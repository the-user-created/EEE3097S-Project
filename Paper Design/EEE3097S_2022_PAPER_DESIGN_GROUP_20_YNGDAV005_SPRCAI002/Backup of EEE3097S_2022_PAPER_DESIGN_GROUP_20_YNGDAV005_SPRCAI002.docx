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sz w:val="2"/>
        </w:rPr>
        <w:id w:val="-306017027"/>
        <w:docPartObj>
          <w:docPartGallery w:val="Cover Pages"/>
          <w:docPartUnique/>
        </w:docPartObj>
      </w:sdtPr>
      <w:sdtEndPr>
        <w:rPr>
          <w:rFonts w:ascii="Times New Roman" w:eastAsia="Times New Roman" w:hAnsi="Times New Roman" w:cs="Times New Roman"/>
          <w:b/>
          <w:bCs/>
          <w:color w:val="auto"/>
          <w:sz w:val="24"/>
        </w:rPr>
      </w:sdtEndPr>
      <w:sdtContent>
        <w:p w14:paraId="7DA8AE95" w14:textId="4B3DC65B" w:rsidR="002935A4" w:rsidRPr="002935A4" w:rsidRDefault="002935A4" w:rsidP="002935A4">
          <w:pPr>
            <w:pStyle w:val="NoSpacing"/>
            <w:rPr>
              <w:sz w:val="2"/>
            </w:rPr>
          </w:pPr>
        </w:p>
        <w:p w14:paraId="69B929E4" w14:textId="77777777" w:rsidR="002935A4" w:rsidRDefault="002935A4" w:rsidP="002935A4">
          <w:pPr>
            <w:spacing w:after="0" w:line="240" w:lineRule="auto"/>
            <w:ind w:left="0" w:firstLine="0"/>
            <w:jc w:val="left"/>
            <w:rPr>
              <w:rFonts w:ascii="Times New Roman" w:eastAsia="Times New Roman" w:hAnsi="Times New Roman" w:cs="Times New Roman"/>
              <w:b/>
              <w:bCs/>
              <w:color w:val="auto"/>
            </w:rPr>
          </w:pPr>
        </w:p>
        <w:p w14:paraId="3F7061F0" w14:textId="6C04AEA0" w:rsidR="002935A4" w:rsidRPr="006D3D26" w:rsidRDefault="002935A4" w:rsidP="002935A4">
          <w:pPr>
            <w:spacing w:after="546" w:line="259" w:lineRule="auto"/>
            <w:ind w:left="3178" w:firstLine="0"/>
            <w:jc w:val="left"/>
            <w:rPr>
              <w:rFonts w:ascii="Times New Roman" w:hAnsi="Times New Roman" w:cs="Times New Roman"/>
            </w:rPr>
          </w:pPr>
          <w:r w:rsidRPr="006D3D26">
            <w:rPr>
              <w:rFonts w:ascii="Times New Roman" w:hAnsi="Times New Roman" w:cs="Times New Roman"/>
              <w:noProof/>
            </w:rPr>
            <w:drawing>
              <wp:inline distT="0" distB="0" distL="0" distR="0" wp14:anchorId="0AAEC5E5" wp14:editId="6DEA948A">
                <wp:extent cx="1800000" cy="180000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800000" cy="1800000"/>
                        </a:xfrm>
                        <a:prstGeom prst="rect">
                          <a:avLst/>
                        </a:prstGeom>
                      </pic:spPr>
                    </pic:pic>
                  </a:graphicData>
                </a:graphic>
              </wp:inline>
            </w:drawing>
          </w:r>
        </w:p>
        <w:p w14:paraId="556A1CB6" w14:textId="5369D3DF" w:rsidR="002935A4" w:rsidRPr="000535CF" w:rsidRDefault="002935A4" w:rsidP="002935A4">
          <w:pPr>
            <w:spacing w:after="878" w:line="259" w:lineRule="auto"/>
            <w:ind w:left="0" w:firstLine="0"/>
            <w:jc w:val="center"/>
            <w:rPr>
              <w:rFonts w:ascii="Bodoni 72 Smallcaps Book" w:eastAsia="Calibri" w:hAnsi="Bodoni 72 Smallcaps Book" w:cs="Times New Roman"/>
              <w:sz w:val="56"/>
              <w:szCs w:val="56"/>
            </w:rPr>
          </w:pPr>
          <w:r w:rsidRPr="000535CF">
            <w:rPr>
              <w:rFonts w:ascii="Bodoni 72 Smallcaps Book" w:eastAsia="Calibri" w:hAnsi="Bodoni 72 Smallcaps Book" w:cs="Times New Roman"/>
              <w:sz w:val="56"/>
              <w:szCs w:val="56"/>
            </w:rPr>
            <w:t>University of Cape Town</w:t>
          </w:r>
        </w:p>
        <w:p w14:paraId="62DC5ADD" w14:textId="1272DF61" w:rsidR="002935A4" w:rsidRPr="000535CF" w:rsidRDefault="002935A4" w:rsidP="002935A4">
          <w:pPr>
            <w:spacing w:after="878" w:line="259" w:lineRule="auto"/>
            <w:ind w:left="0" w:firstLine="0"/>
            <w:jc w:val="center"/>
            <w:rPr>
              <w:rFonts w:ascii="Times New Roman" w:eastAsia="Calibri" w:hAnsi="Times New Roman" w:cs="Times New Roman"/>
              <w:sz w:val="38"/>
              <w:szCs w:val="38"/>
            </w:rPr>
          </w:pPr>
          <w:r w:rsidRPr="000535CF">
            <w:rPr>
              <w:rFonts w:ascii="Times New Roman" w:eastAsia="Calibri" w:hAnsi="Times New Roman" w:cs="Times New Roman"/>
              <w:sz w:val="38"/>
              <w:szCs w:val="38"/>
            </w:rPr>
            <w:t>EEE3093S</w:t>
          </w:r>
        </w:p>
        <w:p w14:paraId="3A96CDF1" w14:textId="35EDAF57" w:rsidR="002935A4" w:rsidRPr="000535CF" w:rsidRDefault="002935A4" w:rsidP="002935A4">
          <w:pPr>
            <w:spacing w:after="878" w:line="259" w:lineRule="auto"/>
            <w:ind w:left="0" w:firstLine="0"/>
            <w:jc w:val="center"/>
            <w:rPr>
              <w:rFonts w:ascii="Times New Roman" w:eastAsia="Calibri" w:hAnsi="Times New Roman" w:cs="Times New Roman"/>
              <w:sz w:val="38"/>
              <w:szCs w:val="38"/>
            </w:rPr>
          </w:pPr>
          <w:r>
            <w:rPr>
              <w:rFonts w:ascii="Times New Roman" w:eastAsia="Calibri" w:hAnsi="Times New Roman" w:cs="Times New Roman"/>
              <w:sz w:val="38"/>
              <w:szCs w:val="38"/>
            </w:rPr>
            <w:t>Engineering Principles: Electrical And Computer Engineering</w:t>
          </w:r>
        </w:p>
        <w:p w14:paraId="4667617B" w14:textId="0AAC30DB" w:rsidR="002935A4" w:rsidRPr="006D3D26" w:rsidRDefault="002935A4" w:rsidP="002935A4">
          <w:pPr>
            <w:spacing w:after="253" w:line="259" w:lineRule="auto"/>
            <w:ind w:left="0" w:firstLine="0"/>
            <w:jc w:val="left"/>
            <w:rPr>
              <w:rFonts w:ascii="Times New Roman" w:hAnsi="Times New Roman" w:cs="Times New Roman"/>
            </w:rPr>
          </w:pPr>
          <w:r w:rsidRPr="006D3D26">
            <w:rPr>
              <w:rFonts w:ascii="Times New Roman" w:eastAsia="Calibri" w:hAnsi="Times New Roman" w:cs="Times New Roman"/>
              <w:noProof/>
              <w:sz w:val="22"/>
            </w:rPr>
            <mc:AlternateContent>
              <mc:Choice Requires="wpg">
                <w:drawing>
                  <wp:inline distT="0" distB="0" distL="0" distR="0" wp14:anchorId="5B5174BB" wp14:editId="5EF81AD9">
                    <wp:extent cx="5408105" cy="7201"/>
                    <wp:effectExtent l="0" t="0" r="0" b="0"/>
                    <wp:docPr id="1" name="Group 1"/>
                    <wp:cNvGraphicFramePr/>
                    <a:graphic xmlns:a="http://schemas.openxmlformats.org/drawingml/2006/main">
                      <a:graphicData uri="http://schemas.microsoft.com/office/word/2010/wordprocessingGroup">
                        <wpg:wgp>
                          <wpg:cNvGrpSpPr/>
                          <wpg:grpSpPr>
                            <a:xfrm>
                              <a:off x="0" y="0"/>
                              <a:ext cx="5408105" cy="7201"/>
                              <a:chOff x="0" y="0"/>
                              <a:chExt cx="5408105" cy="7201"/>
                            </a:xfrm>
                          </wpg:grpSpPr>
                          <wps:wsp>
                            <wps:cNvPr id="2" name="Shape 11"/>
                            <wps:cNvSpPr/>
                            <wps:spPr>
                              <a:xfrm>
                                <a:off x="0" y="0"/>
                                <a:ext cx="5408105" cy="0"/>
                              </a:xfrm>
                              <a:custGeom>
                                <a:avLst/>
                                <a:gdLst/>
                                <a:ahLst/>
                                <a:cxnLst/>
                                <a:rect l="0" t="0" r="0" b="0"/>
                                <a:pathLst>
                                  <a:path w="5408105">
                                    <a:moveTo>
                                      <a:pt x="0" y="0"/>
                                    </a:moveTo>
                                    <a:lnTo>
                                      <a:pt x="540810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w:pict>
                  <v:group w14:anchorId="1500798F" id="Group 1" o:spid="_x0000_s1026" style="width:425.85pt;height:.55pt;mso-position-horizontal-relative:char;mso-position-vertical-relative:line" coordsize="540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6zTAIAAKcFAAAOAAAAZHJzL2Uyb0RvYy54bWykVE1v2zAMvQ/YfxB0X+0E61oYcXpYt1yG&#10;rVi7H6DIki1AX5CUOPn3o+iPpCnWQ5aDQ1vk4+MTydXDwWiyFyEqZ2u6uCkpEZa7Rtm2pn9evn+6&#10;pyQmZhumnRU1PYpIH9YfP6x6X4ml65xuRCAAYmPV+5p2KfmqKCLvhGHxxnlh4VC6YFiC19AWTWA9&#10;oBtdLMvyS9G70PjguIgRvj4Oh3SN+FIKnn5JGUUiuqbALeEz4HObn8V6xao2MN8pPtJgV7AwTFlI&#10;OkM9ssTILqg3UEbx4KKT6YY7UzgpFRdYA1SzKC+q2QS381hLW/Wtn2UCaS90uhqW/9xvgn/2TwGU&#10;6H0LWuBbruUgg8n/wJIcULLjLJk4JMLh4+3n8n5R3lLC4ewOahgU5R3I/iaId9/eCyumlMUrIr2H&#10;1oin6uP/Vf/cMS9Q1FhB9U+BqKamS0osM9CgeEwWWEfODC6zOrGKINRV0mCnzQWyiu9i2giH+rL9&#10;j5iGRmwmi3WTxQ92MgO087uN7FnKcZlhNkl/uqD8zbi9eHF4mi4uB6idTrU995qveLp98B08wMhp&#10;1qvRwNRgnxenbWaBnUE4gwmXmiUcFaMSjL5WBvbG8q4sJ4m0BcAs/SA2WumoReat7W8h4cKg8xYI&#10;EkO7/aoD2bM84PjLHYgUwTXHSKX1HFX+Myq7Mu07NmKNMGMChByRsqfA3XIJy0c2w4KBMYWVM60Z&#10;oDQHIS1n0xxvYTliwrNqs7l1zRFHEwWBKUBpcBsgo3Fz5XVz/o5ep/26/gsAAP//AwBQSwMEFAAG&#10;AAgAAAAhAMpkuBPaAAAAAwEAAA8AAABkcnMvZG93bnJldi54bWxMj0FLw0AQhe+C/2EZwZvdRKmW&#10;mE0pRT0VwVYQb9PsNAnNzobsNkn/vaMXe3kwvMd73+TLybVqoD40ng2kswQUceltw5WBz93r3QJU&#10;iMgWW89k4EwBlsX1VY6Z9SN/0LCNlZISDhkaqGPsMq1DWZPDMPMdsXgH3zuMcvaVtj2OUu5afZ8k&#10;j9phw7JQY0frmsrj9uQMvI04rh7Sl2FzPKzP37v5+9cmJWNub6bVM6hIU/wPwy++oEMhTHt/YhtU&#10;a0AeiX8q3mKePoHaSygFXeT6kr34AQAA//8DAFBLAQItABQABgAIAAAAIQC2gziS/gAAAOEBAAAT&#10;AAAAAAAAAAAAAAAAAAAAAABbQ29udGVudF9UeXBlc10ueG1sUEsBAi0AFAAGAAgAAAAhADj9If/W&#10;AAAAlAEAAAsAAAAAAAAAAAAAAAAALwEAAF9yZWxzLy5yZWxzUEsBAi0AFAAGAAgAAAAhAN3PfrNM&#10;AgAApwUAAA4AAAAAAAAAAAAAAAAALgIAAGRycy9lMm9Eb2MueG1sUEsBAi0AFAAGAAgAAAAhAMpk&#10;uBPaAAAAAwEAAA8AAAAAAAAAAAAAAAAApgQAAGRycy9kb3ducmV2LnhtbFBLBQYAAAAABAAEAPMA&#10;AACtBQAAAAA=&#10;">
                    <v:shape id="Shape 11" o:spid="_x0000_s1027" style="position:absolute;width:54081;height:0;visibility:visible;mso-wrap-style:square;v-text-anchor:top" coordsize="540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rJEwAAAANoAAAAPAAAAZHJzL2Rvd25yZXYueG1sRI/NasMw&#10;EITvgb6D2EJviVwfTHAimxAotJdC7TzAYq1/sLUykmI7bx8VCj0OM/MNcy43M4mFnB8sK3g/JCCI&#10;G6sH7hTc6o/9EYQPyBony6TgQR7K4mV3xlzblX9oqUInIoR9jgr6EOZcSt/0ZNAf7EwcvdY6gyFK&#10;10ntcI1wM8k0STJpcOC40ONM156asbobBV/3lqcktZfODVlWfTdLPY6tUm+v2+UEItAW/sN/7U+t&#10;IIXfK/EGyOIJAAD//wMAUEsBAi0AFAAGAAgAAAAhANvh9svuAAAAhQEAABMAAAAAAAAAAAAAAAAA&#10;AAAAAFtDb250ZW50X1R5cGVzXS54bWxQSwECLQAUAAYACAAAACEAWvQsW78AAAAVAQAACwAAAAAA&#10;AAAAAAAAAAAfAQAAX3JlbHMvLnJlbHNQSwECLQAUAAYACAAAACEApoKyRMAAAADaAAAADwAAAAAA&#10;AAAAAAAAAAAHAgAAZHJzL2Rvd25yZXYueG1sUEsFBgAAAAADAAMAtwAAAPQCAAAAAA==&#10;" path="m,l5408105,e" filled="f" strokeweight=".20003mm">
                      <v:stroke miterlimit="83231f" joinstyle="miter"/>
                      <v:path arrowok="t" textboxrect="0,0,5408105,0"/>
                    </v:shape>
                    <w10:anchorlock/>
                  </v:group>
                </w:pict>
              </mc:Fallback>
            </mc:AlternateContent>
          </w:r>
        </w:p>
        <w:p w14:paraId="071377BD" w14:textId="30971A60" w:rsidR="002935A4" w:rsidRPr="00211C4E" w:rsidRDefault="002935A4" w:rsidP="002935A4">
          <w:pPr>
            <w:jc w:val="center"/>
            <w:rPr>
              <w:rFonts w:cstheme="majorBidi"/>
              <w:b/>
              <w:sz w:val="56"/>
              <w:szCs w:val="56"/>
            </w:rPr>
          </w:pPr>
          <w:r w:rsidRPr="00211C4E">
            <w:rPr>
              <w:rFonts w:cstheme="majorBidi"/>
              <w:b/>
              <w:sz w:val="56"/>
              <w:szCs w:val="56"/>
            </w:rPr>
            <w:t>Paper Design</w:t>
          </w:r>
        </w:p>
        <w:p w14:paraId="10E54F27" w14:textId="0ADAF770" w:rsidR="002935A4" w:rsidRPr="006D3D26" w:rsidRDefault="002935A4" w:rsidP="002935A4">
          <w:pPr>
            <w:spacing w:after="876" w:line="259" w:lineRule="auto"/>
            <w:ind w:left="0" w:firstLine="0"/>
            <w:jc w:val="left"/>
            <w:rPr>
              <w:rFonts w:ascii="Times New Roman" w:hAnsi="Times New Roman" w:cs="Times New Roman"/>
            </w:rPr>
          </w:pPr>
          <w:r w:rsidRPr="006D3D26">
            <w:rPr>
              <w:rFonts w:ascii="Times New Roman" w:eastAsia="Calibri" w:hAnsi="Times New Roman" w:cs="Times New Roman"/>
              <w:noProof/>
              <w:sz w:val="22"/>
            </w:rPr>
            <mc:AlternateContent>
              <mc:Choice Requires="wpg">
                <w:drawing>
                  <wp:inline distT="0" distB="0" distL="0" distR="0" wp14:anchorId="6F2AECC4" wp14:editId="5CCA17A8">
                    <wp:extent cx="5408105" cy="7201"/>
                    <wp:effectExtent l="0" t="0" r="0" b="0"/>
                    <wp:docPr id="3" name="Group 3"/>
                    <wp:cNvGraphicFramePr/>
                    <a:graphic xmlns:a="http://schemas.openxmlformats.org/drawingml/2006/main">
                      <a:graphicData uri="http://schemas.microsoft.com/office/word/2010/wordprocessingGroup">
                        <wpg:wgp>
                          <wpg:cNvGrpSpPr/>
                          <wpg:grpSpPr>
                            <a:xfrm>
                              <a:off x="0" y="0"/>
                              <a:ext cx="5408105" cy="7201"/>
                              <a:chOff x="0" y="0"/>
                              <a:chExt cx="5408105" cy="7201"/>
                            </a:xfrm>
                          </wpg:grpSpPr>
                          <wps:wsp>
                            <wps:cNvPr id="4" name="Shape 13"/>
                            <wps:cNvSpPr/>
                            <wps:spPr>
                              <a:xfrm>
                                <a:off x="0" y="0"/>
                                <a:ext cx="5408105" cy="0"/>
                              </a:xfrm>
                              <a:custGeom>
                                <a:avLst/>
                                <a:gdLst/>
                                <a:ahLst/>
                                <a:cxnLst/>
                                <a:rect l="0" t="0" r="0" b="0"/>
                                <a:pathLst>
                                  <a:path w="5408105">
                                    <a:moveTo>
                                      <a:pt x="0" y="0"/>
                                    </a:moveTo>
                                    <a:lnTo>
                                      <a:pt x="540810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w:pict>
                  <v:group w14:anchorId="0D33E5E8" id="Group 3" o:spid="_x0000_s1026" style="width:425.85pt;height:.55pt;mso-position-horizontal-relative:char;mso-position-vertical-relative:line" coordsize="540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2STgIAAKcFAAAOAAAAZHJzL2Uyb0RvYy54bWykVMlu2zAQvRfoPxC815LdpAkESzk0rS9F&#10;GzTpB9AUKQngBpK27L/vcLTYcdAcXB/kkTjLe48zs344aEX2wofOmpIuFzklwnBbd6Yp6Z+X75/u&#10;KQmRmZopa0RJjyLQh+rjh3XvCrGyrVW18ASSmFD0rqRtjK7IssBboVlYWCcMHErrNYvw6pus9qyH&#10;7Fplqzz/kvXW185bLkKAr4/DIa0wv5SCx19SBhGJKilgi/j0+NymZ1atWdF45tqOjzDYFSg06wwU&#10;nVM9ssjIzndvUumOexusjAtudWal7LhADsBmmV+w2Xi7c8ilKfrGzTKBtBc6XZ2W/9xvvHt2Tx6U&#10;6F0DWuBb4nKQXqd/QEkOKNlxlkwcIuHw8fYmv1/mt5RwOLsDDoOivAXZ3wTx9tt7YdlUMnsFpHfQ&#10;GuHEPvwf++eWOYGihgLYP3nS1SW9ocQwDQ2Kx2T5OfFIlcFlVicUAYS6ShrstJkgK/guxI2wqC/b&#10;/whxaMR6slg7WfxgJtNDO7/byI7FFJcQJpP0pwtK37TdixeLp/HicgDa6VSZc6/5iqfbB9/BA4xU&#10;plqPBpYG+5ycMgkFdgbhDCZcKhZxVHQXYfRVp2FvrO7yfJJIGUiYpB/ERiselUi4lfktJFwYdN4S&#10;kwTfbL8qT/YsDTj+0s0hRHBNMbJTao7K/xmVXJlyLRtzjWnGAphyzJQ8Be6Wy7R8RDMsGBhTWDnT&#10;mgFIcxDCsibO8QaWIxY8Y5vMra2POJooCEwBSoPbABGNmyutm/N39Drt1+ovAAAA//8DAFBLAwQU&#10;AAYACAAAACEAymS4E9oAAAADAQAADwAAAGRycy9kb3ducmV2LnhtbEyPQUvDQBCF74L/YRnBm91E&#10;qZaYTSlFPRXBVhBv0+w0Cc3Ohuw2Sf+9oxd7eTC8x3vf5MvJtWqgPjSeDaSzBBRx6W3DlYHP3evd&#10;AlSIyBZbz2TgTAGWxfVVjpn1I3/QsI2VkhIOGRqoY+wyrUNZk8Mw8x2xeAffO4xy9pW2PY5S7lp9&#10;nySP2mHDslBjR+uayuP25Ay8jTiuHtKXYXM8rM/fu/n71yYlY25vptUzqEhT/A/DL76gQyFMe39i&#10;G1RrQB6JfyreYp4+gdpLKAVd5PqSvfgBAAD//wMAUEsBAi0AFAAGAAgAAAAhALaDOJL+AAAA4QEA&#10;ABMAAAAAAAAAAAAAAAAAAAAAAFtDb250ZW50X1R5cGVzXS54bWxQSwECLQAUAAYACAAAACEAOP0h&#10;/9YAAACUAQAACwAAAAAAAAAAAAAAAAAvAQAAX3JlbHMvLnJlbHNQSwECLQAUAAYACAAAACEARl8t&#10;kk4CAACnBQAADgAAAAAAAAAAAAAAAAAuAgAAZHJzL2Uyb0RvYy54bWxQSwECLQAUAAYACAAAACEA&#10;ymS4E9oAAAADAQAADwAAAAAAAAAAAAAAAACoBAAAZHJzL2Rvd25yZXYueG1sUEsFBgAAAAAEAAQA&#10;8wAAAK8FAAAAAA==&#10;">
                    <v:shape id="Shape 13" o:spid="_x0000_s1027" style="position:absolute;width:54081;height:0;visibility:visible;mso-wrap-style:square;v-text-anchor:top" coordsize="540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4+rwAAAANoAAAAPAAAAZHJzL2Rvd25yZXYueG1sRI/disIw&#10;FITvF3yHcATv1nRFilTTIguC3ixs9QEOzekPbU5KEmt9+40g7OUwM98wh2I2g5jI+c6ygq91AoK4&#10;srrjRsHtevrcgfABWeNgmRQ8yUORLz4OmGn74F+aytCICGGfoYI2hDGT0lctGfRrOxJHr7bOYIjS&#10;NVI7fES4GeQmSVJpsOO40OJI3y1VfXk3Ci73modkY4+N69K0/Kmma9/XSq2W83EPItAc/sPv9lkr&#10;2MLrSrwBMv8DAAD//wMAUEsBAi0AFAAGAAgAAAAhANvh9svuAAAAhQEAABMAAAAAAAAAAAAAAAAA&#10;AAAAAFtDb250ZW50X1R5cGVzXS54bWxQSwECLQAUAAYACAAAACEAWvQsW78AAAAVAQAACwAAAAAA&#10;AAAAAAAAAAAfAQAAX3JlbHMvLnJlbHNQSwECLQAUAAYACAAAACEARiePq8AAAADaAAAADwAAAAAA&#10;AAAAAAAAAAAHAgAAZHJzL2Rvd25yZXYueG1sUEsFBgAAAAADAAMAtwAAAPQCAAAAAA==&#10;" path="m,l5408105,e" filled="f" strokeweight=".20003mm">
                      <v:stroke miterlimit="83231f" joinstyle="miter"/>
                      <v:path arrowok="t" textboxrect="0,0,5408105,0"/>
                    </v:shape>
                    <w10:anchorlock/>
                  </v:group>
                </w:pict>
              </mc:Fallback>
            </mc:AlternateContent>
          </w:r>
        </w:p>
        <w:p w14:paraId="481A3534" w14:textId="3FA2BA23" w:rsidR="002935A4" w:rsidRPr="006D3D26" w:rsidRDefault="002935A4" w:rsidP="002935A4">
          <w:pPr>
            <w:tabs>
              <w:tab w:val="center" w:pos="1242"/>
              <w:tab w:val="center" w:pos="6695"/>
            </w:tabs>
            <w:spacing w:after="42" w:line="259" w:lineRule="auto"/>
            <w:ind w:left="0" w:firstLine="0"/>
            <w:contextualSpacing/>
            <w:jc w:val="left"/>
            <w:rPr>
              <w:rFonts w:ascii="Times New Roman" w:hAnsi="Times New Roman" w:cs="Times New Roman"/>
            </w:rPr>
          </w:pPr>
          <w:r w:rsidRPr="006D3D26">
            <w:rPr>
              <w:rFonts w:ascii="Times New Roman" w:hAnsi="Times New Roman" w:cs="Times New Roman"/>
              <w:i/>
              <w:sz w:val="29"/>
            </w:rPr>
            <w:t>Author</w:t>
          </w:r>
          <w:r>
            <w:rPr>
              <w:rFonts w:ascii="Times New Roman" w:hAnsi="Times New Roman" w:cs="Times New Roman"/>
              <w:i/>
              <w:sz w:val="29"/>
            </w:rPr>
            <w:t>s</w:t>
          </w:r>
          <w:r w:rsidRPr="006D3D26">
            <w:rPr>
              <w:rFonts w:ascii="Times New Roman" w:hAnsi="Times New Roman" w:cs="Times New Roman"/>
              <w:i/>
              <w:sz w:val="29"/>
            </w:rPr>
            <w:t>:</w:t>
          </w:r>
          <w:r w:rsidRPr="006D3D26">
            <w:rPr>
              <w:rFonts w:ascii="Times New Roman" w:hAnsi="Times New Roman" w:cs="Times New Roman"/>
              <w:i/>
              <w:sz w:val="29"/>
            </w:rPr>
            <w:tab/>
          </w:r>
          <w:r>
            <w:rPr>
              <w:rFonts w:ascii="Times New Roman" w:hAnsi="Times New Roman" w:cs="Times New Roman"/>
              <w:i/>
              <w:sz w:val="29"/>
            </w:rPr>
            <w:tab/>
          </w:r>
          <w:r w:rsidRPr="006D3D26">
            <w:rPr>
              <w:rFonts w:ascii="Times New Roman" w:hAnsi="Times New Roman" w:cs="Times New Roman"/>
              <w:i/>
              <w:sz w:val="29"/>
            </w:rPr>
            <w:t>Student Number</w:t>
          </w:r>
          <w:r>
            <w:rPr>
              <w:rFonts w:ascii="Times New Roman" w:hAnsi="Times New Roman" w:cs="Times New Roman"/>
              <w:i/>
              <w:sz w:val="29"/>
            </w:rPr>
            <w:t>s</w:t>
          </w:r>
          <w:r w:rsidRPr="006D3D26">
            <w:rPr>
              <w:rFonts w:ascii="Times New Roman" w:hAnsi="Times New Roman" w:cs="Times New Roman"/>
              <w:i/>
              <w:sz w:val="29"/>
            </w:rPr>
            <w:t>:</w:t>
          </w:r>
        </w:p>
        <w:p w14:paraId="3077E1E9" w14:textId="60CB974C" w:rsidR="002935A4" w:rsidRDefault="002935A4" w:rsidP="002935A4">
          <w:pPr>
            <w:tabs>
              <w:tab w:val="center" w:pos="1816"/>
              <w:tab w:val="center" w:pos="6900"/>
            </w:tabs>
            <w:spacing w:after="1001" w:line="259" w:lineRule="auto"/>
            <w:ind w:left="0" w:firstLine="0"/>
            <w:contextualSpacing/>
            <w:jc w:val="left"/>
            <w:rPr>
              <w:rFonts w:ascii="Times New Roman" w:hAnsi="Times New Roman" w:cs="Times New Roman"/>
              <w:sz w:val="29"/>
            </w:rPr>
          </w:pPr>
          <w:r>
            <w:rPr>
              <w:rFonts w:ascii="Times New Roman" w:hAnsi="Times New Roman" w:cs="Times New Roman"/>
              <w:sz w:val="29"/>
            </w:rPr>
            <w:t>David Young</w:t>
          </w:r>
          <w:r>
            <w:rPr>
              <w:rFonts w:ascii="Times New Roman" w:hAnsi="Times New Roman" w:cs="Times New Roman"/>
              <w:sz w:val="29"/>
            </w:rPr>
            <w:tab/>
            <w:t xml:space="preserve">                                                        YNGDAV005</w:t>
          </w:r>
        </w:p>
        <w:p w14:paraId="50FF1C16" w14:textId="79D5D497" w:rsidR="002935A4" w:rsidRDefault="002935A4" w:rsidP="002935A4">
          <w:pPr>
            <w:tabs>
              <w:tab w:val="center" w:pos="1816"/>
              <w:tab w:val="center" w:pos="6900"/>
            </w:tabs>
            <w:spacing w:after="1001" w:line="259" w:lineRule="auto"/>
            <w:ind w:left="0" w:firstLine="0"/>
            <w:contextualSpacing/>
            <w:jc w:val="left"/>
            <w:rPr>
              <w:rFonts w:ascii="Times New Roman" w:hAnsi="Times New Roman" w:cs="Times New Roman"/>
              <w:sz w:val="29"/>
            </w:rPr>
          </w:pPr>
          <w:r>
            <w:rPr>
              <w:rFonts w:ascii="Times New Roman" w:hAnsi="Times New Roman" w:cs="Times New Roman"/>
              <w:sz w:val="29"/>
            </w:rPr>
            <w:t>Caide Spriestersbach                                            SPRCAI002</w:t>
          </w:r>
        </w:p>
        <w:p w14:paraId="5CEE4E1D" w14:textId="77777777" w:rsidR="002935A4" w:rsidRDefault="002935A4" w:rsidP="002935A4">
          <w:pPr>
            <w:tabs>
              <w:tab w:val="center" w:pos="1816"/>
              <w:tab w:val="center" w:pos="6900"/>
            </w:tabs>
            <w:spacing w:after="1001" w:line="259" w:lineRule="auto"/>
            <w:ind w:left="0" w:firstLine="0"/>
            <w:contextualSpacing/>
            <w:jc w:val="left"/>
            <w:rPr>
              <w:rFonts w:ascii="Times New Roman" w:hAnsi="Times New Roman" w:cs="Times New Roman"/>
              <w:sz w:val="29"/>
            </w:rPr>
          </w:pPr>
        </w:p>
        <w:p w14:paraId="0B39B4C0" w14:textId="77777777" w:rsidR="002935A4" w:rsidRPr="006D3D26" w:rsidRDefault="002935A4" w:rsidP="002935A4">
          <w:pPr>
            <w:tabs>
              <w:tab w:val="center" w:pos="1816"/>
              <w:tab w:val="center" w:pos="6900"/>
            </w:tabs>
            <w:spacing w:after="1001" w:line="259" w:lineRule="auto"/>
            <w:ind w:left="0" w:firstLine="0"/>
            <w:contextualSpacing/>
            <w:jc w:val="left"/>
            <w:rPr>
              <w:rFonts w:ascii="Times New Roman" w:hAnsi="Times New Roman" w:cs="Times New Roman"/>
            </w:rPr>
          </w:pPr>
        </w:p>
        <w:p w14:paraId="02226F35" w14:textId="6B329DC7" w:rsidR="002935A4" w:rsidRDefault="002935A4" w:rsidP="002935A4">
          <w:pPr>
            <w:spacing w:after="0" w:line="259" w:lineRule="auto"/>
            <w:ind w:left="0" w:firstLine="0"/>
            <w:jc w:val="center"/>
            <w:rPr>
              <w:rFonts w:ascii="Times New Roman" w:hAnsi="Times New Roman" w:cs="Times New Roman"/>
              <w:sz w:val="29"/>
            </w:rPr>
          </w:pPr>
          <w:r>
            <w:rPr>
              <w:rFonts w:ascii="Times New Roman" w:hAnsi="Times New Roman" w:cs="Times New Roman"/>
              <w:sz w:val="29"/>
            </w:rPr>
            <w:t>August 2022</w:t>
          </w:r>
        </w:p>
        <w:p w14:paraId="07AC2469" w14:textId="71FD93CD" w:rsidR="002935A4" w:rsidRDefault="002935A4" w:rsidP="002935A4">
          <w:pPr>
            <w:spacing w:after="0" w:line="259" w:lineRule="auto"/>
            <w:ind w:left="0" w:firstLine="0"/>
            <w:jc w:val="center"/>
            <w:rPr>
              <w:rFonts w:ascii="Times New Roman" w:hAnsi="Times New Roman" w:cs="Times New Roman"/>
              <w:sz w:val="29"/>
            </w:rPr>
          </w:pPr>
        </w:p>
        <w:p w14:paraId="792381DD" w14:textId="7A6FFC88" w:rsidR="00953A22" w:rsidRDefault="009A6826" w:rsidP="002935A4">
          <w:pPr>
            <w:spacing w:after="0" w:line="240" w:lineRule="auto"/>
            <w:ind w:left="0" w:firstLine="0"/>
            <w:jc w:val="left"/>
            <w:rPr>
              <w:rFonts w:ascii="Times New Roman" w:eastAsia="Times New Roman" w:hAnsi="Times New Roman" w:cs="Times New Roman"/>
              <w:b/>
              <w:bCs/>
              <w:color w:val="auto"/>
            </w:rPr>
          </w:pPr>
        </w:p>
      </w:sdtContent>
    </w:sdt>
    <w:sdt>
      <w:sdtPr>
        <w:rPr>
          <w:rFonts w:asciiTheme="majorBidi" w:eastAsia="Cambria" w:hAnsiTheme="majorBidi" w:cs="Cambria"/>
          <w:b w:val="0"/>
          <w:bCs w:val="0"/>
          <w:color w:val="000000"/>
          <w:sz w:val="24"/>
          <w:szCs w:val="24"/>
          <w:lang w:val="en-ZA" w:eastAsia="en-GB"/>
        </w:rPr>
        <w:id w:val="1103386894"/>
        <w:docPartObj>
          <w:docPartGallery w:val="Table of Contents"/>
          <w:docPartUnique/>
        </w:docPartObj>
      </w:sdtPr>
      <w:sdtEndPr/>
      <w:sdtContent>
        <w:p w14:paraId="7B7FDB6B" w14:textId="1F18B1BE" w:rsidR="00953A22" w:rsidRDefault="00953A22">
          <w:pPr>
            <w:pStyle w:val="TOCHeading"/>
          </w:pPr>
          <w:r>
            <w:t>Table of Contents</w:t>
          </w:r>
        </w:p>
        <w:p w14:paraId="58CDA353" w14:textId="34F89A7E" w:rsidR="00506000" w:rsidRDefault="00953A22">
          <w:pPr>
            <w:pStyle w:val="TOC1"/>
            <w:tabs>
              <w:tab w:val="right" w:leader="dot" w:pos="9011"/>
            </w:tabs>
            <w:rPr>
              <w:rFonts w:eastAsiaTheme="minorEastAsia" w:cstheme="minorBidi"/>
              <w:b w:val="0"/>
              <w:bCs w:val="0"/>
              <w:i w:val="0"/>
              <w:iCs w:val="0"/>
              <w:noProof/>
              <w:color w:val="auto"/>
              <w:szCs w:val="24"/>
            </w:rPr>
          </w:pPr>
          <w:r>
            <w:rPr>
              <w:b w:val="0"/>
              <w:bCs w:val="0"/>
            </w:rPr>
            <w:fldChar w:fldCharType="begin"/>
          </w:r>
          <w:r>
            <w:instrText xml:space="preserve"> TOC \o "1-3" \h \z \u </w:instrText>
          </w:r>
          <w:r>
            <w:rPr>
              <w:b w:val="0"/>
              <w:bCs w:val="0"/>
            </w:rPr>
            <w:fldChar w:fldCharType="separate"/>
          </w:r>
          <w:hyperlink w:anchor="_Toc111825409" w:history="1">
            <w:r w:rsidR="00506000" w:rsidRPr="00F12F14">
              <w:rPr>
                <w:rStyle w:val="Hyperlink"/>
                <w:noProof/>
              </w:rPr>
              <w:t>Table of Figures</w:t>
            </w:r>
            <w:r w:rsidR="00506000">
              <w:rPr>
                <w:noProof/>
                <w:webHidden/>
              </w:rPr>
              <w:tab/>
            </w:r>
            <w:r w:rsidR="00506000">
              <w:rPr>
                <w:noProof/>
                <w:webHidden/>
              </w:rPr>
              <w:fldChar w:fldCharType="begin"/>
            </w:r>
            <w:r w:rsidR="00506000">
              <w:rPr>
                <w:noProof/>
                <w:webHidden/>
              </w:rPr>
              <w:instrText xml:space="preserve"> PAGEREF _Toc111825409 \h </w:instrText>
            </w:r>
            <w:r w:rsidR="00506000">
              <w:rPr>
                <w:noProof/>
                <w:webHidden/>
              </w:rPr>
            </w:r>
            <w:r w:rsidR="00506000">
              <w:rPr>
                <w:noProof/>
                <w:webHidden/>
              </w:rPr>
              <w:fldChar w:fldCharType="separate"/>
            </w:r>
            <w:r w:rsidR="00506000">
              <w:rPr>
                <w:noProof/>
                <w:webHidden/>
              </w:rPr>
              <w:t>- 1 -</w:t>
            </w:r>
            <w:r w:rsidR="00506000">
              <w:rPr>
                <w:noProof/>
                <w:webHidden/>
              </w:rPr>
              <w:fldChar w:fldCharType="end"/>
            </w:r>
          </w:hyperlink>
        </w:p>
        <w:p w14:paraId="63FF9A47" w14:textId="1D92EA19" w:rsidR="00506000" w:rsidRDefault="009A6826">
          <w:pPr>
            <w:pStyle w:val="TOC1"/>
            <w:tabs>
              <w:tab w:val="right" w:leader="dot" w:pos="9011"/>
            </w:tabs>
            <w:rPr>
              <w:rFonts w:eastAsiaTheme="minorEastAsia" w:cstheme="minorBidi"/>
              <w:b w:val="0"/>
              <w:bCs w:val="0"/>
              <w:i w:val="0"/>
              <w:iCs w:val="0"/>
              <w:noProof/>
              <w:color w:val="auto"/>
              <w:szCs w:val="24"/>
            </w:rPr>
          </w:pPr>
          <w:hyperlink w:anchor="_Toc111825410" w:history="1">
            <w:r w:rsidR="00506000" w:rsidRPr="00F12F14">
              <w:rPr>
                <w:rStyle w:val="Hyperlink"/>
                <w:noProof/>
              </w:rPr>
              <w:t>List of Tables</w:t>
            </w:r>
            <w:r w:rsidR="00506000">
              <w:rPr>
                <w:noProof/>
                <w:webHidden/>
              </w:rPr>
              <w:tab/>
            </w:r>
            <w:r w:rsidR="00506000">
              <w:rPr>
                <w:noProof/>
                <w:webHidden/>
              </w:rPr>
              <w:fldChar w:fldCharType="begin"/>
            </w:r>
            <w:r w:rsidR="00506000">
              <w:rPr>
                <w:noProof/>
                <w:webHidden/>
              </w:rPr>
              <w:instrText xml:space="preserve"> PAGEREF _Toc111825410 \h </w:instrText>
            </w:r>
            <w:r w:rsidR="00506000">
              <w:rPr>
                <w:noProof/>
                <w:webHidden/>
              </w:rPr>
            </w:r>
            <w:r w:rsidR="00506000">
              <w:rPr>
                <w:noProof/>
                <w:webHidden/>
              </w:rPr>
              <w:fldChar w:fldCharType="separate"/>
            </w:r>
            <w:r w:rsidR="00506000">
              <w:rPr>
                <w:noProof/>
                <w:webHidden/>
              </w:rPr>
              <w:t>- 1 -</w:t>
            </w:r>
            <w:r w:rsidR="00506000">
              <w:rPr>
                <w:noProof/>
                <w:webHidden/>
              </w:rPr>
              <w:fldChar w:fldCharType="end"/>
            </w:r>
          </w:hyperlink>
        </w:p>
        <w:p w14:paraId="5FCE8655" w14:textId="673C6227" w:rsidR="00506000" w:rsidRDefault="009A6826">
          <w:pPr>
            <w:pStyle w:val="TOC1"/>
            <w:tabs>
              <w:tab w:val="right" w:leader="dot" w:pos="9011"/>
            </w:tabs>
            <w:rPr>
              <w:rFonts w:eastAsiaTheme="minorEastAsia" w:cstheme="minorBidi"/>
              <w:b w:val="0"/>
              <w:bCs w:val="0"/>
              <w:i w:val="0"/>
              <w:iCs w:val="0"/>
              <w:noProof/>
              <w:color w:val="auto"/>
              <w:szCs w:val="24"/>
            </w:rPr>
          </w:pPr>
          <w:hyperlink w:anchor="_Toc111825411" w:history="1">
            <w:r w:rsidR="00506000" w:rsidRPr="00F12F14">
              <w:rPr>
                <w:rStyle w:val="Hyperlink"/>
                <w:noProof/>
              </w:rPr>
              <w:t>Introduction</w:t>
            </w:r>
            <w:r w:rsidR="00506000">
              <w:rPr>
                <w:noProof/>
                <w:webHidden/>
              </w:rPr>
              <w:tab/>
            </w:r>
            <w:r w:rsidR="00506000">
              <w:rPr>
                <w:noProof/>
                <w:webHidden/>
              </w:rPr>
              <w:fldChar w:fldCharType="begin"/>
            </w:r>
            <w:r w:rsidR="00506000">
              <w:rPr>
                <w:noProof/>
                <w:webHidden/>
              </w:rPr>
              <w:instrText xml:space="preserve"> PAGEREF _Toc111825411 \h </w:instrText>
            </w:r>
            <w:r w:rsidR="00506000">
              <w:rPr>
                <w:noProof/>
                <w:webHidden/>
              </w:rPr>
            </w:r>
            <w:r w:rsidR="00506000">
              <w:rPr>
                <w:noProof/>
                <w:webHidden/>
              </w:rPr>
              <w:fldChar w:fldCharType="separate"/>
            </w:r>
            <w:r w:rsidR="00506000">
              <w:rPr>
                <w:noProof/>
                <w:webHidden/>
              </w:rPr>
              <w:t>- 2 -</w:t>
            </w:r>
            <w:r w:rsidR="00506000">
              <w:rPr>
                <w:noProof/>
                <w:webHidden/>
              </w:rPr>
              <w:fldChar w:fldCharType="end"/>
            </w:r>
          </w:hyperlink>
        </w:p>
        <w:p w14:paraId="11046457" w14:textId="1CCA3490" w:rsidR="00506000" w:rsidRDefault="009A6826">
          <w:pPr>
            <w:pStyle w:val="TOC1"/>
            <w:tabs>
              <w:tab w:val="left" w:pos="480"/>
              <w:tab w:val="right" w:leader="dot" w:pos="9011"/>
            </w:tabs>
            <w:rPr>
              <w:rFonts w:eastAsiaTheme="minorEastAsia" w:cstheme="minorBidi"/>
              <w:b w:val="0"/>
              <w:bCs w:val="0"/>
              <w:i w:val="0"/>
              <w:iCs w:val="0"/>
              <w:noProof/>
              <w:color w:val="auto"/>
              <w:szCs w:val="24"/>
            </w:rPr>
          </w:pPr>
          <w:hyperlink w:anchor="_Toc111825412" w:history="1">
            <w:r w:rsidR="00506000" w:rsidRPr="00F12F14">
              <w:rPr>
                <w:rStyle w:val="Hyperlink"/>
                <w:noProof/>
              </w:rPr>
              <w:t>1.</w:t>
            </w:r>
            <w:r w:rsidR="00506000">
              <w:rPr>
                <w:rFonts w:eastAsiaTheme="minorEastAsia" w:cstheme="minorBidi"/>
                <w:b w:val="0"/>
                <w:bCs w:val="0"/>
                <w:i w:val="0"/>
                <w:iCs w:val="0"/>
                <w:noProof/>
                <w:color w:val="auto"/>
                <w:szCs w:val="24"/>
              </w:rPr>
              <w:tab/>
            </w:r>
            <w:r w:rsidR="00506000" w:rsidRPr="00F12F14">
              <w:rPr>
                <w:rStyle w:val="Hyperlink"/>
                <w:noProof/>
              </w:rPr>
              <w:t>Requirement Analysis</w:t>
            </w:r>
            <w:r w:rsidR="00506000">
              <w:rPr>
                <w:noProof/>
                <w:webHidden/>
              </w:rPr>
              <w:tab/>
            </w:r>
            <w:r w:rsidR="00506000">
              <w:rPr>
                <w:noProof/>
                <w:webHidden/>
              </w:rPr>
              <w:fldChar w:fldCharType="begin"/>
            </w:r>
            <w:r w:rsidR="00506000">
              <w:rPr>
                <w:noProof/>
                <w:webHidden/>
              </w:rPr>
              <w:instrText xml:space="preserve"> PAGEREF _Toc111825412 \h </w:instrText>
            </w:r>
            <w:r w:rsidR="00506000">
              <w:rPr>
                <w:noProof/>
                <w:webHidden/>
              </w:rPr>
            </w:r>
            <w:r w:rsidR="00506000">
              <w:rPr>
                <w:noProof/>
                <w:webHidden/>
              </w:rPr>
              <w:fldChar w:fldCharType="separate"/>
            </w:r>
            <w:r w:rsidR="00506000">
              <w:rPr>
                <w:noProof/>
                <w:webHidden/>
              </w:rPr>
              <w:t>- 3 -</w:t>
            </w:r>
            <w:r w:rsidR="00506000">
              <w:rPr>
                <w:noProof/>
                <w:webHidden/>
              </w:rPr>
              <w:fldChar w:fldCharType="end"/>
            </w:r>
          </w:hyperlink>
        </w:p>
        <w:p w14:paraId="708A21F0" w14:textId="0F2CD2FE" w:rsidR="00506000" w:rsidRDefault="009A6826">
          <w:pPr>
            <w:pStyle w:val="TOC2"/>
            <w:tabs>
              <w:tab w:val="right" w:leader="dot" w:pos="9011"/>
            </w:tabs>
            <w:rPr>
              <w:rFonts w:eastAsiaTheme="minorEastAsia" w:cstheme="minorBidi"/>
              <w:b w:val="0"/>
              <w:bCs w:val="0"/>
              <w:noProof/>
              <w:color w:val="auto"/>
              <w:sz w:val="24"/>
              <w:szCs w:val="24"/>
            </w:rPr>
          </w:pPr>
          <w:hyperlink w:anchor="_Toc111825413" w:history="1">
            <w:r w:rsidR="00506000" w:rsidRPr="00F12F14">
              <w:rPr>
                <w:rStyle w:val="Hyperlink"/>
                <w:noProof/>
              </w:rPr>
              <w:t>1.1 Interpretation of the requirements</w:t>
            </w:r>
            <w:r w:rsidR="00506000">
              <w:rPr>
                <w:noProof/>
                <w:webHidden/>
              </w:rPr>
              <w:tab/>
            </w:r>
            <w:r w:rsidR="00506000">
              <w:rPr>
                <w:noProof/>
                <w:webHidden/>
              </w:rPr>
              <w:fldChar w:fldCharType="begin"/>
            </w:r>
            <w:r w:rsidR="00506000">
              <w:rPr>
                <w:noProof/>
                <w:webHidden/>
              </w:rPr>
              <w:instrText xml:space="preserve"> PAGEREF _Toc111825413 \h </w:instrText>
            </w:r>
            <w:r w:rsidR="00506000">
              <w:rPr>
                <w:noProof/>
                <w:webHidden/>
              </w:rPr>
            </w:r>
            <w:r w:rsidR="00506000">
              <w:rPr>
                <w:noProof/>
                <w:webHidden/>
              </w:rPr>
              <w:fldChar w:fldCharType="separate"/>
            </w:r>
            <w:r w:rsidR="00506000">
              <w:rPr>
                <w:noProof/>
                <w:webHidden/>
              </w:rPr>
              <w:t>- 3 -</w:t>
            </w:r>
            <w:r w:rsidR="00506000">
              <w:rPr>
                <w:noProof/>
                <w:webHidden/>
              </w:rPr>
              <w:fldChar w:fldCharType="end"/>
            </w:r>
          </w:hyperlink>
        </w:p>
        <w:p w14:paraId="7E44E733" w14:textId="65E08F1E" w:rsidR="00506000" w:rsidRDefault="009A6826">
          <w:pPr>
            <w:pStyle w:val="TOC2"/>
            <w:tabs>
              <w:tab w:val="right" w:leader="dot" w:pos="9011"/>
            </w:tabs>
            <w:rPr>
              <w:rFonts w:eastAsiaTheme="minorEastAsia" w:cstheme="minorBidi"/>
              <w:b w:val="0"/>
              <w:bCs w:val="0"/>
              <w:noProof/>
              <w:color w:val="auto"/>
              <w:sz w:val="24"/>
              <w:szCs w:val="24"/>
            </w:rPr>
          </w:pPr>
          <w:hyperlink w:anchor="_Toc111825414" w:history="1">
            <w:r w:rsidR="00506000" w:rsidRPr="00F12F14">
              <w:rPr>
                <w:rStyle w:val="Hyperlink"/>
                <w:noProof/>
              </w:rPr>
              <w:t>1.2 Comparison of encryption algorithms</w:t>
            </w:r>
            <w:r w:rsidR="00506000">
              <w:rPr>
                <w:noProof/>
                <w:webHidden/>
              </w:rPr>
              <w:tab/>
            </w:r>
            <w:r w:rsidR="00506000">
              <w:rPr>
                <w:noProof/>
                <w:webHidden/>
              </w:rPr>
              <w:fldChar w:fldCharType="begin"/>
            </w:r>
            <w:r w:rsidR="00506000">
              <w:rPr>
                <w:noProof/>
                <w:webHidden/>
              </w:rPr>
              <w:instrText xml:space="preserve"> PAGEREF _Toc111825414 \h </w:instrText>
            </w:r>
            <w:r w:rsidR="00506000">
              <w:rPr>
                <w:noProof/>
                <w:webHidden/>
              </w:rPr>
            </w:r>
            <w:r w:rsidR="00506000">
              <w:rPr>
                <w:noProof/>
                <w:webHidden/>
              </w:rPr>
              <w:fldChar w:fldCharType="separate"/>
            </w:r>
            <w:r w:rsidR="00506000">
              <w:rPr>
                <w:noProof/>
                <w:webHidden/>
              </w:rPr>
              <w:t>- 3 -</w:t>
            </w:r>
            <w:r w:rsidR="00506000">
              <w:rPr>
                <w:noProof/>
                <w:webHidden/>
              </w:rPr>
              <w:fldChar w:fldCharType="end"/>
            </w:r>
          </w:hyperlink>
        </w:p>
        <w:p w14:paraId="346688D6" w14:textId="4639DFF1" w:rsidR="00506000" w:rsidRDefault="009A6826">
          <w:pPr>
            <w:pStyle w:val="TOC2"/>
            <w:tabs>
              <w:tab w:val="right" w:leader="dot" w:pos="9011"/>
            </w:tabs>
            <w:rPr>
              <w:rFonts w:eastAsiaTheme="minorEastAsia" w:cstheme="minorBidi"/>
              <w:b w:val="0"/>
              <w:bCs w:val="0"/>
              <w:noProof/>
              <w:color w:val="auto"/>
              <w:sz w:val="24"/>
              <w:szCs w:val="24"/>
            </w:rPr>
          </w:pPr>
          <w:hyperlink w:anchor="_Toc111825415" w:history="1">
            <w:r w:rsidR="00506000" w:rsidRPr="00F12F14">
              <w:rPr>
                <w:rStyle w:val="Hyperlink"/>
                <w:noProof/>
              </w:rPr>
              <w:t>1.3 Comparison of compression algorithms</w:t>
            </w:r>
            <w:r w:rsidR="00506000">
              <w:rPr>
                <w:noProof/>
                <w:webHidden/>
              </w:rPr>
              <w:tab/>
            </w:r>
            <w:r w:rsidR="00506000">
              <w:rPr>
                <w:noProof/>
                <w:webHidden/>
              </w:rPr>
              <w:fldChar w:fldCharType="begin"/>
            </w:r>
            <w:r w:rsidR="00506000">
              <w:rPr>
                <w:noProof/>
                <w:webHidden/>
              </w:rPr>
              <w:instrText xml:space="preserve"> PAGEREF _Toc111825415 \h </w:instrText>
            </w:r>
            <w:r w:rsidR="00506000">
              <w:rPr>
                <w:noProof/>
                <w:webHidden/>
              </w:rPr>
            </w:r>
            <w:r w:rsidR="00506000">
              <w:rPr>
                <w:noProof/>
                <w:webHidden/>
              </w:rPr>
              <w:fldChar w:fldCharType="separate"/>
            </w:r>
            <w:r w:rsidR="00506000">
              <w:rPr>
                <w:noProof/>
                <w:webHidden/>
              </w:rPr>
              <w:t>- 4 -</w:t>
            </w:r>
            <w:r w:rsidR="00506000">
              <w:rPr>
                <w:noProof/>
                <w:webHidden/>
              </w:rPr>
              <w:fldChar w:fldCharType="end"/>
            </w:r>
          </w:hyperlink>
        </w:p>
        <w:p w14:paraId="5C9C5694" w14:textId="4696EA7A" w:rsidR="00506000" w:rsidRDefault="009A6826">
          <w:pPr>
            <w:pStyle w:val="TOC2"/>
            <w:tabs>
              <w:tab w:val="right" w:leader="dot" w:pos="9011"/>
            </w:tabs>
            <w:rPr>
              <w:rFonts w:eastAsiaTheme="minorEastAsia" w:cstheme="minorBidi"/>
              <w:b w:val="0"/>
              <w:bCs w:val="0"/>
              <w:noProof/>
              <w:color w:val="auto"/>
              <w:sz w:val="24"/>
              <w:szCs w:val="24"/>
            </w:rPr>
          </w:pPr>
          <w:hyperlink w:anchor="_Toc111825416" w:history="1">
            <w:r w:rsidR="00506000" w:rsidRPr="00F12F14">
              <w:rPr>
                <w:rStyle w:val="Hyperlink"/>
                <w:noProof/>
              </w:rPr>
              <w:t>1.4 Feasibility analysis</w:t>
            </w:r>
            <w:r w:rsidR="00506000">
              <w:rPr>
                <w:noProof/>
                <w:webHidden/>
              </w:rPr>
              <w:tab/>
            </w:r>
            <w:r w:rsidR="00506000">
              <w:rPr>
                <w:noProof/>
                <w:webHidden/>
              </w:rPr>
              <w:fldChar w:fldCharType="begin"/>
            </w:r>
            <w:r w:rsidR="00506000">
              <w:rPr>
                <w:noProof/>
                <w:webHidden/>
              </w:rPr>
              <w:instrText xml:space="preserve"> PAGEREF _Toc111825416 \h </w:instrText>
            </w:r>
            <w:r w:rsidR="00506000">
              <w:rPr>
                <w:noProof/>
                <w:webHidden/>
              </w:rPr>
            </w:r>
            <w:r w:rsidR="00506000">
              <w:rPr>
                <w:noProof/>
                <w:webHidden/>
              </w:rPr>
              <w:fldChar w:fldCharType="separate"/>
            </w:r>
            <w:r w:rsidR="00506000">
              <w:rPr>
                <w:noProof/>
                <w:webHidden/>
              </w:rPr>
              <w:t>- 6 -</w:t>
            </w:r>
            <w:r w:rsidR="00506000">
              <w:rPr>
                <w:noProof/>
                <w:webHidden/>
              </w:rPr>
              <w:fldChar w:fldCharType="end"/>
            </w:r>
          </w:hyperlink>
        </w:p>
        <w:p w14:paraId="74B247A0" w14:textId="64A176DA" w:rsidR="00506000" w:rsidRDefault="009A6826">
          <w:pPr>
            <w:pStyle w:val="TOC2"/>
            <w:tabs>
              <w:tab w:val="right" w:leader="dot" w:pos="9011"/>
            </w:tabs>
            <w:rPr>
              <w:rFonts w:eastAsiaTheme="minorEastAsia" w:cstheme="minorBidi"/>
              <w:b w:val="0"/>
              <w:bCs w:val="0"/>
              <w:noProof/>
              <w:color w:val="auto"/>
              <w:sz w:val="24"/>
              <w:szCs w:val="24"/>
            </w:rPr>
          </w:pPr>
          <w:hyperlink w:anchor="_Toc111825417" w:history="1">
            <w:r w:rsidR="00506000" w:rsidRPr="00F12F14">
              <w:rPr>
                <w:rStyle w:val="Hyperlink"/>
                <w:noProof/>
              </w:rPr>
              <w:t>1.5 Possible bottlenecks</w:t>
            </w:r>
            <w:r w:rsidR="00506000">
              <w:rPr>
                <w:noProof/>
                <w:webHidden/>
              </w:rPr>
              <w:tab/>
            </w:r>
            <w:r w:rsidR="00506000">
              <w:rPr>
                <w:noProof/>
                <w:webHidden/>
              </w:rPr>
              <w:fldChar w:fldCharType="begin"/>
            </w:r>
            <w:r w:rsidR="00506000">
              <w:rPr>
                <w:noProof/>
                <w:webHidden/>
              </w:rPr>
              <w:instrText xml:space="preserve"> PAGEREF _Toc111825417 \h </w:instrText>
            </w:r>
            <w:r w:rsidR="00506000">
              <w:rPr>
                <w:noProof/>
                <w:webHidden/>
              </w:rPr>
            </w:r>
            <w:r w:rsidR="00506000">
              <w:rPr>
                <w:noProof/>
                <w:webHidden/>
              </w:rPr>
              <w:fldChar w:fldCharType="separate"/>
            </w:r>
            <w:r w:rsidR="00506000">
              <w:rPr>
                <w:noProof/>
                <w:webHidden/>
              </w:rPr>
              <w:t>- 6 -</w:t>
            </w:r>
            <w:r w:rsidR="00506000">
              <w:rPr>
                <w:noProof/>
                <w:webHidden/>
              </w:rPr>
              <w:fldChar w:fldCharType="end"/>
            </w:r>
          </w:hyperlink>
        </w:p>
        <w:p w14:paraId="7672B97C" w14:textId="05584AFB" w:rsidR="00506000" w:rsidRDefault="009A6826">
          <w:pPr>
            <w:pStyle w:val="TOC1"/>
            <w:tabs>
              <w:tab w:val="left" w:pos="480"/>
              <w:tab w:val="right" w:leader="dot" w:pos="9011"/>
            </w:tabs>
            <w:rPr>
              <w:rFonts w:eastAsiaTheme="minorEastAsia" w:cstheme="minorBidi"/>
              <w:b w:val="0"/>
              <w:bCs w:val="0"/>
              <w:i w:val="0"/>
              <w:iCs w:val="0"/>
              <w:noProof/>
              <w:color w:val="auto"/>
              <w:szCs w:val="24"/>
            </w:rPr>
          </w:pPr>
          <w:hyperlink w:anchor="_Toc111825418" w:history="1">
            <w:r w:rsidR="00506000" w:rsidRPr="00F12F14">
              <w:rPr>
                <w:rStyle w:val="Hyperlink"/>
                <w:noProof/>
              </w:rPr>
              <w:t>2.</w:t>
            </w:r>
            <w:r w:rsidR="00506000">
              <w:rPr>
                <w:rFonts w:eastAsiaTheme="minorEastAsia" w:cstheme="minorBidi"/>
                <w:b w:val="0"/>
                <w:bCs w:val="0"/>
                <w:i w:val="0"/>
                <w:iCs w:val="0"/>
                <w:noProof/>
                <w:color w:val="auto"/>
                <w:szCs w:val="24"/>
              </w:rPr>
              <w:tab/>
            </w:r>
            <w:r w:rsidR="00506000" w:rsidRPr="00F12F14">
              <w:rPr>
                <w:rStyle w:val="Hyperlink"/>
                <w:noProof/>
              </w:rPr>
              <w:t>Subsystem Design</w:t>
            </w:r>
            <w:r w:rsidR="00506000">
              <w:rPr>
                <w:noProof/>
                <w:webHidden/>
              </w:rPr>
              <w:tab/>
            </w:r>
            <w:r w:rsidR="00506000">
              <w:rPr>
                <w:noProof/>
                <w:webHidden/>
              </w:rPr>
              <w:fldChar w:fldCharType="begin"/>
            </w:r>
            <w:r w:rsidR="00506000">
              <w:rPr>
                <w:noProof/>
                <w:webHidden/>
              </w:rPr>
              <w:instrText xml:space="preserve"> PAGEREF _Toc111825418 \h </w:instrText>
            </w:r>
            <w:r w:rsidR="00506000">
              <w:rPr>
                <w:noProof/>
                <w:webHidden/>
              </w:rPr>
            </w:r>
            <w:r w:rsidR="00506000">
              <w:rPr>
                <w:noProof/>
                <w:webHidden/>
              </w:rPr>
              <w:fldChar w:fldCharType="separate"/>
            </w:r>
            <w:r w:rsidR="00506000">
              <w:rPr>
                <w:noProof/>
                <w:webHidden/>
              </w:rPr>
              <w:t>- 8 -</w:t>
            </w:r>
            <w:r w:rsidR="00506000">
              <w:rPr>
                <w:noProof/>
                <w:webHidden/>
              </w:rPr>
              <w:fldChar w:fldCharType="end"/>
            </w:r>
          </w:hyperlink>
        </w:p>
        <w:p w14:paraId="2A42CDB3" w14:textId="6943D34A" w:rsidR="00506000" w:rsidRDefault="009A6826">
          <w:pPr>
            <w:pStyle w:val="TOC2"/>
            <w:tabs>
              <w:tab w:val="right" w:leader="dot" w:pos="9011"/>
            </w:tabs>
            <w:rPr>
              <w:rFonts w:eastAsiaTheme="minorEastAsia" w:cstheme="minorBidi"/>
              <w:b w:val="0"/>
              <w:bCs w:val="0"/>
              <w:noProof/>
              <w:color w:val="auto"/>
              <w:sz w:val="24"/>
              <w:szCs w:val="24"/>
            </w:rPr>
          </w:pPr>
          <w:hyperlink w:anchor="_Toc111825419" w:history="1">
            <w:r w:rsidR="00506000" w:rsidRPr="00F12F14">
              <w:rPr>
                <w:rStyle w:val="Hyperlink"/>
                <w:noProof/>
              </w:rPr>
              <w:t>2.1 Subsystem and Sub-subsystems Requirements and Specifications</w:t>
            </w:r>
            <w:r w:rsidR="00506000">
              <w:rPr>
                <w:noProof/>
                <w:webHidden/>
              </w:rPr>
              <w:tab/>
            </w:r>
            <w:r w:rsidR="00506000">
              <w:rPr>
                <w:noProof/>
                <w:webHidden/>
              </w:rPr>
              <w:fldChar w:fldCharType="begin"/>
            </w:r>
            <w:r w:rsidR="00506000">
              <w:rPr>
                <w:noProof/>
                <w:webHidden/>
              </w:rPr>
              <w:instrText xml:space="preserve"> PAGEREF _Toc111825419 \h </w:instrText>
            </w:r>
            <w:r w:rsidR="00506000">
              <w:rPr>
                <w:noProof/>
                <w:webHidden/>
              </w:rPr>
            </w:r>
            <w:r w:rsidR="00506000">
              <w:rPr>
                <w:noProof/>
                <w:webHidden/>
              </w:rPr>
              <w:fldChar w:fldCharType="separate"/>
            </w:r>
            <w:r w:rsidR="00506000">
              <w:rPr>
                <w:noProof/>
                <w:webHidden/>
              </w:rPr>
              <w:t>- 8 -</w:t>
            </w:r>
            <w:r w:rsidR="00506000">
              <w:rPr>
                <w:noProof/>
                <w:webHidden/>
              </w:rPr>
              <w:fldChar w:fldCharType="end"/>
            </w:r>
          </w:hyperlink>
        </w:p>
        <w:p w14:paraId="5FDA050C" w14:textId="7E10022C" w:rsidR="00506000" w:rsidRDefault="009A6826">
          <w:pPr>
            <w:pStyle w:val="TOC3"/>
            <w:tabs>
              <w:tab w:val="right" w:leader="dot" w:pos="9011"/>
            </w:tabs>
            <w:rPr>
              <w:rFonts w:eastAsiaTheme="minorEastAsia" w:cstheme="minorBidi"/>
              <w:noProof/>
              <w:color w:val="auto"/>
              <w:sz w:val="24"/>
            </w:rPr>
          </w:pPr>
          <w:hyperlink w:anchor="_Toc111825420" w:history="1">
            <w:r w:rsidR="00506000" w:rsidRPr="00F12F14">
              <w:rPr>
                <w:rStyle w:val="Hyperlink"/>
                <w:noProof/>
              </w:rPr>
              <w:t>2.1.1 Retrieval &amp; Storage of Data</w:t>
            </w:r>
            <w:r w:rsidR="00506000">
              <w:rPr>
                <w:noProof/>
                <w:webHidden/>
              </w:rPr>
              <w:tab/>
            </w:r>
            <w:r w:rsidR="00506000">
              <w:rPr>
                <w:noProof/>
                <w:webHidden/>
              </w:rPr>
              <w:fldChar w:fldCharType="begin"/>
            </w:r>
            <w:r w:rsidR="00506000">
              <w:rPr>
                <w:noProof/>
                <w:webHidden/>
              </w:rPr>
              <w:instrText xml:space="preserve"> PAGEREF _Toc111825420 \h </w:instrText>
            </w:r>
            <w:r w:rsidR="00506000">
              <w:rPr>
                <w:noProof/>
                <w:webHidden/>
              </w:rPr>
            </w:r>
            <w:r w:rsidR="00506000">
              <w:rPr>
                <w:noProof/>
                <w:webHidden/>
              </w:rPr>
              <w:fldChar w:fldCharType="separate"/>
            </w:r>
            <w:r w:rsidR="00506000">
              <w:rPr>
                <w:noProof/>
                <w:webHidden/>
              </w:rPr>
              <w:t>- 8 -</w:t>
            </w:r>
            <w:r w:rsidR="00506000">
              <w:rPr>
                <w:noProof/>
                <w:webHidden/>
              </w:rPr>
              <w:fldChar w:fldCharType="end"/>
            </w:r>
          </w:hyperlink>
        </w:p>
        <w:p w14:paraId="4A007FF7" w14:textId="12B661A7" w:rsidR="00506000" w:rsidRDefault="009A6826">
          <w:pPr>
            <w:pStyle w:val="TOC3"/>
            <w:tabs>
              <w:tab w:val="right" w:leader="dot" w:pos="9011"/>
            </w:tabs>
            <w:rPr>
              <w:rFonts w:eastAsiaTheme="minorEastAsia" w:cstheme="minorBidi"/>
              <w:noProof/>
              <w:color w:val="auto"/>
              <w:sz w:val="24"/>
            </w:rPr>
          </w:pPr>
          <w:hyperlink w:anchor="_Toc111825421" w:history="1">
            <w:r w:rsidR="00506000" w:rsidRPr="00F12F14">
              <w:rPr>
                <w:rStyle w:val="Hyperlink"/>
                <w:noProof/>
              </w:rPr>
              <w:t>2.1.2 Data Processing</w:t>
            </w:r>
            <w:r w:rsidR="00506000">
              <w:rPr>
                <w:noProof/>
                <w:webHidden/>
              </w:rPr>
              <w:tab/>
            </w:r>
            <w:r w:rsidR="00506000">
              <w:rPr>
                <w:noProof/>
                <w:webHidden/>
              </w:rPr>
              <w:fldChar w:fldCharType="begin"/>
            </w:r>
            <w:r w:rsidR="00506000">
              <w:rPr>
                <w:noProof/>
                <w:webHidden/>
              </w:rPr>
              <w:instrText xml:space="preserve"> PAGEREF _Toc111825421 \h </w:instrText>
            </w:r>
            <w:r w:rsidR="00506000">
              <w:rPr>
                <w:noProof/>
                <w:webHidden/>
              </w:rPr>
            </w:r>
            <w:r w:rsidR="00506000">
              <w:rPr>
                <w:noProof/>
                <w:webHidden/>
              </w:rPr>
              <w:fldChar w:fldCharType="separate"/>
            </w:r>
            <w:r w:rsidR="00506000">
              <w:rPr>
                <w:noProof/>
                <w:webHidden/>
              </w:rPr>
              <w:t>- 8 -</w:t>
            </w:r>
            <w:r w:rsidR="00506000">
              <w:rPr>
                <w:noProof/>
                <w:webHidden/>
              </w:rPr>
              <w:fldChar w:fldCharType="end"/>
            </w:r>
          </w:hyperlink>
        </w:p>
        <w:p w14:paraId="103A0212" w14:textId="7ECA4812" w:rsidR="00506000" w:rsidRDefault="009A6826">
          <w:pPr>
            <w:pStyle w:val="TOC3"/>
            <w:tabs>
              <w:tab w:val="right" w:leader="dot" w:pos="9011"/>
            </w:tabs>
            <w:rPr>
              <w:rFonts w:eastAsiaTheme="minorEastAsia" w:cstheme="minorBidi"/>
              <w:noProof/>
              <w:color w:val="auto"/>
              <w:sz w:val="24"/>
            </w:rPr>
          </w:pPr>
          <w:hyperlink w:anchor="_Toc111825422" w:history="1">
            <w:r w:rsidR="00506000" w:rsidRPr="00F12F14">
              <w:rPr>
                <w:rStyle w:val="Hyperlink"/>
                <w:noProof/>
              </w:rPr>
              <w:t>2.1.3 Encryption of data</w:t>
            </w:r>
            <w:r w:rsidR="00506000">
              <w:rPr>
                <w:noProof/>
                <w:webHidden/>
              </w:rPr>
              <w:tab/>
            </w:r>
            <w:r w:rsidR="00506000">
              <w:rPr>
                <w:noProof/>
                <w:webHidden/>
              </w:rPr>
              <w:fldChar w:fldCharType="begin"/>
            </w:r>
            <w:r w:rsidR="00506000">
              <w:rPr>
                <w:noProof/>
                <w:webHidden/>
              </w:rPr>
              <w:instrText xml:space="preserve"> PAGEREF _Toc111825422 \h </w:instrText>
            </w:r>
            <w:r w:rsidR="00506000">
              <w:rPr>
                <w:noProof/>
                <w:webHidden/>
              </w:rPr>
            </w:r>
            <w:r w:rsidR="00506000">
              <w:rPr>
                <w:noProof/>
                <w:webHidden/>
              </w:rPr>
              <w:fldChar w:fldCharType="separate"/>
            </w:r>
            <w:r w:rsidR="00506000">
              <w:rPr>
                <w:noProof/>
                <w:webHidden/>
              </w:rPr>
              <w:t>- 9 -</w:t>
            </w:r>
            <w:r w:rsidR="00506000">
              <w:rPr>
                <w:noProof/>
                <w:webHidden/>
              </w:rPr>
              <w:fldChar w:fldCharType="end"/>
            </w:r>
          </w:hyperlink>
        </w:p>
        <w:p w14:paraId="1C6E3020" w14:textId="6C551D3A" w:rsidR="00506000" w:rsidRDefault="009A6826">
          <w:pPr>
            <w:pStyle w:val="TOC3"/>
            <w:tabs>
              <w:tab w:val="right" w:leader="dot" w:pos="9011"/>
            </w:tabs>
            <w:rPr>
              <w:rFonts w:eastAsiaTheme="minorEastAsia" w:cstheme="minorBidi"/>
              <w:noProof/>
              <w:color w:val="auto"/>
              <w:sz w:val="24"/>
            </w:rPr>
          </w:pPr>
          <w:hyperlink w:anchor="_Toc111825423" w:history="1">
            <w:r w:rsidR="00506000" w:rsidRPr="00F12F14">
              <w:rPr>
                <w:rStyle w:val="Hyperlink"/>
                <w:noProof/>
              </w:rPr>
              <w:t>2.1.4 Compression of Data</w:t>
            </w:r>
            <w:r w:rsidR="00506000">
              <w:rPr>
                <w:noProof/>
                <w:webHidden/>
              </w:rPr>
              <w:tab/>
            </w:r>
            <w:r w:rsidR="00506000">
              <w:rPr>
                <w:noProof/>
                <w:webHidden/>
              </w:rPr>
              <w:fldChar w:fldCharType="begin"/>
            </w:r>
            <w:r w:rsidR="00506000">
              <w:rPr>
                <w:noProof/>
                <w:webHidden/>
              </w:rPr>
              <w:instrText xml:space="preserve"> PAGEREF _Toc111825423 \h </w:instrText>
            </w:r>
            <w:r w:rsidR="00506000">
              <w:rPr>
                <w:noProof/>
                <w:webHidden/>
              </w:rPr>
            </w:r>
            <w:r w:rsidR="00506000">
              <w:rPr>
                <w:noProof/>
                <w:webHidden/>
              </w:rPr>
              <w:fldChar w:fldCharType="separate"/>
            </w:r>
            <w:r w:rsidR="00506000">
              <w:rPr>
                <w:noProof/>
                <w:webHidden/>
              </w:rPr>
              <w:t>- 10 -</w:t>
            </w:r>
            <w:r w:rsidR="00506000">
              <w:rPr>
                <w:noProof/>
                <w:webHidden/>
              </w:rPr>
              <w:fldChar w:fldCharType="end"/>
            </w:r>
          </w:hyperlink>
        </w:p>
        <w:p w14:paraId="4A390F52" w14:textId="514BC442" w:rsidR="00506000" w:rsidRDefault="009A6826">
          <w:pPr>
            <w:pStyle w:val="TOC3"/>
            <w:tabs>
              <w:tab w:val="right" w:leader="dot" w:pos="9011"/>
            </w:tabs>
            <w:rPr>
              <w:rFonts w:eastAsiaTheme="minorEastAsia" w:cstheme="minorBidi"/>
              <w:noProof/>
              <w:color w:val="auto"/>
              <w:sz w:val="24"/>
            </w:rPr>
          </w:pPr>
          <w:hyperlink w:anchor="_Toc111825424" w:history="1">
            <w:r w:rsidR="00506000" w:rsidRPr="00F12F14">
              <w:rPr>
                <w:rStyle w:val="Hyperlink"/>
                <w:noProof/>
              </w:rPr>
              <w:t>2.1.5 Transmission of Data</w:t>
            </w:r>
            <w:r w:rsidR="00506000">
              <w:rPr>
                <w:noProof/>
                <w:webHidden/>
              </w:rPr>
              <w:tab/>
            </w:r>
            <w:r w:rsidR="00506000">
              <w:rPr>
                <w:noProof/>
                <w:webHidden/>
              </w:rPr>
              <w:fldChar w:fldCharType="begin"/>
            </w:r>
            <w:r w:rsidR="00506000">
              <w:rPr>
                <w:noProof/>
                <w:webHidden/>
              </w:rPr>
              <w:instrText xml:space="preserve"> PAGEREF _Toc111825424 \h </w:instrText>
            </w:r>
            <w:r w:rsidR="00506000">
              <w:rPr>
                <w:noProof/>
                <w:webHidden/>
              </w:rPr>
            </w:r>
            <w:r w:rsidR="00506000">
              <w:rPr>
                <w:noProof/>
                <w:webHidden/>
              </w:rPr>
              <w:fldChar w:fldCharType="separate"/>
            </w:r>
            <w:r w:rsidR="00506000">
              <w:rPr>
                <w:noProof/>
                <w:webHidden/>
              </w:rPr>
              <w:t>- 10 -</w:t>
            </w:r>
            <w:r w:rsidR="00506000">
              <w:rPr>
                <w:noProof/>
                <w:webHidden/>
              </w:rPr>
              <w:fldChar w:fldCharType="end"/>
            </w:r>
          </w:hyperlink>
        </w:p>
        <w:p w14:paraId="0A0D9283" w14:textId="6F504FB3" w:rsidR="00506000" w:rsidRDefault="009A6826">
          <w:pPr>
            <w:pStyle w:val="TOC3"/>
            <w:tabs>
              <w:tab w:val="right" w:leader="dot" w:pos="9011"/>
            </w:tabs>
            <w:rPr>
              <w:rFonts w:eastAsiaTheme="minorEastAsia" w:cstheme="minorBidi"/>
              <w:noProof/>
              <w:color w:val="auto"/>
              <w:sz w:val="24"/>
            </w:rPr>
          </w:pPr>
          <w:hyperlink w:anchor="_Toc111825425" w:history="1">
            <w:r w:rsidR="00506000" w:rsidRPr="00F12F14">
              <w:rPr>
                <w:rStyle w:val="Hyperlink"/>
                <w:noProof/>
                <w:lang w:val="en-US"/>
              </w:rPr>
              <w:t>2.1.6 Checksum</w:t>
            </w:r>
            <w:r w:rsidR="00506000">
              <w:rPr>
                <w:noProof/>
                <w:webHidden/>
              </w:rPr>
              <w:tab/>
            </w:r>
            <w:r w:rsidR="00506000">
              <w:rPr>
                <w:noProof/>
                <w:webHidden/>
              </w:rPr>
              <w:fldChar w:fldCharType="begin"/>
            </w:r>
            <w:r w:rsidR="00506000">
              <w:rPr>
                <w:noProof/>
                <w:webHidden/>
              </w:rPr>
              <w:instrText xml:space="preserve"> PAGEREF _Toc111825425 \h </w:instrText>
            </w:r>
            <w:r w:rsidR="00506000">
              <w:rPr>
                <w:noProof/>
                <w:webHidden/>
              </w:rPr>
            </w:r>
            <w:r w:rsidR="00506000">
              <w:rPr>
                <w:noProof/>
                <w:webHidden/>
              </w:rPr>
              <w:fldChar w:fldCharType="separate"/>
            </w:r>
            <w:r w:rsidR="00506000">
              <w:rPr>
                <w:noProof/>
                <w:webHidden/>
              </w:rPr>
              <w:t>- 11 -</w:t>
            </w:r>
            <w:r w:rsidR="00506000">
              <w:rPr>
                <w:noProof/>
                <w:webHidden/>
              </w:rPr>
              <w:fldChar w:fldCharType="end"/>
            </w:r>
          </w:hyperlink>
        </w:p>
        <w:p w14:paraId="45BA5746" w14:textId="1FF1B279" w:rsidR="00506000" w:rsidRDefault="009A6826">
          <w:pPr>
            <w:pStyle w:val="TOC2"/>
            <w:tabs>
              <w:tab w:val="right" w:leader="dot" w:pos="9011"/>
            </w:tabs>
            <w:rPr>
              <w:rFonts w:eastAsiaTheme="minorEastAsia" w:cstheme="minorBidi"/>
              <w:b w:val="0"/>
              <w:bCs w:val="0"/>
              <w:noProof/>
              <w:color w:val="auto"/>
              <w:sz w:val="24"/>
              <w:szCs w:val="24"/>
            </w:rPr>
          </w:pPr>
          <w:hyperlink w:anchor="_Toc111825426" w:history="1">
            <w:r w:rsidR="00506000" w:rsidRPr="00F12F14">
              <w:rPr>
                <w:rStyle w:val="Hyperlink"/>
                <w:noProof/>
              </w:rPr>
              <w:t>2.2 Inter-Subsystem and Inter-Sub-subsystems Interactions</w:t>
            </w:r>
            <w:r w:rsidR="00506000">
              <w:rPr>
                <w:noProof/>
                <w:webHidden/>
              </w:rPr>
              <w:tab/>
            </w:r>
            <w:r w:rsidR="00506000">
              <w:rPr>
                <w:noProof/>
                <w:webHidden/>
              </w:rPr>
              <w:fldChar w:fldCharType="begin"/>
            </w:r>
            <w:r w:rsidR="00506000">
              <w:rPr>
                <w:noProof/>
                <w:webHidden/>
              </w:rPr>
              <w:instrText xml:space="preserve"> PAGEREF _Toc111825426 \h </w:instrText>
            </w:r>
            <w:r w:rsidR="00506000">
              <w:rPr>
                <w:noProof/>
                <w:webHidden/>
              </w:rPr>
            </w:r>
            <w:r w:rsidR="00506000">
              <w:rPr>
                <w:noProof/>
                <w:webHidden/>
              </w:rPr>
              <w:fldChar w:fldCharType="separate"/>
            </w:r>
            <w:r w:rsidR="00506000">
              <w:rPr>
                <w:noProof/>
                <w:webHidden/>
              </w:rPr>
              <w:t>- 11 -</w:t>
            </w:r>
            <w:r w:rsidR="00506000">
              <w:rPr>
                <w:noProof/>
                <w:webHidden/>
              </w:rPr>
              <w:fldChar w:fldCharType="end"/>
            </w:r>
          </w:hyperlink>
        </w:p>
        <w:p w14:paraId="18B2EE4D" w14:textId="7E185A8E" w:rsidR="00506000" w:rsidRDefault="009A6826">
          <w:pPr>
            <w:pStyle w:val="TOC2"/>
            <w:tabs>
              <w:tab w:val="right" w:leader="dot" w:pos="9011"/>
            </w:tabs>
            <w:rPr>
              <w:rFonts w:eastAsiaTheme="minorEastAsia" w:cstheme="minorBidi"/>
              <w:b w:val="0"/>
              <w:bCs w:val="0"/>
              <w:noProof/>
              <w:color w:val="auto"/>
              <w:sz w:val="24"/>
              <w:szCs w:val="24"/>
            </w:rPr>
          </w:pPr>
          <w:hyperlink w:anchor="_Toc111825427" w:history="1">
            <w:r w:rsidR="00506000" w:rsidRPr="00F12F14">
              <w:rPr>
                <w:rStyle w:val="Hyperlink"/>
                <w:noProof/>
              </w:rPr>
              <w:t>2.3 UML or OP Diagrams</w:t>
            </w:r>
            <w:r w:rsidR="00506000">
              <w:rPr>
                <w:noProof/>
                <w:webHidden/>
              </w:rPr>
              <w:tab/>
            </w:r>
            <w:r w:rsidR="00506000">
              <w:rPr>
                <w:noProof/>
                <w:webHidden/>
              </w:rPr>
              <w:fldChar w:fldCharType="begin"/>
            </w:r>
            <w:r w:rsidR="00506000">
              <w:rPr>
                <w:noProof/>
                <w:webHidden/>
              </w:rPr>
              <w:instrText xml:space="preserve"> PAGEREF _Toc111825427 \h </w:instrText>
            </w:r>
            <w:r w:rsidR="00506000">
              <w:rPr>
                <w:noProof/>
                <w:webHidden/>
              </w:rPr>
            </w:r>
            <w:r w:rsidR="00506000">
              <w:rPr>
                <w:noProof/>
                <w:webHidden/>
              </w:rPr>
              <w:fldChar w:fldCharType="separate"/>
            </w:r>
            <w:r w:rsidR="00506000">
              <w:rPr>
                <w:noProof/>
                <w:webHidden/>
              </w:rPr>
              <w:t>- 13 -</w:t>
            </w:r>
            <w:r w:rsidR="00506000">
              <w:rPr>
                <w:noProof/>
                <w:webHidden/>
              </w:rPr>
              <w:fldChar w:fldCharType="end"/>
            </w:r>
          </w:hyperlink>
        </w:p>
        <w:p w14:paraId="236CB998" w14:textId="53442343" w:rsidR="00506000" w:rsidRDefault="009A6826">
          <w:pPr>
            <w:pStyle w:val="TOC1"/>
            <w:tabs>
              <w:tab w:val="left" w:pos="480"/>
              <w:tab w:val="right" w:leader="dot" w:pos="9011"/>
            </w:tabs>
            <w:rPr>
              <w:rFonts w:eastAsiaTheme="minorEastAsia" w:cstheme="minorBidi"/>
              <w:b w:val="0"/>
              <w:bCs w:val="0"/>
              <w:i w:val="0"/>
              <w:iCs w:val="0"/>
              <w:noProof/>
              <w:color w:val="auto"/>
              <w:szCs w:val="24"/>
            </w:rPr>
          </w:pPr>
          <w:hyperlink w:anchor="_Toc111825428" w:history="1">
            <w:r w:rsidR="00506000" w:rsidRPr="00F12F14">
              <w:rPr>
                <w:rStyle w:val="Hyperlink"/>
                <w:noProof/>
              </w:rPr>
              <w:t>3.</w:t>
            </w:r>
            <w:r w:rsidR="00506000">
              <w:rPr>
                <w:rFonts w:eastAsiaTheme="minorEastAsia" w:cstheme="minorBidi"/>
                <w:b w:val="0"/>
                <w:bCs w:val="0"/>
                <w:i w:val="0"/>
                <w:iCs w:val="0"/>
                <w:noProof/>
                <w:color w:val="auto"/>
                <w:szCs w:val="24"/>
              </w:rPr>
              <w:tab/>
            </w:r>
            <w:r w:rsidR="00506000" w:rsidRPr="00F12F14">
              <w:rPr>
                <w:rStyle w:val="Hyperlink"/>
                <w:noProof/>
              </w:rPr>
              <w:t>Acceptance Test Procedure</w:t>
            </w:r>
            <w:r w:rsidR="00506000">
              <w:rPr>
                <w:noProof/>
                <w:webHidden/>
              </w:rPr>
              <w:tab/>
            </w:r>
            <w:r w:rsidR="00506000">
              <w:rPr>
                <w:noProof/>
                <w:webHidden/>
              </w:rPr>
              <w:fldChar w:fldCharType="begin"/>
            </w:r>
            <w:r w:rsidR="00506000">
              <w:rPr>
                <w:noProof/>
                <w:webHidden/>
              </w:rPr>
              <w:instrText xml:space="preserve"> PAGEREF _Toc111825428 \h </w:instrText>
            </w:r>
            <w:r w:rsidR="00506000">
              <w:rPr>
                <w:noProof/>
                <w:webHidden/>
              </w:rPr>
            </w:r>
            <w:r w:rsidR="00506000">
              <w:rPr>
                <w:noProof/>
                <w:webHidden/>
              </w:rPr>
              <w:fldChar w:fldCharType="separate"/>
            </w:r>
            <w:r w:rsidR="00506000">
              <w:rPr>
                <w:noProof/>
                <w:webHidden/>
              </w:rPr>
              <w:t>- 14 -</w:t>
            </w:r>
            <w:r w:rsidR="00506000">
              <w:rPr>
                <w:noProof/>
                <w:webHidden/>
              </w:rPr>
              <w:fldChar w:fldCharType="end"/>
            </w:r>
          </w:hyperlink>
        </w:p>
        <w:p w14:paraId="1D18C9D9" w14:textId="55722DC9" w:rsidR="00506000" w:rsidRDefault="009A6826">
          <w:pPr>
            <w:pStyle w:val="TOC2"/>
            <w:tabs>
              <w:tab w:val="right" w:leader="dot" w:pos="9011"/>
            </w:tabs>
            <w:rPr>
              <w:rFonts w:eastAsiaTheme="minorEastAsia" w:cstheme="minorBidi"/>
              <w:b w:val="0"/>
              <w:bCs w:val="0"/>
              <w:noProof/>
              <w:color w:val="auto"/>
              <w:sz w:val="24"/>
              <w:szCs w:val="24"/>
            </w:rPr>
          </w:pPr>
          <w:hyperlink w:anchor="_Toc111825429" w:history="1">
            <w:r w:rsidR="00506000" w:rsidRPr="00F12F14">
              <w:rPr>
                <w:rStyle w:val="Hyperlink"/>
                <w:noProof/>
              </w:rPr>
              <w:t>3.1 Figures of Merit</w:t>
            </w:r>
            <w:r w:rsidR="00506000">
              <w:rPr>
                <w:noProof/>
                <w:webHidden/>
              </w:rPr>
              <w:tab/>
            </w:r>
            <w:r w:rsidR="00506000">
              <w:rPr>
                <w:noProof/>
                <w:webHidden/>
              </w:rPr>
              <w:fldChar w:fldCharType="begin"/>
            </w:r>
            <w:r w:rsidR="00506000">
              <w:rPr>
                <w:noProof/>
                <w:webHidden/>
              </w:rPr>
              <w:instrText xml:space="preserve"> PAGEREF _Toc111825429 \h </w:instrText>
            </w:r>
            <w:r w:rsidR="00506000">
              <w:rPr>
                <w:noProof/>
                <w:webHidden/>
              </w:rPr>
            </w:r>
            <w:r w:rsidR="00506000">
              <w:rPr>
                <w:noProof/>
                <w:webHidden/>
              </w:rPr>
              <w:fldChar w:fldCharType="separate"/>
            </w:r>
            <w:r w:rsidR="00506000">
              <w:rPr>
                <w:noProof/>
                <w:webHidden/>
              </w:rPr>
              <w:t>- 14 -</w:t>
            </w:r>
            <w:r w:rsidR="00506000">
              <w:rPr>
                <w:noProof/>
                <w:webHidden/>
              </w:rPr>
              <w:fldChar w:fldCharType="end"/>
            </w:r>
          </w:hyperlink>
        </w:p>
        <w:p w14:paraId="5B044433" w14:textId="34A8B007" w:rsidR="00506000" w:rsidRDefault="009A6826">
          <w:pPr>
            <w:pStyle w:val="TOC2"/>
            <w:tabs>
              <w:tab w:val="right" w:leader="dot" w:pos="9011"/>
            </w:tabs>
            <w:rPr>
              <w:rFonts w:eastAsiaTheme="minorEastAsia" w:cstheme="minorBidi"/>
              <w:b w:val="0"/>
              <w:bCs w:val="0"/>
              <w:noProof/>
              <w:color w:val="auto"/>
              <w:sz w:val="24"/>
              <w:szCs w:val="24"/>
            </w:rPr>
          </w:pPr>
          <w:hyperlink w:anchor="_Toc111825430" w:history="1">
            <w:r w:rsidR="00506000" w:rsidRPr="00F12F14">
              <w:rPr>
                <w:rStyle w:val="Hyperlink"/>
                <w:noProof/>
              </w:rPr>
              <w:t>3.2 Experiment Design of ATPs</w:t>
            </w:r>
            <w:r w:rsidR="00506000">
              <w:rPr>
                <w:noProof/>
                <w:webHidden/>
              </w:rPr>
              <w:tab/>
            </w:r>
            <w:r w:rsidR="00506000">
              <w:rPr>
                <w:noProof/>
                <w:webHidden/>
              </w:rPr>
              <w:fldChar w:fldCharType="begin"/>
            </w:r>
            <w:r w:rsidR="00506000">
              <w:rPr>
                <w:noProof/>
                <w:webHidden/>
              </w:rPr>
              <w:instrText xml:space="preserve"> PAGEREF _Toc111825430 \h </w:instrText>
            </w:r>
            <w:r w:rsidR="00506000">
              <w:rPr>
                <w:noProof/>
                <w:webHidden/>
              </w:rPr>
            </w:r>
            <w:r w:rsidR="00506000">
              <w:rPr>
                <w:noProof/>
                <w:webHidden/>
              </w:rPr>
              <w:fldChar w:fldCharType="separate"/>
            </w:r>
            <w:r w:rsidR="00506000">
              <w:rPr>
                <w:noProof/>
                <w:webHidden/>
              </w:rPr>
              <w:t>- 14 -</w:t>
            </w:r>
            <w:r w:rsidR="00506000">
              <w:rPr>
                <w:noProof/>
                <w:webHidden/>
              </w:rPr>
              <w:fldChar w:fldCharType="end"/>
            </w:r>
          </w:hyperlink>
        </w:p>
        <w:p w14:paraId="4DB94579" w14:textId="1381890A" w:rsidR="00506000" w:rsidRDefault="009A6826">
          <w:pPr>
            <w:pStyle w:val="TOC3"/>
            <w:tabs>
              <w:tab w:val="right" w:leader="dot" w:pos="9011"/>
            </w:tabs>
            <w:rPr>
              <w:rFonts w:eastAsiaTheme="minorEastAsia" w:cstheme="minorBidi"/>
              <w:noProof/>
              <w:color w:val="auto"/>
              <w:sz w:val="24"/>
            </w:rPr>
          </w:pPr>
          <w:hyperlink w:anchor="_Toc111825431" w:history="1">
            <w:r w:rsidR="00506000" w:rsidRPr="00F12F14">
              <w:rPr>
                <w:rStyle w:val="Hyperlink"/>
                <w:noProof/>
              </w:rPr>
              <w:t>3.2.1 Experiment Design to Test the Compression ATPs</w:t>
            </w:r>
            <w:r w:rsidR="00506000">
              <w:rPr>
                <w:noProof/>
                <w:webHidden/>
              </w:rPr>
              <w:tab/>
            </w:r>
            <w:r w:rsidR="00506000">
              <w:rPr>
                <w:noProof/>
                <w:webHidden/>
              </w:rPr>
              <w:fldChar w:fldCharType="begin"/>
            </w:r>
            <w:r w:rsidR="00506000">
              <w:rPr>
                <w:noProof/>
                <w:webHidden/>
              </w:rPr>
              <w:instrText xml:space="preserve"> PAGEREF _Toc111825431 \h </w:instrText>
            </w:r>
            <w:r w:rsidR="00506000">
              <w:rPr>
                <w:noProof/>
                <w:webHidden/>
              </w:rPr>
            </w:r>
            <w:r w:rsidR="00506000">
              <w:rPr>
                <w:noProof/>
                <w:webHidden/>
              </w:rPr>
              <w:fldChar w:fldCharType="separate"/>
            </w:r>
            <w:r w:rsidR="00506000">
              <w:rPr>
                <w:noProof/>
                <w:webHidden/>
              </w:rPr>
              <w:t>- 14 -</w:t>
            </w:r>
            <w:r w:rsidR="00506000">
              <w:rPr>
                <w:noProof/>
                <w:webHidden/>
              </w:rPr>
              <w:fldChar w:fldCharType="end"/>
            </w:r>
          </w:hyperlink>
        </w:p>
        <w:p w14:paraId="57AB10D7" w14:textId="7C4A4A57" w:rsidR="00506000" w:rsidRDefault="009A6826">
          <w:pPr>
            <w:pStyle w:val="TOC3"/>
            <w:tabs>
              <w:tab w:val="right" w:leader="dot" w:pos="9011"/>
            </w:tabs>
            <w:rPr>
              <w:rFonts w:eastAsiaTheme="minorEastAsia" w:cstheme="minorBidi"/>
              <w:noProof/>
              <w:color w:val="auto"/>
              <w:sz w:val="24"/>
            </w:rPr>
          </w:pPr>
          <w:hyperlink w:anchor="_Toc111825432" w:history="1">
            <w:r w:rsidR="00506000" w:rsidRPr="00F12F14">
              <w:rPr>
                <w:rStyle w:val="Hyperlink"/>
                <w:noProof/>
              </w:rPr>
              <w:t>3.2.2 Experiment Design to Test the Encryption ATPs</w:t>
            </w:r>
            <w:r w:rsidR="00506000">
              <w:rPr>
                <w:noProof/>
                <w:webHidden/>
              </w:rPr>
              <w:tab/>
            </w:r>
            <w:r w:rsidR="00506000">
              <w:rPr>
                <w:noProof/>
                <w:webHidden/>
              </w:rPr>
              <w:fldChar w:fldCharType="begin"/>
            </w:r>
            <w:r w:rsidR="00506000">
              <w:rPr>
                <w:noProof/>
                <w:webHidden/>
              </w:rPr>
              <w:instrText xml:space="preserve"> PAGEREF _Toc111825432 \h </w:instrText>
            </w:r>
            <w:r w:rsidR="00506000">
              <w:rPr>
                <w:noProof/>
                <w:webHidden/>
              </w:rPr>
            </w:r>
            <w:r w:rsidR="00506000">
              <w:rPr>
                <w:noProof/>
                <w:webHidden/>
              </w:rPr>
              <w:fldChar w:fldCharType="separate"/>
            </w:r>
            <w:r w:rsidR="00506000">
              <w:rPr>
                <w:noProof/>
                <w:webHidden/>
              </w:rPr>
              <w:t>- 15 -</w:t>
            </w:r>
            <w:r w:rsidR="00506000">
              <w:rPr>
                <w:noProof/>
                <w:webHidden/>
              </w:rPr>
              <w:fldChar w:fldCharType="end"/>
            </w:r>
          </w:hyperlink>
        </w:p>
        <w:p w14:paraId="58B1F8CC" w14:textId="3EB383D5" w:rsidR="00506000" w:rsidRDefault="009A6826">
          <w:pPr>
            <w:pStyle w:val="TOC3"/>
            <w:tabs>
              <w:tab w:val="right" w:leader="dot" w:pos="9011"/>
            </w:tabs>
            <w:rPr>
              <w:rFonts w:eastAsiaTheme="minorEastAsia" w:cstheme="minorBidi"/>
              <w:noProof/>
              <w:color w:val="auto"/>
              <w:sz w:val="24"/>
            </w:rPr>
          </w:pPr>
          <w:hyperlink w:anchor="_Toc111825433" w:history="1">
            <w:r w:rsidR="00506000" w:rsidRPr="00F12F14">
              <w:rPr>
                <w:rStyle w:val="Hyperlink"/>
                <w:noProof/>
              </w:rPr>
              <w:t>3.2.3 Experiment Design to Test the Checksum &amp; Transmission of Data ATPs</w:t>
            </w:r>
            <w:r w:rsidR="00506000">
              <w:rPr>
                <w:noProof/>
                <w:webHidden/>
              </w:rPr>
              <w:tab/>
            </w:r>
            <w:r w:rsidR="00506000">
              <w:rPr>
                <w:noProof/>
                <w:webHidden/>
              </w:rPr>
              <w:fldChar w:fldCharType="begin"/>
            </w:r>
            <w:r w:rsidR="00506000">
              <w:rPr>
                <w:noProof/>
                <w:webHidden/>
              </w:rPr>
              <w:instrText xml:space="preserve"> PAGEREF _Toc111825433 \h </w:instrText>
            </w:r>
            <w:r w:rsidR="00506000">
              <w:rPr>
                <w:noProof/>
                <w:webHidden/>
              </w:rPr>
            </w:r>
            <w:r w:rsidR="00506000">
              <w:rPr>
                <w:noProof/>
                <w:webHidden/>
              </w:rPr>
              <w:fldChar w:fldCharType="separate"/>
            </w:r>
            <w:r w:rsidR="00506000">
              <w:rPr>
                <w:noProof/>
                <w:webHidden/>
              </w:rPr>
              <w:t>- 15 -</w:t>
            </w:r>
            <w:r w:rsidR="00506000">
              <w:rPr>
                <w:noProof/>
                <w:webHidden/>
              </w:rPr>
              <w:fldChar w:fldCharType="end"/>
            </w:r>
          </w:hyperlink>
        </w:p>
        <w:p w14:paraId="3EA28B24" w14:textId="4CFF385A" w:rsidR="00506000" w:rsidRDefault="009A6826">
          <w:pPr>
            <w:pStyle w:val="TOC2"/>
            <w:tabs>
              <w:tab w:val="right" w:leader="dot" w:pos="9011"/>
            </w:tabs>
            <w:rPr>
              <w:rFonts w:eastAsiaTheme="minorEastAsia" w:cstheme="minorBidi"/>
              <w:b w:val="0"/>
              <w:bCs w:val="0"/>
              <w:noProof/>
              <w:color w:val="auto"/>
              <w:sz w:val="24"/>
              <w:szCs w:val="24"/>
            </w:rPr>
          </w:pPr>
          <w:hyperlink w:anchor="_Toc111825434" w:history="1">
            <w:r w:rsidR="00506000" w:rsidRPr="00F12F14">
              <w:rPr>
                <w:rStyle w:val="Hyperlink"/>
                <w:noProof/>
              </w:rPr>
              <w:t>3.3 Acceptable Performance Definition</w:t>
            </w:r>
            <w:r w:rsidR="00506000">
              <w:rPr>
                <w:noProof/>
                <w:webHidden/>
              </w:rPr>
              <w:tab/>
            </w:r>
            <w:r w:rsidR="00506000">
              <w:rPr>
                <w:noProof/>
                <w:webHidden/>
              </w:rPr>
              <w:fldChar w:fldCharType="begin"/>
            </w:r>
            <w:r w:rsidR="00506000">
              <w:rPr>
                <w:noProof/>
                <w:webHidden/>
              </w:rPr>
              <w:instrText xml:space="preserve"> PAGEREF _Toc111825434 \h </w:instrText>
            </w:r>
            <w:r w:rsidR="00506000">
              <w:rPr>
                <w:noProof/>
                <w:webHidden/>
              </w:rPr>
            </w:r>
            <w:r w:rsidR="00506000">
              <w:rPr>
                <w:noProof/>
                <w:webHidden/>
              </w:rPr>
              <w:fldChar w:fldCharType="separate"/>
            </w:r>
            <w:r w:rsidR="00506000">
              <w:rPr>
                <w:noProof/>
                <w:webHidden/>
              </w:rPr>
              <w:t>- 15 -</w:t>
            </w:r>
            <w:r w:rsidR="00506000">
              <w:rPr>
                <w:noProof/>
                <w:webHidden/>
              </w:rPr>
              <w:fldChar w:fldCharType="end"/>
            </w:r>
          </w:hyperlink>
        </w:p>
        <w:p w14:paraId="7CC0C688" w14:textId="3EDAF7DD" w:rsidR="00506000" w:rsidRDefault="009A6826">
          <w:pPr>
            <w:pStyle w:val="TOC3"/>
            <w:tabs>
              <w:tab w:val="right" w:leader="dot" w:pos="9011"/>
            </w:tabs>
            <w:rPr>
              <w:rFonts w:eastAsiaTheme="minorEastAsia" w:cstheme="minorBidi"/>
              <w:noProof/>
              <w:color w:val="auto"/>
              <w:sz w:val="24"/>
            </w:rPr>
          </w:pPr>
          <w:hyperlink w:anchor="_Toc111825435" w:history="1">
            <w:r w:rsidR="00506000" w:rsidRPr="00F12F14">
              <w:rPr>
                <w:rStyle w:val="Hyperlink"/>
                <w:noProof/>
              </w:rPr>
              <w:t>3.3.1 Compression subsystem</w:t>
            </w:r>
            <w:r w:rsidR="00506000">
              <w:rPr>
                <w:noProof/>
                <w:webHidden/>
              </w:rPr>
              <w:tab/>
            </w:r>
            <w:r w:rsidR="00506000">
              <w:rPr>
                <w:noProof/>
                <w:webHidden/>
              </w:rPr>
              <w:fldChar w:fldCharType="begin"/>
            </w:r>
            <w:r w:rsidR="00506000">
              <w:rPr>
                <w:noProof/>
                <w:webHidden/>
              </w:rPr>
              <w:instrText xml:space="preserve"> PAGEREF _Toc111825435 \h </w:instrText>
            </w:r>
            <w:r w:rsidR="00506000">
              <w:rPr>
                <w:noProof/>
                <w:webHidden/>
              </w:rPr>
            </w:r>
            <w:r w:rsidR="00506000">
              <w:rPr>
                <w:noProof/>
                <w:webHidden/>
              </w:rPr>
              <w:fldChar w:fldCharType="separate"/>
            </w:r>
            <w:r w:rsidR="00506000">
              <w:rPr>
                <w:noProof/>
                <w:webHidden/>
              </w:rPr>
              <w:t>- 15 -</w:t>
            </w:r>
            <w:r w:rsidR="00506000">
              <w:rPr>
                <w:noProof/>
                <w:webHidden/>
              </w:rPr>
              <w:fldChar w:fldCharType="end"/>
            </w:r>
          </w:hyperlink>
        </w:p>
        <w:p w14:paraId="0A8D432D" w14:textId="2B70FE59" w:rsidR="00506000" w:rsidRDefault="009A6826">
          <w:pPr>
            <w:pStyle w:val="TOC3"/>
            <w:tabs>
              <w:tab w:val="right" w:leader="dot" w:pos="9011"/>
            </w:tabs>
            <w:rPr>
              <w:rFonts w:eastAsiaTheme="minorEastAsia" w:cstheme="minorBidi"/>
              <w:noProof/>
              <w:color w:val="auto"/>
              <w:sz w:val="24"/>
            </w:rPr>
          </w:pPr>
          <w:hyperlink w:anchor="_Toc111825436" w:history="1">
            <w:r w:rsidR="00506000" w:rsidRPr="00F12F14">
              <w:rPr>
                <w:rStyle w:val="Hyperlink"/>
                <w:noProof/>
              </w:rPr>
              <w:t>3.3.2 Encryption subsystem</w:t>
            </w:r>
            <w:r w:rsidR="00506000">
              <w:rPr>
                <w:noProof/>
                <w:webHidden/>
              </w:rPr>
              <w:tab/>
            </w:r>
            <w:r w:rsidR="00506000">
              <w:rPr>
                <w:noProof/>
                <w:webHidden/>
              </w:rPr>
              <w:fldChar w:fldCharType="begin"/>
            </w:r>
            <w:r w:rsidR="00506000">
              <w:rPr>
                <w:noProof/>
                <w:webHidden/>
              </w:rPr>
              <w:instrText xml:space="preserve"> PAGEREF _Toc111825436 \h </w:instrText>
            </w:r>
            <w:r w:rsidR="00506000">
              <w:rPr>
                <w:noProof/>
                <w:webHidden/>
              </w:rPr>
            </w:r>
            <w:r w:rsidR="00506000">
              <w:rPr>
                <w:noProof/>
                <w:webHidden/>
              </w:rPr>
              <w:fldChar w:fldCharType="separate"/>
            </w:r>
            <w:r w:rsidR="00506000">
              <w:rPr>
                <w:noProof/>
                <w:webHidden/>
              </w:rPr>
              <w:t>- 15 -</w:t>
            </w:r>
            <w:r w:rsidR="00506000">
              <w:rPr>
                <w:noProof/>
                <w:webHidden/>
              </w:rPr>
              <w:fldChar w:fldCharType="end"/>
            </w:r>
          </w:hyperlink>
        </w:p>
        <w:p w14:paraId="6856BAE2" w14:textId="0FBBABC0" w:rsidR="00506000" w:rsidRDefault="009A6826">
          <w:pPr>
            <w:pStyle w:val="TOC3"/>
            <w:tabs>
              <w:tab w:val="right" w:leader="dot" w:pos="9011"/>
            </w:tabs>
            <w:rPr>
              <w:rFonts w:eastAsiaTheme="minorEastAsia" w:cstheme="minorBidi"/>
              <w:noProof/>
              <w:color w:val="auto"/>
              <w:sz w:val="24"/>
            </w:rPr>
          </w:pPr>
          <w:hyperlink w:anchor="_Toc111825437" w:history="1">
            <w:r w:rsidR="00506000" w:rsidRPr="00F12F14">
              <w:rPr>
                <w:rStyle w:val="Hyperlink"/>
                <w:noProof/>
              </w:rPr>
              <w:t>3.3.3 Checksum subsystem</w:t>
            </w:r>
            <w:r w:rsidR="00506000">
              <w:rPr>
                <w:noProof/>
                <w:webHidden/>
              </w:rPr>
              <w:tab/>
            </w:r>
            <w:r w:rsidR="00506000">
              <w:rPr>
                <w:noProof/>
                <w:webHidden/>
              </w:rPr>
              <w:fldChar w:fldCharType="begin"/>
            </w:r>
            <w:r w:rsidR="00506000">
              <w:rPr>
                <w:noProof/>
                <w:webHidden/>
              </w:rPr>
              <w:instrText xml:space="preserve"> PAGEREF _Toc111825437 \h </w:instrText>
            </w:r>
            <w:r w:rsidR="00506000">
              <w:rPr>
                <w:noProof/>
                <w:webHidden/>
              </w:rPr>
            </w:r>
            <w:r w:rsidR="00506000">
              <w:rPr>
                <w:noProof/>
                <w:webHidden/>
              </w:rPr>
              <w:fldChar w:fldCharType="separate"/>
            </w:r>
            <w:r w:rsidR="00506000">
              <w:rPr>
                <w:noProof/>
                <w:webHidden/>
              </w:rPr>
              <w:t>- 16 -</w:t>
            </w:r>
            <w:r w:rsidR="00506000">
              <w:rPr>
                <w:noProof/>
                <w:webHidden/>
              </w:rPr>
              <w:fldChar w:fldCharType="end"/>
            </w:r>
          </w:hyperlink>
        </w:p>
        <w:p w14:paraId="624C7061" w14:textId="6ED01610" w:rsidR="00506000" w:rsidRDefault="009A6826">
          <w:pPr>
            <w:pStyle w:val="TOC1"/>
            <w:tabs>
              <w:tab w:val="right" w:leader="dot" w:pos="9011"/>
            </w:tabs>
            <w:rPr>
              <w:rFonts w:eastAsiaTheme="minorEastAsia" w:cstheme="minorBidi"/>
              <w:b w:val="0"/>
              <w:bCs w:val="0"/>
              <w:i w:val="0"/>
              <w:iCs w:val="0"/>
              <w:noProof/>
              <w:color w:val="auto"/>
              <w:szCs w:val="24"/>
            </w:rPr>
          </w:pPr>
          <w:hyperlink w:anchor="_Toc111825438" w:history="1">
            <w:r w:rsidR="00506000" w:rsidRPr="00F12F14">
              <w:rPr>
                <w:rStyle w:val="Hyperlink"/>
                <w:noProof/>
              </w:rPr>
              <w:t>Development timeline</w:t>
            </w:r>
            <w:r w:rsidR="00506000">
              <w:rPr>
                <w:noProof/>
                <w:webHidden/>
              </w:rPr>
              <w:tab/>
            </w:r>
            <w:r w:rsidR="00506000">
              <w:rPr>
                <w:noProof/>
                <w:webHidden/>
              </w:rPr>
              <w:fldChar w:fldCharType="begin"/>
            </w:r>
            <w:r w:rsidR="00506000">
              <w:rPr>
                <w:noProof/>
                <w:webHidden/>
              </w:rPr>
              <w:instrText xml:space="preserve"> PAGEREF _Toc111825438 \h </w:instrText>
            </w:r>
            <w:r w:rsidR="00506000">
              <w:rPr>
                <w:noProof/>
                <w:webHidden/>
              </w:rPr>
            </w:r>
            <w:r w:rsidR="00506000">
              <w:rPr>
                <w:noProof/>
                <w:webHidden/>
              </w:rPr>
              <w:fldChar w:fldCharType="separate"/>
            </w:r>
            <w:r w:rsidR="00506000">
              <w:rPr>
                <w:noProof/>
                <w:webHidden/>
              </w:rPr>
              <w:t>- 16 -</w:t>
            </w:r>
            <w:r w:rsidR="00506000">
              <w:rPr>
                <w:noProof/>
                <w:webHidden/>
              </w:rPr>
              <w:fldChar w:fldCharType="end"/>
            </w:r>
          </w:hyperlink>
        </w:p>
        <w:p w14:paraId="298011E1" w14:textId="4E9F0C7E" w:rsidR="00506000" w:rsidRDefault="009A6826">
          <w:pPr>
            <w:pStyle w:val="TOC1"/>
            <w:tabs>
              <w:tab w:val="right" w:leader="dot" w:pos="9011"/>
            </w:tabs>
            <w:rPr>
              <w:rFonts w:eastAsiaTheme="minorEastAsia" w:cstheme="minorBidi"/>
              <w:b w:val="0"/>
              <w:bCs w:val="0"/>
              <w:i w:val="0"/>
              <w:iCs w:val="0"/>
              <w:noProof/>
              <w:color w:val="auto"/>
              <w:szCs w:val="24"/>
            </w:rPr>
          </w:pPr>
          <w:hyperlink w:anchor="_Toc111825439" w:history="1">
            <w:r w:rsidR="00506000" w:rsidRPr="00F12F14">
              <w:rPr>
                <w:rStyle w:val="Hyperlink"/>
                <w:noProof/>
              </w:rPr>
              <w:t>References</w:t>
            </w:r>
            <w:r w:rsidR="00506000">
              <w:rPr>
                <w:noProof/>
                <w:webHidden/>
              </w:rPr>
              <w:tab/>
            </w:r>
            <w:r w:rsidR="00506000">
              <w:rPr>
                <w:noProof/>
                <w:webHidden/>
              </w:rPr>
              <w:fldChar w:fldCharType="begin"/>
            </w:r>
            <w:r w:rsidR="00506000">
              <w:rPr>
                <w:noProof/>
                <w:webHidden/>
              </w:rPr>
              <w:instrText xml:space="preserve"> PAGEREF _Toc111825439 \h </w:instrText>
            </w:r>
            <w:r w:rsidR="00506000">
              <w:rPr>
                <w:noProof/>
                <w:webHidden/>
              </w:rPr>
            </w:r>
            <w:r w:rsidR="00506000">
              <w:rPr>
                <w:noProof/>
                <w:webHidden/>
              </w:rPr>
              <w:fldChar w:fldCharType="separate"/>
            </w:r>
            <w:r w:rsidR="00506000">
              <w:rPr>
                <w:noProof/>
                <w:webHidden/>
              </w:rPr>
              <w:t>- 16 -</w:t>
            </w:r>
            <w:r w:rsidR="00506000">
              <w:rPr>
                <w:noProof/>
                <w:webHidden/>
              </w:rPr>
              <w:fldChar w:fldCharType="end"/>
            </w:r>
          </w:hyperlink>
        </w:p>
        <w:p w14:paraId="73118543" w14:textId="313ABA02" w:rsidR="00953A22" w:rsidRDefault="00953A22">
          <w:r>
            <w:rPr>
              <w:b/>
              <w:bCs/>
              <w:noProof/>
            </w:rPr>
            <w:fldChar w:fldCharType="end"/>
          </w:r>
        </w:p>
      </w:sdtContent>
    </w:sdt>
    <w:p w14:paraId="7C592F4A" w14:textId="77777777" w:rsidR="00B83E3A" w:rsidRDefault="00B83E3A" w:rsidP="00EB733F">
      <w:pPr>
        <w:spacing w:before="100" w:beforeAutospacing="1" w:after="100" w:afterAutospacing="1" w:line="240" w:lineRule="auto"/>
        <w:ind w:firstLine="0"/>
        <w:jc w:val="left"/>
        <w:rPr>
          <w:rFonts w:ascii="Times New Roman" w:eastAsia="Times New Roman" w:hAnsi="Times New Roman" w:cs="Times New Roman"/>
          <w:b/>
          <w:bCs/>
          <w:color w:val="auto"/>
        </w:rPr>
      </w:pPr>
    </w:p>
    <w:p w14:paraId="12914D1E" w14:textId="77777777" w:rsidR="00B83E3A" w:rsidRDefault="00B83E3A" w:rsidP="00EB733F">
      <w:pPr>
        <w:spacing w:before="100" w:beforeAutospacing="1" w:after="100" w:afterAutospacing="1" w:line="240" w:lineRule="auto"/>
        <w:ind w:firstLine="0"/>
        <w:jc w:val="left"/>
        <w:rPr>
          <w:rFonts w:ascii="Times New Roman" w:eastAsia="Times New Roman" w:hAnsi="Times New Roman" w:cs="Times New Roman"/>
          <w:b/>
          <w:bCs/>
          <w:color w:val="auto"/>
        </w:rPr>
      </w:pPr>
    </w:p>
    <w:p w14:paraId="2A55FF87" w14:textId="047834E1" w:rsidR="00B83E3A" w:rsidRDefault="00B83E3A" w:rsidP="00EB733F">
      <w:pPr>
        <w:spacing w:before="100" w:beforeAutospacing="1" w:after="100" w:afterAutospacing="1" w:line="240" w:lineRule="auto"/>
        <w:ind w:firstLine="0"/>
        <w:jc w:val="left"/>
        <w:rPr>
          <w:rFonts w:ascii="Times New Roman" w:eastAsia="Times New Roman" w:hAnsi="Times New Roman" w:cs="Times New Roman"/>
          <w:b/>
          <w:bCs/>
          <w:color w:val="auto"/>
        </w:rPr>
        <w:sectPr w:rsidR="00B83E3A" w:rsidSect="00B550EF">
          <w:footerReference w:type="default" r:id="rId9"/>
          <w:footerReference w:type="first" r:id="rId10"/>
          <w:pgSz w:w="11901" w:h="16840"/>
          <w:pgMar w:top="1440" w:right="1440" w:bottom="1440" w:left="1440" w:header="397" w:footer="720" w:gutter="0"/>
          <w:pgNumType w:fmt="numberInDash" w:start="1"/>
          <w:cols w:space="720"/>
          <w:docGrid w:linePitch="326"/>
        </w:sectPr>
      </w:pPr>
    </w:p>
    <w:p w14:paraId="3EABE445" w14:textId="192548C3" w:rsidR="00EB733F" w:rsidRDefault="005717A7" w:rsidP="00B83E3A">
      <w:pPr>
        <w:pStyle w:val="Heading1"/>
      </w:pPr>
      <w:bookmarkStart w:id="0" w:name="_Toc111825409"/>
      <w:r>
        <w:lastRenderedPageBreak/>
        <w:t>Table of Figures</w:t>
      </w:r>
      <w:bookmarkEnd w:id="0"/>
    </w:p>
    <w:p w14:paraId="03D37685" w14:textId="00235A0D" w:rsidR="00506000" w:rsidRDefault="005717A7">
      <w:pPr>
        <w:pStyle w:val="TableofFigures"/>
        <w:tabs>
          <w:tab w:val="right" w:leader="dot" w:pos="9011"/>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r:id="rId11" w:anchor="_Toc111825440" w:history="1">
        <w:r w:rsidR="00506000" w:rsidRPr="00E16423">
          <w:rPr>
            <w:rStyle w:val="Hyperlink"/>
            <w:noProof/>
          </w:rPr>
          <w:t>Figure 1</w:t>
        </w:r>
        <w:r w:rsidR="00506000" w:rsidRPr="00E16423">
          <w:rPr>
            <w:rStyle w:val="Hyperlink"/>
            <w:noProof/>
            <w:lang w:val="en-US"/>
          </w:rPr>
          <w:t xml:space="preserve"> - Diagram of the system in operation</w:t>
        </w:r>
        <w:r w:rsidR="00506000">
          <w:rPr>
            <w:noProof/>
            <w:webHidden/>
          </w:rPr>
          <w:tab/>
        </w:r>
        <w:r w:rsidR="00506000">
          <w:rPr>
            <w:noProof/>
            <w:webHidden/>
          </w:rPr>
          <w:fldChar w:fldCharType="begin"/>
        </w:r>
        <w:r w:rsidR="00506000">
          <w:rPr>
            <w:noProof/>
            <w:webHidden/>
          </w:rPr>
          <w:instrText xml:space="preserve"> PAGEREF _Toc111825440 \h </w:instrText>
        </w:r>
        <w:r w:rsidR="00506000">
          <w:rPr>
            <w:noProof/>
            <w:webHidden/>
          </w:rPr>
        </w:r>
        <w:r w:rsidR="00506000">
          <w:rPr>
            <w:noProof/>
            <w:webHidden/>
          </w:rPr>
          <w:fldChar w:fldCharType="separate"/>
        </w:r>
        <w:r w:rsidR="00506000">
          <w:rPr>
            <w:noProof/>
            <w:webHidden/>
          </w:rPr>
          <w:t>- 12 -</w:t>
        </w:r>
        <w:r w:rsidR="00506000">
          <w:rPr>
            <w:noProof/>
            <w:webHidden/>
          </w:rPr>
          <w:fldChar w:fldCharType="end"/>
        </w:r>
      </w:hyperlink>
    </w:p>
    <w:p w14:paraId="627671A1" w14:textId="64C48EA1" w:rsidR="00506000" w:rsidRDefault="009A6826">
      <w:pPr>
        <w:pStyle w:val="TableofFigures"/>
        <w:tabs>
          <w:tab w:val="right" w:leader="dot" w:pos="9011"/>
        </w:tabs>
        <w:rPr>
          <w:rFonts w:asciiTheme="minorHAnsi" w:eastAsiaTheme="minorEastAsia" w:hAnsiTheme="minorHAnsi" w:cstheme="minorBidi"/>
          <w:noProof/>
          <w:color w:val="auto"/>
        </w:rPr>
      </w:pPr>
      <w:hyperlink r:id="rId12" w:anchor="_Toc111825441" w:history="1">
        <w:r w:rsidR="00506000" w:rsidRPr="00E16423">
          <w:rPr>
            <w:rStyle w:val="Hyperlink"/>
            <w:noProof/>
          </w:rPr>
          <w:t>Figure 2</w:t>
        </w:r>
        <w:r w:rsidR="00506000" w:rsidRPr="00E16423">
          <w:rPr>
            <w:rStyle w:val="Hyperlink"/>
            <w:noProof/>
            <w:lang w:val="en-US"/>
          </w:rPr>
          <w:t xml:space="preserve"> - UML showing the operation of the STM module of the SHARC buoy System</w:t>
        </w:r>
        <w:r w:rsidR="00506000">
          <w:rPr>
            <w:noProof/>
            <w:webHidden/>
          </w:rPr>
          <w:tab/>
        </w:r>
        <w:r w:rsidR="00506000">
          <w:rPr>
            <w:noProof/>
            <w:webHidden/>
          </w:rPr>
          <w:fldChar w:fldCharType="begin"/>
        </w:r>
        <w:r w:rsidR="00506000">
          <w:rPr>
            <w:noProof/>
            <w:webHidden/>
          </w:rPr>
          <w:instrText xml:space="preserve"> PAGEREF _Toc111825441 \h </w:instrText>
        </w:r>
        <w:r w:rsidR="00506000">
          <w:rPr>
            <w:noProof/>
            <w:webHidden/>
          </w:rPr>
        </w:r>
        <w:r w:rsidR="00506000">
          <w:rPr>
            <w:noProof/>
            <w:webHidden/>
          </w:rPr>
          <w:fldChar w:fldCharType="separate"/>
        </w:r>
        <w:r w:rsidR="00506000">
          <w:rPr>
            <w:noProof/>
            <w:webHidden/>
          </w:rPr>
          <w:t>- 13 -</w:t>
        </w:r>
        <w:r w:rsidR="00506000">
          <w:rPr>
            <w:noProof/>
            <w:webHidden/>
          </w:rPr>
          <w:fldChar w:fldCharType="end"/>
        </w:r>
      </w:hyperlink>
    </w:p>
    <w:p w14:paraId="3512D6DA" w14:textId="74F218DC" w:rsidR="005717A7" w:rsidRDefault="005717A7" w:rsidP="005717A7">
      <w:r>
        <w:fldChar w:fldCharType="end"/>
      </w:r>
    </w:p>
    <w:p w14:paraId="53E128DF" w14:textId="3A54B7AF" w:rsidR="005717A7" w:rsidRPr="005717A7" w:rsidRDefault="00356919" w:rsidP="00356919">
      <w:pPr>
        <w:pStyle w:val="Heading1"/>
      </w:pPr>
      <w:bookmarkStart w:id="1" w:name="_Toc111825410"/>
      <w:r>
        <w:t>List of Tables</w:t>
      </w:r>
      <w:bookmarkEnd w:id="1"/>
    </w:p>
    <w:p w14:paraId="7D654B2F" w14:textId="0F7EB960" w:rsidR="00506000" w:rsidRDefault="00356919">
      <w:pPr>
        <w:pStyle w:val="TableofFigures"/>
        <w:tabs>
          <w:tab w:val="right" w:leader="dot" w:pos="9011"/>
        </w:tabs>
        <w:rPr>
          <w:rFonts w:asciiTheme="minorHAnsi" w:eastAsiaTheme="minorEastAsia" w:hAnsiTheme="minorHAnsi" w:cstheme="minorBidi"/>
          <w:noProof/>
          <w:color w:val="auto"/>
        </w:rPr>
      </w:pPr>
      <w:r>
        <w:rPr>
          <w:rFonts w:ascii="Times New Roman" w:eastAsia="Times New Roman" w:hAnsi="Times New Roman" w:cs="Times New Roman"/>
          <w:b/>
          <w:bCs/>
          <w:color w:val="auto"/>
        </w:rPr>
        <w:fldChar w:fldCharType="begin"/>
      </w:r>
      <w:r>
        <w:rPr>
          <w:rFonts w:ascii="Times New Roman" w:eastAsia="Times New Roman" w:hAnsi="Times New Roman" w:cs="Times New Roman"/>
          <w:b/>
          <w:bCs/>
          <w:color w:val="auto"/>
        </w:rPr>
        <w:instrText xml:space="preserve"> TOC \h \z \c "Table" </w:instrText>
      </w:r>
      <w:r>
        <w:rPr>
          <w:rFonts w:ascii="Times New Roman" w:eastAsia="Times New Roman" w:hAnsi="Times New Roman" w:cs="Times New Roman"/>
          <w:b/>
          <w:bCs/>
          <w:color w:val="auto"/>
        </w:rPr>
        <w:fldChar w:fldCharType="separate"/>
      </w:r>
      <w:hyperlink w:anchor="_Toc111825442" w:history="1">
        <w:r w:rsidR="00506000" w:rsidRPr="00716931">
          <w:rPr>
            <w:rStyle w:val="Hyperlink"/>
            <w:noProof/>
          </w:rPr>
          <w:t>Table I –</w:t>
        </w:r>
        <w:r w:rsidR="00506000" w:rsidRPr="00716931">
          <w:rPr>
            <w:rStyle w:val="Hyperlink"/>
            <w:noProof/>
            <w:lang w:val="en-US"/>
          </w:rPr>
          <w:t xml:space="preserve"> Table of individual contributions made by each member</w:t>
        </w:r>
        <w:r w:rsidR="00506000">
          <w:rPr>
            <w:noProof/>
            <w:webHidden/>
          </w:rPr>
          <w:tab/>
        </w:r>
        <w:r w:rsidR="00506000">
          <w:rPr>
            <w:noProof/>
            <w:webHidden/>
          </w:rPr>
          <w:fldChar w:fldCharType="begin"/>
        </w:r>
        <w:r w:rsidR="00506000">
          <w:rPr>
            <w:noProof/>
            <w:webHidden/>
          </w:rPr>
          <w:instrText xml:space="preserve"> PAGEREF _Toc111825442 \h </w:instrText>
        </w:r>
        <w:r w:rsidR="00506000">
          <w:rPr>
            <w:noProof/>
            <w:webHidden/>
          </w:rPr>
        </w:r>
        <w:r w:rsidR="00506000">
          <w:rPr>
            <w:noProof/>
            <w:webHidden/>
          </w:rPr>
          <w:fldChar w:fldCharType="separate"/>
        </w:r>
        <w:r w:rsidR="00506000">
          <w:rPr>
            <w:noProof/>
            <w:webHidden/>
          </w:rPr>
          <w:t>- 2 -</w:t>
        </w:r>
        <w:r w:rsidR="00506000">
          <w:rPr>
            <w:noProof/>
            <w:webHidden/>
          </w:rPr>
          <w:fldChar w:fldCharType="end"/>
        </w:r>
      </w:hyperlink>
    </w:p>
    <w:p w14:paraId="320237EC" w14:textId="00D64E3A"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43" w:history="1">
        <w:r w:rsidR="00506000" w:rsidRPr="00716931">
          <w:rPr>
            <w:rStyle w:val="Hyperlink"/>
            <w:noProof/>
          </w:rPr>
          <w:t>Table II –</w:t>
        </w:r>
        <w:r w:rsidR="00506000" w:rsidRPr="00716931">
          <w:rPr>
            <w:rStyle w:val="Hyperlink"/>
            <w:noProof/>
            <w:lang w:val="en-US"/>
          </w:rPr>
          <w:t xml:space="preserve"> Interpretation of user requirements</w:t>
        </w:r>
        <w:r w:rsidR="00506000">
          <w:rPr>
            <w:noProof/>
            <w:webHidden/>
          </w:rPr>
          <w:tab/>
        </w:r>
        <w:r w:rsidR="00506000">
          <w:rPr>
            <w:noProof/>
            <w:webHidden/>
          </w:rPr>
          <w:fldChar w:fldCharType="begin"/>
        </w:r>
        <w:r w:rsidR="00506000">
          <w:rPr>
            <w:noProof/>
            <w:webHidden/>
          </w:rPr>
          <w:instrText xml:space="preserve"> PAGEREF _Toc111825443 \h </w:instrText>
        </w:r>
        <w:r w:rsidR="00506000">
          <w:rPr>
            <w:noProof/>
            <w:webHidden/>
          </w:rPr>
        </w:r>
        <w:r w:rsidR="00506000">
          <w:rPr>
            <w:noProof/>
            <w:webHidden/>
          </w:rPr>
          <w:fldChar w:fldCharType="separate"/>
        </w:r>
        <w:r w:rsidR="00506000">
          <w:rPr>
            <w:noProof/>
            <w:webHidden/>
          </w:rPr>
          <w:t>- 3 -</w:t>
        </w:r>
        <w:r w:rsidR="00506000">
          <w:rPr>
            <w:noProof/>
            <w:webHidden/>
          </w:rPr>
          <w:fldChar w:fldCharType="end"/>
        </w:r>
      </w:hyperlink>
    </w:p>
    <w:p w14:paraId="1A28174D" w14:textId="08C77518"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44" w:history="1">
        <w:r w:rsidR="00506000" w:rsidRPr="00716931">
          <w:rPr>
            <w:rStyle w:val="Hyperlink"/>
            <w:noProof/>
          </w:rPr>
          <w:t xml:space="preserve">Table III – </w:t>
        </w:r>
        <w:r w:rsidR="00506000" w:rsidRPr="00716931">
          <w:rPr>
            <w:rStyle w:val="Hyperlink"/>
            <w:noProof/>
            <w:lang w:val="en-US"/>
          </w:rPr>
          <w:t>Functional requirements of the retrieval and storage of data</w:t>
        </w:r>
        <w:r w:rsidR="00506000">
          <w:rPr>
            <w:noProof/>
            <w:webHidden/>
          </w:rPr>
          <w:tab/>
        </w:r>
        <w:r w:rsidR="00506000">
          <w:rPr>
            <w:noProof/>
            <w:webHidden/>
          </w:rPr>
          <w:fldChar w:fldCharType="begin"/>
        </w:r>
        <w:r w:rsidR="00506000">
          <w:rPr>
            <w:noProof/>
            <w:webHidden/>
          </w:rPr>
          <w:instrText xml:space="preserve"> PAGEREF _Toc111825444 \h </w:instrText>
        </w:r>
        <w:r w:rsidR="00506000">
          <w:rPr>
            <w:noProof/>
            <w:webHidden/>
          </w:rPr>
        </w:r>
        <w:r w:rsidR="00506000">
          <w:rPr>
            <w:noProof/>
            <w:webHidden/>
          </w:rPr>
          <w:fldChar w:fldCharType="separate"/>
        </w:r>
        <w:r w:rsidR="00506000">
          <w:rPr>
            <w:noProof/>
            <w:webHidden/>
          </w:rPr>
          <w:t>- 8 -</w:t>
        </w:r>
        <w:r w:rsidR="00506000">
          <w:rPr>
            <w:noProof/>
            <w:webHidden/>
          </w:rPr>
          <w:fldChar w:fldCharType="end"/>
        </w:r>
      </w:hyperlink>
    </w:p>
    <w:p w14:paraId="0F12B227" w14:textId="534088A8"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45" w:history="1">
        <w:r w:rsidR="00506000" w:rsidRPr="00716931">
          <w:rPr>
            <w:rStyle w:val="Hyperlink"/>
            <w:noProof/>
          </w:rPr>
          <w:t xml:space="preserve">Table IV – Design specifications for the </w:t>
        </w:r>
        <w:r w:rsidR="00506000" w:rsidRPr="00716931">
          <w:rPr>
            <w:rStyle w:val="Hyperlink"/>
            <w:noProof/>
            <w:lang w:val="en-US"/>
          </w:rPr>
          <w:t>retrieval and storage of data</w:t>
        </w:r>
        <w:r w:rsidR="00506000" w:rsidRPr="00716931">
          <w:rPr>
            <w:rStyle w:val="Hyperlink"/>
            <w:noProof/>
          </w:rPr>
          <w:t>.</w:t>
        </w:r>
        <w:r w:rsidR="00506000">
          <w:rPr>
            <w:noProof/>
            <w:webHidden/>
          </w:rPr>
          <w:tab/>
        </w:r>
        <w:r w:rsidR="00506000">
          <w:rPr>
            <w:noProof/>
            <w:webHidden/>
          </w:rPr>
          <w:fldChar w:fldCharType="begin"/>
        </w:r>
        <w:r w:rsidR="00506000">
          <w:rPr>
            <w:noProof/>
            <w:webHidden/>
          </w:rPr>
          <w:instrText xml:space="preserve"> PAGEREF _Toc111825445 \h </w:instrText>
        </w:r>
        <w:r w:rsidR="00506000">
          <w:rPr>
            <w:noProof/>
            <w:webHidden/>
          </w:rPr>
        </w:r>
        <w:r w:rsidR="00506000">
          <w:rPr>
            <w:noProof/>
            <w:webHidden/>
          </w:rPr>
          <w:fldChar w:fldCharType="separate"/>
        </w:r>
        <w:r w:rsidR="00506000">
          <w:rPr>
            <w:noProof/>
            <w:webHidden/>
          </w:rPr>
          <w:t>- 8 -</w:t>
        </w:r>
        <w:r w:rsidR="00506000">
          <w:rPr>
            <w:noProof/>
            <w:webHidden/>
          </w:rPr>
          <w:fldChar w:fldCharType="end"/>
        </w:r>
      </w:hyperlink>
    </w:p>
    <w:p w14:paraId="5B493917" w14:textId="02D49430"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46" w:history="1">
        <w:r w:rsidR="00506000" w:rsidRPr="00716931">
          <w:rPr>
            <w:rStyle w:val="Hyperlink"/>
            <w:noProof/>
          </w:rPr>
          <w:t>Table V – Functional requirements for data processing</w:t>
        </w:r>
        <w:r w:rsidR="00506000">
          <w:rPr>
            <w:noProof/>
            <w:webHidden/>
          </w:rPr>
          <w:tab/>
        </w:r>
        <w:r w:rsidR="00506000">
          <w:rPr>
            <w:noProof/>
            <w:webHidden/>
          </w:rPr>
          <w:fldChar w:fldCharType="begin"/>
        </w:r>
        <w:r w:rsidR="00506000">
          <w:rPr>
            <w:noProof/>
            <w:webHidden/>
          </w:rPr>
          <w:instrText xml:space="preserve"> PAGEREF _Toc111825446 \h </w:instrText>
        </w:r>
        <w:r w:rsidR="00506000">
          <w:rPr>
            <w:noProof/>
            <w:webHidden/>
          </w:rPr>
        </w:r>
        <w:r w:rsidR="00506000">
          <w:rPr>
            <w:noProof/>
            <w:webHidden/>
          </w:rPr>
          <w:fldChar w:fldCharType="separate"/>
        </w:r>
        <w:r w:rsidR="00506000">
          <w:rPr>
            <w:noProof/>
            <w:webHidden/>
          </w:rPr>
          <w:t>- 9 -</w:t>
        </w:r>
        <w:r w:rsidR="00506000">
          <w:rPr>
            <w:noProof/>
            <w:webHidden/>
          </w:rPr>
          <w:fldChar w:fldCharType="end"/>
        </w:r>
      </w:hyperlink>
    </w:p>
    <w:p w14:paraId="232006AB" w14:textId="678D63EB"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47" w:history="1">
        <w:r w:rsidR="00506000" w:rsidRPr="00716931">
          <w:rPr>
            <w:rStyle w:val="Hyperlink"/>
            <w:noProof/>
          </w:rPr>
          <w:t>Table VI – Design specifications for data processing</w:t>
        </w:r>
        <w:r w:rsidR="00506000">
          <w:rPr>
            <w:noProof/>
            <w:webHidden/>
          </w:rPr>
          <w:tab/>
        </w:r>
        <w:r w:rsidR="00506000">
          <w:rPr>
            <w:noProof/>
            <w:webHidden/>
          </w:rPr>
          <w:fldChar w:fldCharType="begin"/>
        </w:r>
        <w:r w:rsidR="00506000">
          <w:rPr>
            <w:noProof/>
            <w:webHidden/>
          </w:rPr>
          <w:instrText xml:space="preserve"> PAGEREF _Toc111825447 \h </w:instrText>
        </w:r>
        <w:r w:rsidR="00506000">
          <w:rPr>
            <w:noProof/>
            <w:webHidden/>
          </w:rPr>
        </w:r>
        <w:r w:rsidR="00506000">
          <w:rPr>
            <w:noProof/>
            <w:webHidden/>
          </w:rPr>
          <w:fldChar w:fldCharType="separate"/>
        </w:r>
        <w:r w:rsidR="00506000">
          <w:rPr>
            <w:noProof/>
            <w:webHidden/>
          </w:rPr>
          <w:t>- 9 -</w:t>
        </w:r>
        <w:r w:rsidR="00506000">
          <w:rPr>
            <w:noProof/>
            <w:webHidden/>
          </w:rPr>
          <w:fldChar w:fldCharType="end"/>
        </w:r>
      </w:hyperlink>
    </w:p>
    <w:p w14:paraId="1EAC8366" w14:textId="6069EF1E"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48" w:history="1">
        <w:r w:rsidR="00506000" w:rsidRPr="00716931">
          <w:rPr>
            <w:rStyle w:val="Hyperlink"/>
            <w:noProof/>
          </w:rPr>
          <w:t>Table VII – Functional requirements for encryption of the data</w:t>
        </w:r>
        <w:r w:rsidR="00506000">
          <w:rPr>
            <w:noProof/>
            <w:webHidden/>
          </w:rPr>
          <w:tab/>
        </w:r>
        <w:r w:rsidR="00506000">
          <w:rPr>
            <w:noProof/>
            <w:webHidden/>
          </w:rPr>
          <w:fldChar w:fldCharType="begin"/>
        </w:r>
        <w:r w:rsidR="00506000">
          <w:rPr>
            <w:noProof/>
            <w:webHidden/>
          </w:rPr>
          <w:instrText xml:space="preserve"> PAGEREF _Toc111825448 \h </w:instrText>
        </w:r>
        <w:r w:rsidR="00506000">
          <w:rPr>
            <w:noProof/>
            <w:webHidden/>
          </w:rPr>
        </w:r>
        <w:r w:rsidR="00506000">
          <w:rPr>
            <w:noProof/>
            <w:webHidden/>
          </w:rPr>
          <w:fldChar w:fldCharType="separate"/>
        </w:r>
        <w:r w:rsidR="00506000">
          <w:rPr>
            <w:noProof/>
            <w:webHidden/>
          </w:rPr>
          <w:t>- 9 -</w:t>
        </w:r>
        <w:r w:rsidR="00506000">
          <w:rPr>
            <w:noProof/>
            <w:webHidden/>
          </w:rPr>
          <w:fldChar w:fldCharType="end"/>
        </w:r>
      </w:hyperlink>
    </w:p>
    <w:p w14:paraId="5B399926" w14:textId="6FBE7E28"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49" w:history="1">
        <w:r w:rsidR="00506000" w:rsidRPr="00716931">
          <w:rPr>
            <w:rStyle w:val="Hyperlink"/>
            <w:noProof/>
          </w:rPr>
          <w:t>Table VIII</w:t>
        </w:r>
        <w:r w:rsidR="00506000" w:rsidRPr="00716931">
          <w:rPr>
            <w:rStyle w:val="Hyperlink"/>
            <w:noProof/>
            <w:lang w:val="en-US"/>
          </w:rPr>
          <w:t xml:space="preserve"> – Design specifications for encryption of the data</w:t>
        </w:r>
        <w:r w:rsidR="00506000">
          <w:rPr>
            <w:noProof/>
            <w:webHidden/>
          </w:rPr>
          <w:tab/>
        </w:r>
        <w:r w:rsidR="00506000">
          <w:rPr>
            <w:noProof/>
            <w:webHidden/>
          </w:rPr>
          <w:fldChar w:fldCharType="begin"/>
        </w:r>
        <w:r w:rsidR="00506000">
          <w:rPr>
            <w:noProof/>
            <w:webHidden/>
          </w:rPr>
          <w:instrText xml:space="preserve"> PAGEREF _Toc111825449 \h </w:instrText>
        </w:r>
        <w:r w:rsidR="00506000">
          <w:rPr>
            <w:noProof/>
            <w:webHidden/>
          </w:rPr>
        </w:r>
        <w:r w:rsidR="00506000">
          <w:rPr>
            <w:noProof/>
            <w:webHidden/>
          </w:rPr>
          <w:fldChar w:fldCharType="separate"/>
        </w:r>
        <w:r w:rsidR="00506000">
          <w:rPr>
            <w:noProof/>
            <w:webHidden/>
          </w:rPr>
          <w:t>- 9 -</w:t>
        </w:r>
        <w:r w:rsidR="00506000">
          <w:rPr>
            <w:noProof/>
            <w:webHidden/>
          </w:rPr>
          <w:fldChar w:fldCharType="end"/>
        </w:r>
      </w:hyperlink>
    </w:p>
    <w:p w14:paraId="4BB53061" w14:textId="47DA5D7B"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50" w:history="1">
        <w:r w:rsidR="00506000" w:rsidRPr="00716931">
          <w:rPr>
            <w:rStyle w:val="Hyperlink"/>
            <w:noProof/>
          </w:rPr>
          <w:t>Table IX – Functional requirements for compression of data</w:t>
        </w:r>
        <w:r w:rsidR="00506000">
          <w:rPr>
            <w:noProof/>
            <w:webHidden/>
          </w:rPr>
          <w:tab/>
        </w:r>
        <w:r w:rsidR="00506000">
          <w:rPr>
            <w:noProof/>
            <w:webHidden/>
          </w:rPr>
          <w:fldChar w:fldCharType="begin"/>
        </w:r>
        <w:r w:rsidR="00506000">
          <w:rPr>
            <w:noProof/>
            <w:webHidden/>
          </w:rPr>
          <w:instrText xml:space="preserve"> PAGEREF _Toc111825450 \h </w:instrText>
        </w:r>
        <w:r w:rsidR="00506000">
          <w:rPr>
            <w:noProof/>
            <w:webHidden/>
          </w:rPr>
        </w:r>
        <w:r w:rsidR="00506000">
          <w:rPr>
            <w:noProof/>
            <w:webHidden/>
          </w:rPr>
          <w:fldChar w:fldCharType="separate"/>
        </w:r>
        <w:r w:rsidR="00506000">
          <w:rPr>
            <w:noProof/>
            <w:webHidden/>
          </w:rPr>
          <w:t>- 10 -</w:t>
        </w:r>
        <w:r w:rsidR="00506000">
          <w:rPr>
            <w:noProof/>
            <w:webHidden/>
          </w:rPr>
          <w:fldChar w:fldCharType="end"/>
        </w:r>
      </w:hyperlink>
    </w:p>
    <w:p w14:paraId="010DD075" w14:textId="1B09C02E"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51" w:history="1">
        <w:r w:rsidR="00506000" w:rsidRPr="00716931">
          <w:rPr>
            <w:rStyle w:val="Hyperlink"/>
            <w:noProof/>
          </w:rPr>
          <w:t>Table X – Design specifications for compression of data</w:t>
        </w:r>
        <w:r w:rsidR="00506000">
          <w:rPr>
            <w:noProof/>
            <w:webHidden/>
          </w:rPr>
          <w:tab/>
        </w:r>
        <w:r w:rsidR="00506000">
          <w:rPr>
            <w:noProof/>
            <w:webHidden/>
          </w:rPr>
          <w:fldChar w:fldCharType="begin"/>
        </w:r>
        <w:r w:rsidR="00506000">
          <w:rPr>
            <w:noProof/>
            <w:webHidden/>
          </w:rPr>
          <w:instrText xml:space="preserve"> PAGEREF _Toc111825451 \h </w:instrText>
        </w:r>
        <w:r w:rsidR="00506000">
          <w:rPr>
            <w:noProof/>
            <w:webHidden/>
          </w:rPr>
        </w:r>
        <w:r w:rsidR="00506000">
          <w:rPr>
            <w:noProof/>
            <w:webHidden/>
          </w:rPr>
          <w:fldChar w:fldCharType="separate"/>
        </w:r>
        <w:r w:rsidR="00506000">
          <w:rPr>
            <w:noProof/>
            <w:webHidden/>
          </w:rPr>
          <w:t>- 10 -</w:t>
        </w:r>
        <w:r w:rsidR="00506000">
          <w:rPr>
            <w:noProof/>
            <w:webHidden/>
          </w:rPr>
          <w:fldChar w:fldCharType="end"/>
        </w:r>
      </w:hyperlink>
    </w:p>
    <w:p w14:paraId="0A02DC78" w14:textId="2B9F9667"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52" w:history="1">
        <w:r w:rsidR="00506000" w:rsidRPr="00716931">
          <w:rPr>
            <w:rStyle w:val="Hyperlink"/>
            <w:noProof/>
          </w:rPr>
          <w:t>Table XI</w:t>
        </w:r>
        <w:r w:rsidR="00506000" w:rsidRPr="00716931">
          <w:rPr>
            <w:rStyle w:val="Hyperlink"/>
            <w:noProof/>
            <w:lang w:val="en-US"/>
          </w:rPr>
          <w:t xml:space="preserve"> – Functional requirements for the transmission of data</w:t>
        </w:r>
        <w:r w:rsidR="00506000">
          <w:rPr>
            <w:noProof/>
            <w:webHidden/>
          </w:rPr>
          <w:tab/>
        </w:r>
        <w:r w:rsidR="00506000">
          <w:rPr>
            <w:noProof/>
            <w:webHidden/>
          </w:rPr>
          <w:fldChar w:fldCharType="begin"/>
        </w:r>
        <w:r w:rsidR="00506000">
          <w:rPr>
            <w:noProof/>
            <w:webHidden/>
          </w:rPr>
          <w:instrText xml:space="preserve"> PAGEREF _Toc111825452 \h </w:instrText>
        </w:r>
        <w:r w:rsidR="00506000">
          <w:rPr>
            <w:noProof/>
            <w:webHidden/>
          </w:rPr>
        </w:r>
        <w:r w:rsidR="00506000">
          <w:rPr>
            <w:noProof/>
            <w:webHidden/>
          </w:rPr>
          <w:fldChar w:fldCharType="separate"/>
        </w:r>
        <w:r w:rsidR="00506000">
          <w:rPr>
            <w:noProof/>
            <w:webHidden/>
          </w:rPr>
          <w:t>- 10 -</w:t>
        </w:r>
        <w:r w:rsidR="00506000">
          <w:rPr>
            <w:noProof/>
            <w:webHidden/>
          </w:rPr>
          <w:fldChar w:fldCharType="end"/>
        </w:r>
      </w:hyperlink>
    </w:p>
    <w:p w14:paraId="2AD09168" w14:textId="3ECBB973"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53" w:history="1">
        <w:r w:rsidR="00506000" w:rsidRPr="00716931">
          <w:rPr>
            <w:rStyle w:val="Hyperlink"/>
            <w:noProof/>
          </w:rPr>
          <w:t>Table XII</w:t>
        </w:r>
        <w:r w:rsidR="00506000" w:rsidRPr="00716931">
          <w:rPr>
            <w:rStyle w:val="Hyperlink"/>
            <w:noProof/>
            <w:lang w:val="en-US"/>
          </w:rPr>
          <w:t xml:space="preserve"> – Design specifications for </w:t>
        </w:r>
        <w:r w:rsidR="00506000" w:rsidRPr="00716931">
          <w:rPr>
            <w:rStyle w:val="Hyperlink"/>
            <w:noProof/>
          </w:rPr>
          <w:t>the transmission of data</w:t>
        </w:r>
        <w:r w:rsidR="00506000">
          <w:rPr>
            <w:noProof/>
            <w:webHidden/>
          </w:rPr>
          <w:tab/>
        </w:r>
        <w:r w:rsidR="00506000">
          <w:rPr>
            <w:noProof/>
            <w:webHidden/>
          </w:rPr>
          <w:fldChar w:fldCharType="begin"/>
        </w:r>
        <w:r w:rsidR="00506000">
          <w:rPr>
            <w:noProof/>
            <w:webHidden/>
          </w:rPr>
          <w:instrText xml:space="preserve"> PAGEREF _Toc111825453 \h </w:instrText>
        </w:r>
        <w:r w:rsidR="00506000">
          <w:rPr>
            <w:noProof/>
            <w:webHidden/>
          </w:rPr>
        </w:r>
        <w:r w:rsidR="00506000">
          <w:rPr>
            <w:noProof/>
            <w:webHidden/>
          </w:rPr>
          <w:fldChar w:fldCharType="separate"/>
        </w:r>
        <w:r w:rsidR="00506000">
          <w:rPr>
            <w:noProof/>
            <w:webHidden/>
          </w:rPr>
          <w:t>- 11 -</w:t>
        </w:r>
        <w:r w:rsidR="00506000">
          <w:rPr>
            <w:noProof/>
            <w:webHidden/>
          </w:rPr>
          <w:fldChar w:fldCharType="end"/>
        </w:r>
      </w:hyperlink>
    </w:p>
    <w:p w14:paraId="1E670F66" w14:textId="7FD7B381"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54" w:history="1">
        <w:r w:rsidR="00506000" w:rsidRPr="00716931">
          <w:rPr>
            <w:rStyle w:val="Hyperlink"/>
            <w:noProof/>
          </w:rPr>
          <w:t>Table XIII – Functional requirements for the checksum subsystem</w:t>
        </w:r>
        <w:r w:rsidR="00506000">
          <w:rPr>
            <w:noProof/>
            <w:webHidden/>
          </w:rPr>
          <w:tab/>
        </w:r>
        <w:r w:rsidR="00506000">
          <w:rPr>
            <w:noProof/>
            <w:webHidden/>
          </w:rPr>
          <w:fldChar w:fldCharType="begin"/>
        </w:r>
        <w:r w:rsidR="00506000">
          <w:rPr>
            <w:noProof/>
            <w:webHidden/>
          </w:rPr>
          <w:instrText xml:space="preserve"> PAGEREF _Toc111825454 \h </w:instrText>
        </w:r>
        <w:r w:rsidR="00506000">
          <w:rPr>
            <w:noProof/>
            <w:webHidden/>
          </w:rPr>
        </w:r>
        <w:r w:rsidR="00506000">
          <w:rPr>
            <w:noProof/>
            <w:webHidden/>
          </w:rPr>
          <w:fldChar w:fldCharType="separate"/>
        </w:r>
        <w:r w:rsidR="00506000">
          <w:rPr>
            <w:noProof/>
            <w:webHidden/>
          </w:rPr>
          <w:t>- 11 -</w:t>
        </w:r>
        <w:r w:rsidR="00506000">
          <w:rPr>
            <w:noProof/>
            <w:webHidden/>
          </w:rPr>
          <w:fldChar w:fldCharType="end"/>
        </w:r>
      </w:hyperlink>
    </w:p>
    <w:p w14:paraId="72C67842" w14:textId="3D2EA046"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55" w:history="1">
        <w:r w:rsidR="00506000" w:rsidRPr="00716931">
          <w:rPr>
            <w:rStyle w:val="Hyperlink"/>
            <w:noProof/>
          </w:rPr>
          <w:t>Table XIV – Design specifications for the checksum subsystem</w:t>
        </w:r>
        <w:r w:rsidR="00506000">
          <w:rPr>
            <w:noProof/>
            <w:webHidden/>
          </w:rPr>
          <w:tab/>
        </w:r>
        <w:r w:rsidR="00506000">
          <w:rPr>
            <w:noProof/>
            <w:webHidden/>
          </w:rPr>
          <w:fldChar w:fldCharType="begin"/>
        </w:r>
        <w:r w:rsidR="00506000">
          <w:rPr>
            <w:noProof/>
            <w:webHidden/>
          </w:rPr>
          <w:instrText xml:space="preserve"> PAGEREF _Toc111825455 \h </w:instrText>
        </w:r>
        <w:r w:rsidR="00506000">
          <w:rPr>
            <w:noProof/>
            <w:webHidden/>
          </w:rPr>
        </w:r>
        <w:r w:rsidR="00506000">
          <w:rPr>
            <w:noProof/>
            <w:webHidden/>
          </w:rPr>
          <w:fldChar w:fldCharType="separate"/>
        </w:r>
        <w:r w:rsidR="00506000">
          <w:rPr>
            <w:noProof/>
            <w:webHidden/>
          </w:rPr>
          <w:t>- 11 -</w:t>
        </w:r>
        <w:r w:rsidR="00506000">
          <w:rPr>
            <w:noProof/>
            <w:webHidden/>
          </w:rPr>
          <w:fldChar w:fldCharType="end"/>
        </w:r>
      </w:hyperlink>
    </w:p>
    <w:p w14:paraId="43006703" w14:textId="11D1EAAE"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56" w:history="1">
        <w:r w:rsidR="00506000" w:rsidRPr="00716931">
          <w:rPr>
            <w:rStyle w:val="Hyperlink"/>
            <w:noProof/>
          </w:rPr>
          <w:t>Table XV– Figures of merit for each subsystem</w:t>
        </w:r>
        <w:r w:rsidR="00506000">
          <w:rPr>
            <w:noProof/>
            <w:webHidden/>
          </w:rPr>
          <w:tab/>
        </w:r>
        <w:r w:rsidR="00506000">
          <w:rPr>
            <w:noProof/>
            <w:webHidden/>
          </w:rPr>
          <w:fldChar w:fldCharType="begin"/>
        </w:r>
        <w:r w:rsidR="00506000">
          <w:rPr>
            <w:noProof/>
            <w:webHidden/>
          </w:rPr>
          <w:instrText xml:space="preserve"> PAGEREF _Toc111825456 \h </w:instrText>
        </w:r>
        <w:r w:rsidR="00506000">
          <w:rPr>
            <w:noProof/>
            <w:webHidden/>
          </w:rPr>
        </w:r>
        <w:r w:rsidR="00506000">
          <w:rPr>
            <w:noProof/>
            <w:webHidden/>
          </w:rPr>
          <w:fldChar w:fldCharType="separate"/>
        </w:r>
        <w:r w:rsidR="00506000">
          <w:rPr>
            <w:noProof/>
            <w:webHidden/>
          </w:rPr>
          <w:t>- 14 -</w:t>
        </w:r>
        <w:r w:rsidR="00506000">
          <w:rPr>
            <w:noProof/>
            <w:webHidden/>
          </w:rPr>
          <w:fldChar w:fldCharType="end"/>
        </w:r>
      </w:hyperlink>
    </w:p>
    <w:p w14:paraId="017CB709" w14:textId="7060D1FD"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57" w:history="1">
        <w:r w:rsidR="00506000" w:rsidRPr="00716931">
          <w:rPr>
            <w:rStyle w:val="Hyperlink"/>
            <w:noProof/>
          </w:rPr>
          <w:t>Table XVI – ATPs for the compression subsystem</w:t>
        </w:r>
        <w:r w:rsidR="00506000">
          <w:rPr>
            <w:noProof/>
            <w:webHidden/>
          </w:rPr>
          <w:tab/>
        </w:r>
        <w:r w:rsidR="00506000">
          <w:rPr>
            <w:noProof/>
            <w:webHidden/>
          </w:rPr>
          <w:fldChar w:fldCharType="begin"/>
        </w:r>
        <w:r w:rsidR="00506000">
          <w:rPr>
            <w:noProof/>
            <w:webHidden/>
          </w:rPr>
          <w:instrText xml:space="preserve"> PAGEREF _Toc111825457 \h </w:instrText>
        </w:r>
        <w:r w:rsidR="00506000">
          <w:rPr>
            <w:noProof/>
            <w:webHidden/>
          </w:rPr>
        </w:r>
        <w:r w:rsidR="00506000">
          <w:rPr>
            <w:noProof/>
            <w:webHidden/>
          </w:rPr>
          <w:fldChar w:fldCharType="separate"/>
        </w:r>
        <w:r w:rsidR="00506000">
          <w:rPr>
            <w:noProof/>
            <w:webHidden/>
          </w:rPr>
          <w:t>- 15 -</w:t>
        </w:r>
        <w:r w:rsidR="00506000">
          <w:rPr>
            <w:noProof/>
            <w:webHidden/>
          </w:rPr>
          <w:fldChar w:fldCharType="end"/>
        </w:r>
      </w:hyperlink>
    </w:p>
    <w:p w14:paraId="288678B0" w14:textId="75F3F254"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58" w:history="1">
        <w:r w:rsidR="00506000" w:rsidRPr="00716931">
          <w:rPr>
            <w:rStyle w:val="Hyperlink"/>
            <w:noProof/>
          </w:rPr>
          <w:t>Table XVII – ATPs for the encryption subsystem</w:t>
        </w:r>
        <w:r w:rsidR="00506000">
          <w:rPr>
            <w:noProof/>
            <w:webHidden/>
          </w:rPr>
          <w:tab/>
        </w:r>
        <w:r w:rsidR="00506000">
          <w:rPr>
            <w:noProof/>
            <w:webHidden/>
          </w:rPr>
          <w:fldChar w:fldCharType="begin"/>
        </w:r>
        <w:r w:rsidR="00506000">
          <w:rPr>
            <w:noProof/>
            <w:webHidden/>
          </w:rPr>
          <w:instrText xml:space="preserve"> PAGEREF _Toc111825458 \h </w:instrText>
        </w:r>
        <w:r w:rsidR="00506000">
          <w:rPr>
            <w:noProof/>
            <w:webHidden/>
          </w:rPr>
        </w:r>
        <w:r w:rsidR="00506000">
          <w:rPr>
            <w:noProof/>
            <w:webHidden/>
          </w:rPr>
          <w:fldChar w:fldCharType="separate"/>
        </w:r>
        <w:r w:rsidR="00506000">
          <w:rPr>
            <w:noProof/>
            <w:webHidden/>
          </w:rPr>
          <w:t>- 16 -</w:t>
        </w:r>
        <w:r w:rsidR="00506000">
          <w:rPr>
            <w:noProof/>
            <w:webHidden/>
          </w:rPr>
          <w:fldChar w:fldCharType="end"/>
        </w:r>
      </w:hyperlink>
    </w:p>
    <w:p w14:paraId="49D0B60E" w14:textId="4DF0E2C6" w:rsidR="00506000" w:rsidRDefault="009A6826">
      <w:pPr>
        <w:pStyle w:val="TableofFigures"/>
        <w:tabs>
          <w:tab w:val="right" w:leader="dot" w:pos="9011"/>
        </w:tabs>
        <w:rPr>
          <w:rFonts w:asciiTheme="minorHAnsi" w:eastAsiaTheme="minorEastAsia" w:hAnsiTheme="minorHAnsi" w:cstheme="minorBidi"/>
          <w:noProof/>
          <w:color w:val="auto"/>
        </w:rPr>
      </w:pPr>
      <w:hyperlink w:anchor="_Toc111825459" w:history="1">
        <w:r w:rsidR="00506000" w:rsidRPr="00716931">
          <w:rPr>
            <w:rStyle w:val="Hyperlink"/>
            <w:noProof/>
          </w:rPr>
          <w:t>Table XVIII – ATPs for the checksum subsystem</w:t>
        </w:r>
        <w:r w:rsidR="00506000">
          <w:rPr>
            <w:noProof/>
            <w:webHidden/>
          </w:rPr>
          <w:tab/>
        </w:r>
        <w:r w:rsidR="00506000">
          <w:rPr>
            <w:noProof/>
            <w:webHidden/>
          </w:rPr>
          <w:fldChar w:fldCharType="begin"/>
        </w:r>
        <w:r w:rsidR="00506000">
          <w:rPr>
            <w:noProof/>
            <w:webHidden/>
          </w:rPr>
          <w:instrText xml:space="preserve"> PAGEREF _Toc111825459 \h </w:instrText>
        </w:r>
        <w:r w:rsidR="00506000">
          <w:rPr>
            <w:noProof/>
            <w:webHidden/>
          </w:rPr>
        </w:r>
        <w:r w:rsidR="00506000">
          <w:rPr>
            <w:noProof/>
            <w:webHidden/>
          </w:rPr>
          <w:fldChar w:fldCharType="separate"/>
        </w:r>
        <w:r w:rsidR="00506000">
          <w:rPr>
            <w:noProof/>
            <w:webHidden/>
          </w:rPr>
          <w:t>- 16 -</w:t>
        </w:r>
        <w:r w:rsidR="00506000">
          <w:rPr>
            <w:noProof/>
            <w:webHidden/>
          </w:rPr>
          <w:fldChar w:fldCharType="end"/>
        </w:r>
      </w:hyperlink>
    </w:p>
    <w:p w14:paraId="1CB35840" w14:textId="66E50C51" w:rsidR="0015404D" w:rsidRDefault="00356919" w:rsidP="009C18FC">
      <w:pPr>
        <w:spacing w:before="100" w:beforeAutospacing="1" w:after="0" w:line="276" w:lineRule="auto"/>
        <w:ind w:left="0" w:firstLine="0"/>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rPr>
        <w:fldChar w:fldCharType="end"/>
      </w:r>
      <w:r w:rsidR="00812524" w:rsidRPr="009C46FF">
        <w:rPr>
          <w:rFonts w:ascii="Times New Roman" w:eastAsia="Times New Roman" w:hAnsi="Times New Roman" w:cs="Times New Roman"/>
          <w:b/>
          <w:bCs/>
          <w:color w:val="auto"/>
          <w:sz w:val="28"/>
          <w:szCs w:val="28"/>
        </w:rPr>
        <w:t>I</w:t>
      </w:r>
      <w:r w:rsidR="0015404D" w:rsidRPr="009C46FF">
        <w:rPr>
          <w:rFonts w:ascii="Times New Roman" w:eastAsia="Times New Roman" w:hAnsi="Times New Roman" w:cs="Times New Roman"/>
          <w:b/>
          <w:bCs/>
          <w:color w:val="auto"/>
          <w:sz w:val="28"/>
          <w:szCs w:val="28"/>
        </w:rPr>
        <w:t xml:space="preserve">ndividual </w:t>
      </w:r>
      <w:r w:rsidR="005A499B" w:rsidRPr="009C46FF">
        <w:rPr>
          <w:rFonts w:ascii="Times New Roman" w:eastAsia="Times New Roman" w:hAnsi="Times New Roman" w:cs="Times New Roman"/>
          <w:b/>
          <w:bCs/>
          <w:color w:val="auto"/>
          <w:sz w:val="28"/>
          <w:szCs w:val="28"/>
        </w:rPr>
        <w:t>C</w:t>
      </w:r>
      <w:r w:rsidR="0015404D" w:rsidRPr="009C46FF">
        <w:rPr>
          <w:rFonts w:ascii="Times New Roman" w:eastAsia="Times New Roman" w:hAnsi="Times New Roman" w:cs="Times New Roman"/>
          <w:b/>
          <w:bCs/>
          <w:color w:val="auto"/>
          <w:sz w:val="28"/>
          <w:szCs w:val="28"/>
        </w:rPr>
        <w:t>ontributions</w:t>
      </w:r>
    </w:p>
    <w:tbl>
      <w:tblPr>
        <w:tblStyle w:val="GridTable6Colourful"/>
        <w:tblW w:w="9300" w:type="dxa"/>
        <w:tblInd w:w="-289" w:type="dxa"/>
        <w:tblLook w:val="04A0" w:firstRow="1" w:lastRow="0" w:firstColumn="1" w:lastColumn="0" w:noHBand="0" w:noVBand="1"/>
      </w:tblPr>
      <w:tblGrid>
        <w:gridCol w:w="2694"/>
        <w:gridCol w:w="3402"/>
        <w:gridCol w:w="3204"/>
      </w:tblGrid>
      <w:tr w:rsidR="00562F6E" w:rsidRPr="00D94F6C" w14:paraId="427B5857" w14:textId="77777777" w:rsidTr="00562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4918660" w14:textId="04D8B4FC" w:rsidR="00562F6E" w:rsidRPr="00D94F6C" w:rsidRDefault="006379CB" w:rsidP="009B36F4">
            <w:pPr>
              <w:spacing w:after="0" w:line="240" w:lineRule="auto"/>
              <w:ind w:left="0" w:firstLine="0"/>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Engineer</w:t>
            </w:r>
          </w:p>
        </w:tc>
        <w:tc>
          <w:tcPr>
            <w:tcW w:w="3402" w:type="dxa"/>
          </w:tcPr>
          <w:p w14:paraId="7C701592" w14:textId="4A40A1F6" w:rsidR="00562F6E" w:rsidRPr="00D94F6C" w:rsidRDefault="00797EE1" w:rsidP="009B36F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Section</w:t>
            </w:r>
          </w:p>
        </w:tc>
        <w:tc>
          <w:tcPr>
            <w:tcW w:w="3204" w:type="dxa"/>
          </w:tcPr>
          <w:p w14:paraId="72F8810A" w14:textId="77777777" w:rsidR="00562F6E" w:rsidRPr="00D94F6C" w:rsidRDefault="00562F6E" w:rsidP="009B36F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D94F6C">
              <w:rPr>
                <w:rFonts w:ascii="Times New Roman" w:eastAsia="Times New Roman" w:hAnsi="Times New Roman" w:cs="Times New Roman"/>
                <w:color w:val="auto"/>
                <w:sz w:val="28"/>
                <w:szCs w:val="28"/>
              </w:rPr>
              <w:t>Completed By</w:t>
            </w:r>
          </w:p>
        </w:tc>
      </w:tr>
      <w:tr w:rsidR="00562F6E" w:rsidRPr="00D94F6C" w14:paraId="37E2D981" w14:textId="77777777" w:rsidTr="00562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DF7E6B9" w14:textId="77777777" w:rsidR="00562F6E" w:rsidRDefault="006379CB" w:rsidP="009B36F4">
            <w:pPr>
              <w:spacing w:after="0" w:line="240" w:lineRule="auto"/>
              <w:ind w:left="0" w:firstLine="0"/>
              <w:jc w:val="center"/>
              <w:rPr>
                <w:rFonts w:ascii="Times New Roman" w:eastAsia="Times New Roman" w:hAnsi="Times New Roman" w:cs="Times New Roman"/>
                <w:b w:val="0"/>
                <w:bCs w:val="0"/>
                <w:color w:val="auto"/>
              </w:rPr>
            </w:pPr>
            <w:r>
              <w:rPr>
                <w:rFonts w:ascii="Times New Roman" w:eastAsia="Times New Roman" w:hAnsi="Times New Roman" w:cs="Times New Roman"/>
                <w:color w:val="auto"/>
              </w:rPr>
              <w:t>David Young</w:t>
            </w:r>
          </w:p>
          <w:p w14:paraId="09D9B339" w14:textId="3E20C48A" w:rsidR="006379CB" w:rsidRPr="00DD0972" w:rsidRDefault="006379CB" w:rsidP="009B36F4">
            <w:pPr>
              <w:spacing w:after="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YNGDAV005</w:t>
            </w:r>
          </w:p>
        </w:tc>
        <w:tc>
          <w:tcPr>
            <w:tcW w:w="3402" w:type="dxa"/>
          </w:tcPr>
          <w:p w14:paraId="10F8D740" w14:textId="3A1F5A82" w:rsidR="00562F6E" w:rsidRPr="00DD0972" w:rsidRDefault="00562F6E" w:rsidP="009B36F4">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3204" w:type="dxa"/>
          </w:tcPr>
          <w:p w14:paraId="35667D54" w14:textId="599143CC" w:rsidR="00562F6E" w:rsidRPr="00D94F6C" w:rsidRDefault="00562F6E" w:rsidP="009B36F4">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6379CB" w:rsidRPr="00D94F6C" w14:paraId="24D0BCA2" w14:textId="77777777" w:rsidTr="00562F6E">
        <w:tc>
          <w:tcPr>
            <w:cnfStyle w:val="001000000000" w:firstRow="0" w:lastRow="0" w:firstColumn="1" w:lastColumn="0" w:oddVBand="0" w:evenVBand="0" w:oddHBand="0" w:evenHBand="0" w:firstRowFirstColumn="0" w:firstRowLastColumn="0" w:lastRowFirstColumn="0" w:lastRowLastColumn="0"/>
            <w:tcW w:w="2694" w:type="dxa"/>
          </w:tcPr>
          <w:p w14:paraId="6A3B5A51" w14:textId="77777777" w:rsidR="006379CB" w:rsidRDefault="006379CB" w:rsidP="009B36F4">
            <w:pPr>
              <w:spacing w:after="0" w:line="240" w:lineRule="auto"/>
              <w:ind w:left="0" w:firstLine="0"/>
              <w:jc w:val="center"/>
              <w:rPr>
                <w:rFonts w:ascii="Times New Roman" w:eastAsia="Times New Roman" w:hAnsi="Times New Roman" w:cs="Times New Roman"/>
                <w:b w:val="0"/>
                <w:bCs w:val="0"/>
                <w:color w:val="auto"/>
              </w:rPr>
            </w:pPr>
            <w:r>
              <w:rPr>
                <w:rFonts w:ascii="Times New Roman" w:eastAsia="Times New Roman" w:hAnsi="Times New Roman" w:cs="Times New Roman"/>
                <w:color w:val="auto"/>
              </w:rPr>
              <w:t>Caide Spriestersbach</w:t>
            </w:r>
          </w:p>
          <w:p w14:paraId="01216C39" w14:textId="1003156D" w:rsidR="006379CB" w:rsidRDefault="006379CB" w:rsidP="009B36F4">
            <w:pPr>
              <w:spacing w:after="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SPRCAI002</w:t>
            </w:r>
          </w:p>
        </w:tc>
        <w:tc>
          <w:tcPr>
            <w:tcW w:w="3402" w:type="dxa"/>
          </w:tcPr>
          <w:p w14:paraId="7A417E13" w14:textId="77777777" w:rsidR="006379CB" w:rsidRPr="00DD0972" w:rsidRDefault="006379CB" w:rsidP="009B36F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3204" w:type="dxa"/>
          </w:tcPr>
          <w:p w14:paraId="3D8EA806" w14:textId="77777777" w:rsidR="006379CB" w:rsidRPr="00D94F6C" w:rsidRDefault="006379CB" w:rsidP="009B36F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bl>
    <w:p w14:paraId="6AA72563" w14:textId="77777777" w:rsidR="00562F6E" w:rsidRDefault="00562F6E" w:rsidP="009C18FC">
      <w:pPr>
        <w:spacing w:before="100" w:beforeAutospacing="1" w:after="0" w:line="276" w:lineRule="auto"/>
        <w:ind w:left="0" w:firstLine="0"/>
        <w:jc w:val="center"/>
        <w:rPr>
          <w:rFonts w:ascii="Times New Roman" w:eastAsia="Times New Roman" w:hAnsi="Times New Roman" w:cs="Times New Roman"/>
          <w:b/>
          <w:bCs/>
          <w:color w:val="auto"/>
        </w:rPr>
      </w:pPr>
    </w:p>
    <w:p w14:paraId="1901FDBE" w14:textId="77777777" w:rsidR="00562F6E" w:rsidRPr="009C18FC" w:rsidRDefault="00562F6E" w:rsidP="009C18FC">
      <w:pPr>
        <w:spacing w:before="100" w:beforeAutospacing="1" w:after="0" w:line="276" w:lineRule="auto"/>
        <w:ind w:left="0" w:firstLine="0"/>
        <w:jc w:val="center"/>
        <w:rPr>
          <w:rFonts w:ascii="Times New Roman" w:eastAsia="Times New Roman" w:hAnsi="Times New Roman" w:cs="Times New Roman"/>
          <w:b/>
          <w:bCs/>
          <w:color w:val="auto"/>
        </w:rPr>
      </w:pPr>
    </w:p>
    <w:tbl>
      <w:tblPr>
        <w:tblStyle w:val="GridTable6Colourful"/>
        <w:tblW w:w="6095" w:type="dxa"/>
        <w:tblInd w:w="1413" w:type="dxa"/>
        <w:tblLook w:val="04A0" w:firstRow="1" w:lastRow="0" w:firstColumn="1" w:lastColumn="0" w:noHBand="0" w:noVBand="1"/>
      </w:tblPr>
      <w:tblGrid>
        <w:gridCol w:w="3118"/>
        <w:gridCol w:w="2977"/>
      </w:tblGrid>
      <w:tr w:rsidR="00BC590C" w14:paraId="182A642B" w14:textId="77777777" w:rsidTr="005A6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5AC8655" w14:textId="45136E8D" w:rsidR="00BC590C" w:rsidRPr="00D94F6C" w:rsidRDefault="00BC590C" w:rsidP="005A6AEB">
            <w:pPr>
              <w:spacing w:after="0" w:line="240" w:lineRule="auto"/>
              <w:ind w:left="0" w:firstLine="0"/>
              <w:jc w:val="center"/>
              <w:rPr>
                <w:rFonts w:ascii="Times New Roman" w:eastAsia="Times New Roman" w:hAnsi="Times New Roman" w:cs="Times New Roman"/>
                <w:color w:val="auto"/>
                <w:sz w:val="28"/>
                <w:szCs w:val="28"/>
              </w:rPr>
            </w:pPr>
            <w:r w:rsidRPr="00D94F6C">
              <w:rPr>
                <w:rFonts w:ascii="Times New Roman" w:eastAsia="Times New Roman" w:hAnsi="Times New Roman" w:cs="Times New Roman"/>
                <w:color w:val="auto"/>
                <w:sz w:val="28"/>
                <w:szCs w:val="28"/>
              </w:rPr>
              <w:t>Section</w:t>
            </w:r>
          </w:p>
        </w:tc>
        <w:tc>
          <w:tcPr>
            <w:tcW w:w="2977" w:type="dxa"/>
          </w:tcPr>
          <w:p w14:paraId="26AA4641" w14:textId="1C3700E7" w:rsidR="00BC590C" w:rsidRPr="00D94F6C" w:rsidRDefault="00BC590C" w:rsidP="005A6AEB">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D94F6C">
              <w:rPr>
                <w:rFonts w:ascii="Times New Roman" w:eastAsia="Times New Roman" w:hAnsi="Times New Roman" w:cs="Times New Roman"/>
                <w:color w:val="auto"/>
                <w:sz w:val="28"/>
                <w:szCs w:val="28"/>
              </w:rPr>
              <w:t>Completed By</w:t>
            </w:r>
          </w:p>
        </w:tc>
      </w:tr>
      <w:tr w:rsidR="0078615A" w14:paraId="425B169B" w14:textId="77777777" w:rsidTr="005A6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D5C2598" w14:textId="3DECEE35" w:rsidR="0078615A" w:rsidRPr="00DD0972" w:rsidRDefault="0078615A" w:rsidP="005A6AEB">
            <w:pPr>
              <w:spacing w:after="0" w:line="240" w:lineRule="auto"/>
              <w:ind w:left="0" w:firstLine="0"/>
              <w:jc w:val="center"/>
              <w:rPr>
                <w:rFonts w:ascii="Times New Roman" w:eastAsia="Times New Roman" w:hAnsi="Times New Roman" w:cs="Times New Roman"/>
                <w:color w:val="auto"/>
              </w:rPr>
            </w:pPr>
            <w:r w:rsidRPr="00DD0972">
              <w:rPr>
                <w:rFonts w:ascii="Times New Roman" w:eastAsia="Times New Roman" w:hAnsi="Times New Roman" w:cs="Times New Roman"/>
                <w:color w:val="auto"/>
              </w:rPr>
              <w:t>Interpretation of the requirements</w:t>
            </w:r>
          </w:p>
        </w:tc>
        <w:tc>
          <w:tcPr>
            <w:tcW w:w="2977" w:type="dxa"/>
          </w:tcPr>
          <w:p w14:paraId="031B1E03" w14:textId="1DB9AC92" w:rsidR="0078615A" w:rsidRPr="00D94F6C" w:rsidRDefault="0078615A" w:rsidP="005A6AE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D94F6C">
              <w:rPr>
                <w:rFonts w:ascii="Times New Roman" w:eastAsia="Times New Roman" w:hAnsi="Times New Roman" w:cs="Times New Roman"/>
                <w:color w:val="auto"/>
              </w:rPr>
              <w:t>SPRCAI002 &amp; YNGDAV005</w:t>
            </w:r>
          </w:p>
        </w:tc>
      </w:tr>
      <w:tr w:rsidR="00BC590C" w14:paraId="0E0121FA" w14:textId="77777777" w:rsidTr="005A6AEB">
        <w:tc>
          <w:tcPr>
            <w:cnfStyle w:val="001000000000" w:firstRow="0" w:lastRow="0" w:firstColumn="1" w:lastColumn="0" w:oddVBand="0" w:evenVBand="0" w:oddHBand="0" w:evenHBand="0" w:firstRowFirstColumn="0" w:firstRowLastColumn="0" w:lastRowFirstColumn="0" w:lastRowLastColumn="0"/>
            <w:tcW w:w="3118" w:type="dxa"/>
          </w:tcPr>
          <w:p w14:paraId="30D4D87B" w14:textId="22B5C0BC" w:rsidR="00BC590C" w:rsidRPr="00DD0972" w:rsidRDefault="001C6722" w:rsidP="005A6AEB">
            <w:pPr>
              <w:spacing w:after="0" w:line="240" w:lineRule="auto"/>
              <w:ind w:left="0" w:firstLine="0"/>
              <w:jc w:val="center"/>
              <w:rPr>
                <w:rFonts w:ascii="Times New Roman" w:eastAsia="Times New Roman" w:hAnsi="Times New Roman" w:cs="Times New Roman"/>
                <w:color w:val="auto"/>
              </w:rPr>
            </w:pPr>
            <w:r w:rsidRPr="00DD0972">
              <w:rPr>
                <w:rFonts w:ascii="Times New Roman" w:eastAsia="Times New Roman" w:hAnsi="Times New Roman" w:cs="Times New Roman"/>
                <w:color w:val="auto"/>
              </w:rPr>
              <w:t>Comparison of encryption algorithms</w:t>
            </w:r>
          </w:p>
        </w:tc>
        <w:tc>
          <w:tcPr>
            <w:tcW w:w="2977" w:type="dxa"/>
          </w:tcPr>
          <w:p w14:paraId="7081AC24" w14:textId="2FB773E2" w:rsidR="00BC590C" w:rsidRPr="00D94F6C" w:rsidRDefault="001C6722" w:rsidP="005A6AE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D94F6C">
              <w:rPr>
                <w:rFonts w:ascii="Times New Roman" w:eastAsia="Times New Roman" w:hAnsi="Times New Roman" w:cs="Times New Roman"/>
                <w:color w:val="auto"/>
              </w:rPr>
              <w:t>SPRCAI002</w:t>
            </w:r>
          </w:p>
        </w:tc>
      </w:tr>
      <w:tr w:rsidR="00C36C67" w14:paraId="7E68D16F" w14:textId="77777777" w:rsidTr="005A6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F85D158" w14:textId="4B72CCBC" w:rsidR="00C36C67" w:rsidRPr="00DD0972" w:rsidRDefault="00C36C67" w:rsidP="005A6AEB">
            <w:pPr>
              <w:spacing w:after="0" w:line="240" w:lineRule="auto"/>
              <w:ind w:left="0" w:firstLine="0"/>
              <w:jc w:val="center"/>
              <w:rPr>
                <w:rFonts w:ascii="Times New Roman" w:eastAsia="Times New Roman" w:hAnsi="Times New Roman" w:cs="Times New Roman"/>
                <w:color w:val="auto"/>
              </w:rPr>
            </w:pPr>
            <w:r w:rsidRPr="00DD0972">
              <w:rPr>
                <w:rFonts w:ascii="Times New Roman" w:eastAsia="Times New Roman" w:hAnsi="Times New Roman" w:cs="Times New Roman"/>
                <w:color w:val="auto"/>
              </w:rPr>
              <w:t>Comparison of compression algorithms</w:t>
            </w:r>
          </w:p>
        </w:tc>
        <w:tc>
          <w:tcPr>
            <w:tcW w:w="2977" w:type="dxa"/>
          </w:tcPr>
          <w:p w14:paraId="5BBD0B56" w14:textId="3BC4658C" w:rsidR="00C36C67" w:rsidRPr="00D94F6C" w:rsidRDefault="00C36C67" w:rsidP="005A6AE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D94F6C">
              <w:rPr>
                <w:rFonts w:ascii="Times New Roman" w:eastAsia="Times New Roman" w:hAnsi="Times New Roman" w:cs="Times New Roman"/>
                <w:color w:val="auto"/>
              </w:rPr>
              <w:t>YNGDAV005</w:t>
            </w:r>
          </w:p>
        </w:tc>
      </w:tr>
      <w:tr w:rsidR="00BC590C" w14:paraId="24A0FEA4" w14:textId="77777777" w:rsidTr="005A6AEB">
        <w:tc>
          <w:tcPr>
            <w:cnfStyle w:val="001000000000" w:firstRow="0" w:lastRow="0" w:firstColumn="1" w:lastColumn="0" w:oddVBand="0" w:evenVBand="0" w:oddHBand="0" w:evenHBand="0" w:firstRowFirstColumn="0" w:firstRowLastColumn="0" w:lastRowFirstColumn="0" w:lastRowLastColumn="0"/>
            <w:tcW w:w="3118" w:type="dxa"/>
          </w:tcPr>
          <w:p w14:paraId="29BF3A0F" w14:textId="46E6D053" w:rsidR="00BC590C" w:rsidRPr="00DD0972" w:rsidRDefault="001C6722" w:rsidP="005A6AEB">
            <w:pPr>
              <w:spacing w:after="0" w:line="240" w:lineRule="auto"/>
              <w:ind w:left="0" w:firstLine="0"/>
              <w:jc w:val="center"/>
              <w:rPr>
                <w:rFonts w:ascii="Times New Roman" w:eastAsia="Times New Roman" w:hAnsi="Times New Roman" w:cs="Times New Roman"/>
                <w:color w:val="auto"/>
              </w:rPr>
            </w:pPr>
            <w:r w:rsidRPr="00DD0972">
              <w:rPr>
                <w:rFonts w:ascii="Times New Roman" w:eastAsia="Times New Roman" w:hAnsi="Times New Roman" w:cs="Times New Roman"/>
                <w:color w:val="auto"/>
              </w:rPr>
              <w:t>Feasibility analysis</w:t>
            </w:r>
          </w:p>
        </w:tc>
        <w:tc>
          <w:tcPr>
            <w:tcW w:w="2977" w:type="dxa"/>
          </w:tcPr>
          <w:p w14:paraId="28231D21" w14:textId="11A05866" w:rsidR="00BC590C" w:rsidRPr="00D94F6C" w:rsidRDefault="001C6722" w:rsidP="005A6AE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D94F6C">
              <w:rPr>
                <w:rFonts w:ascii="Times New Roman" w:eastAsia="Times New Roman" w:hAnsi="Times New Roman" w:cs="Times New Roman"/>
                <w:color w:val="auto"/>
              </w:rPr>
              <w:t>SPRCAI002</w:t>
            </w:r>
          </w:p>
        </w:tc>
      </w:tr>
      <w:tr w:rsidR="00BC590C" w14:paraId="5EAFB50B" w14:textId="77777777" w:rsidTr="005A6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F17CDE3" w14:textId="76A742C5" w:rsidR="00BC590C" w:rsidRPr="00DD0972" w:rsidRDefault="001C6722" w:rsidP="005A6AEB">
            <w:pPr>
              <w:spacing w:after="0" w:line="240" w:lineRule="auto"/>
              <w:ind w:left="0" w:firstLine="0"/>
              <w:jc w:val="center"/>
              <w:rPr>
                <w:rFonts w:ascii="Times New Roman" w:eastAsia="Times New Roman" w:hAnsi="Times New Roman" w:cs="Times New Roman"/>
                <w:color w:val="auto"/>
              </w:rPr>
            </w:pPr>
            <w:r w:rsidRPr="00DD0972">
              <w:rPr>
                <w:rFonts w:ascii="Times New Roman" w:eastAsia="Times New Roman" w:hAnsi="Times New Roman" w:cs="Times New Roman"/>
                <w:color w:val="auto"/>
              </w:rPr>
              <w:t>Possible bottlenecks</w:t>
            </w:r>
          </w:p>
        </w:tc>
        <w:tc>
          <w:tcPr>
            <w:tcW w:w="2977" w:type="dxa"/>
          </w:tcPr>
          <w:p w14:paraId="6F424C70" w14:textId="32104DBC" w:rsidR="00BC590C" w:rsidRPr="00D94F6C" w:rsidRDefault="00E9491E" w:rsidP="005A6AEB">
            <w:pPr>
              <w:keepNext/>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YNGDAV005</w:t>
            </w:r>
          </w:p>
        </w:tc>
      </w:tr>
      <w:tr w:rsidR="00853967" w14:paraId="69355120" w14:textId="77777777" w:rsidTr="005A6AEB">
        <w:tc>
          <w:tcPr>
            <w:cnfStyle w:val="001000000000" w:firstRow="0" w:lastRow="0" w:firstColumn="1" w:lastColumn="0" w:oddVBand="0" w:evenVBand="0" w:oddHBand="0" w:evenHBand="0" w:firstRowFirstColumn="0" w:firstRowLastColumn="0" w:lastRowFirstColumn="0" w:lastRowLastColumn="0"/>
            <w:tcW w:w="3118" w:type="dxa"/>
          </w:tcPr>
          <w:p w14:paraId="00607E45" w14:textId="5E76A8D9" w:rsidR="00853967" w:rsidRPr="00DD0972" w:rsidRDefault="000455EC" w:rsidP="005A6AEB">
            <w:pPr>
              <w:spacing w:after="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lastRenderedPageBreak/>
              <w:t>Subsystem and Sub-subsystem Requirements</w:t>
            </w:r>
          </w:p>
        </w:tc>
        <w:tc>
          <w:tcPr>
            <w:tcW w:w="2977" w:type="dxa"/>
          </w:tcPr>
          <w:p w14:paraId="10D8D378" w14:textId="7C9B7EA4" w:rsidR="00853967" w:rsidRPr="00D94F6C" w:rsidRDefault="00502F52" w:rsidP="005A6AEB">
            <w:pPr>
              <w:keepNext/>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SPRCAI002 &amp; YNGDAV005</w:t>
            </w:r>
          </w:p>
        </w:tc>
      </w:tr>
      <w:tr w:rsidR="00853967" w14:paraId="2E9FE0C5" w14:textId="77777777" w:rsidTr="005A6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7DDD513" w14:textId="42FAFD23" w:rsidR="00853967" w:rsidRPr="00DD0972" w:rsidRDefault="000455EC" w:rsidP="005A6AEB">
            <w:pPr>
              <w:spacing w:after="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Subsystem and Sub-subsystem Specifications</w:t>
            </w:r>
          </w:p>
        </w:tc>
        <w:tc>
          <w:tcPr>
            <w:tcW w:w="2977" w:type="dxa"/>
          </w:tcPr>
          <w:p w14:paraId="3443F878" w14:textId="7E0FE4F1" w:rsidR="00853967" w:rsidRPr="00D94F6C" w:rsidRDefault="003A0F93" w:rsidP="005A6AEB">
            <w:pPr>
              <w:keepNext/>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SPRCAI002 &amp; YNGDAV005</w:t>
            </w:r>
          </w:p>
        </w:tc>
      </w:tr>
      <w:tr w:rsidR="000455EC" w14:paraId="1BEB200F" w14:textId="77777777" w:rsidTr="005A6AEB">
        <w:tc>
          <w:tcPr>
            <w:cnfStyle w:val="001000000000" w:firstRow="0" w:lastRow="0" w:firstColumn="1" w:lastColumn="0" w:oddVBand="0" w:evenVBand="0" w:oddHBand="0" w:evenHBand="0" w:firstRowFirstColumn="0" w:firstRowLastColumn="0" w:lastRowFirstColumn="0" w:lastRowLastColumn="0"/>
            <w:tcW w:w="3118" w:type="dxa"/>
          </w:tcPr>
          <w:p w14:paraId="2F67EB9C" w14:textId="113CED1F" w:rsidR="000455EC" w:rsidRDefault="000455EC" w:rsidP="005A6AEB">
            <w:pPr>
              <w:spacing w:after="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Inter-Sub</w:t>
            </w:r>
            <w:r w:rsidR="003E1B61">
              <w:rPr>
                <w:rFonts w:ascii="Times New Roman" w:eastAsia="Times New Roman" w:hAnsi="Times New Roman" w:cs="Times New Roman"/>
                <w:color w:val="auto"/>
              </w:rPr>
              <w:t>system</w:t>
            </w:r>
            <w:r w:rsidR="0074227D">
              <w:rPr>
                <w:rFonts w:ascii="Times New Roman" w:eastAsia="Times New Roman" w:hAnsi="Times New Roman" w:cs="Times New Roman"/>
                <w:color w:val="auto"/>
              </w:rPr>
              <w:t xml:space="preserve"> and Inter-Sub-subsystems Interactions</w:t>
            </w:r>
          </w:p>
        </w:tc>
        <w:tc>
          <w:tcPr>
            <w:tcW w:w="2977" w:type="dxa"/>
          </w:tcPr>
          <w:p w14:paraId="40C68BB9" w14:textId="77B8A55C" w:rsidR="000455EC" w:rsidRPr="00D94F6C" w:rsidRDefault="001C743C" w:rsidP="005A6AEB">
            <w:pPr>
              <w:keepNext/>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SPRCAI002</w:t>
            </w:r>
          </w:p>
        </w:tc>
      </w:tr>
      <w:tr w:rsidR="0074227D" w14:paraId="596D76CC" w14:textId="77777777" w:rsidTr="005A6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8551D67" w14:textId="41417CCB" w:rsidR="0074227D" w:rsidRDefault="00FE45A4" w:rsidP="005A6AEB">
            <w:pPr>
              <w:spacing w:after="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 xml:space="preserve">Figures of </w:t>
            </w:r>
            <w:r w:rsidR="009C05C7">
              <w:rPr>
                <w:rFonts w:ascii="Times New Roman" w:eastAsia="Times New Roman" w:hAnsi="Times New Roman" w:cs="Times New Roman"/>
                <w:color w:val="auto"/>
              </w:rPr>
              <w:t>m</w:t>
            </w:r>
            <w:r>
              <w:rPr>
                <w:rFonts w:ascii="Times New Roman" w:eastAsia="Times New Roman" w:hAnsi="Times New Roman" w:cs="Times New Roman"/>
                <w:color w:val="auto"/>
              </w:rPr>
              <w:t>erit</w:t>
            </w:r>
            <w:r w:rsidR="00AF4DB8">
              <w:rPr>
                <w:rFonts w:ascii="Times New Roman" w:eastAsia="Times New Roman" w:hAnsi="Times New Roman" w:cs="Times New Roman"/>
                <w:color w:val="auto"/>
              </w:rPr>
              <w:t>s</w:t>
            </w:r>
          </w:p>
        </w:tc>
        <w:tc>
          <w:tcPr>
            <w:tcW w:w="2977" w:type="dxa"/>
          </w:tcPr>
          <w:p w14:paraId="3455C4D9" w14:textId="2281B2E8" w:rsidR="0074227D" w:rsidRPr="00D94F6C" w:rsidRDefault="00B62A8F" w:rsidP="005A6AEB">
            <w:pPr>
              <w:keepNext/>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YNGDAV005</w:t>
            </w:r>
          </w:p>
        </w:tc>
      </w:tr>
      <w:tr w:rsidR="00FE45A4" w14:paraId="664EAD32" w14:textId="77777777" w:rsidTr="005A6AEB">
        <w:tc>
          <w:tcPr>
            <w:cnfStyle w:val="001000000000" w:firstRow="0" w:lastRow="0" w:firstColumn="1" w:lastColumn="0" w:oddVBand="0" w:evenVBand="0" w:oddHBand="0" w:evenHBand="0" w:firstRowFirstColumn="0" w:firstRowLastColumn="0" w:lastRowFirstColumn="0" w:lastRowLastColumn="0"/>
            <w:tcW w:w="3118" w:type="dxa"/>
          </w:tcPr>
          <w:p w14:paraId="5D3B160E" w14:textId="49467E08" w:rsidR="00FE45A4" w:rsidRDefault="00FE45A4" w:rsidP="005A6AEB">
            <w:pPr>
              <w:spacing w:after="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Experiment design</w:t>
            </w:r>
          </w:p>
        </w:tc>
        <w:tc>
          <w:tcPr>
            <w:tcW w:w="2977" w:type="dxa"/>
          </w:tcPr>
          <w:p w14:paraId="3EC9FF29" w14:textId="2889534C" w:rsidR="00FE45A4" w:rsidRPr="00D94F6C" w:rsidRDefault="0082797C" w:rsidP="005A6AEB">
            <w:pPr>
              <w:keepNext/>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YNGDAV005</w:t>
            </w:r>
          </w:p>
        </w:tc>
      </w:tr>
      <w:tr w:rsidR="00FE45A4" w14:paraId="7EE5DB67" w14:textId="77777777" w:rsidTr="005A6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9475705" w14:textId="72713AE2" w:rsidR="00FE45A4" w:rsidRDefault="00FE45A4" w:rsidP="005A6AEB">
            <w:pPr>
              <w:spacing w:after="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Acceptable performance definition</w:t>
            </w:r>
          </w:p>
        </w:tc>
        <w:tc>
          <w:tcPr>
            <w:tcW w:w="2977" w:type="dxa"/>
          </w:tcPr>
          <w:p w14:paraId="00E22659" w14:textId="42FC2AE4" w:rsidR="00FE45A4" w:rsidRPr="00D94F6C" w:rsidRDefault="0043289D" w:rsidP="005A6AEB">
            <w:pPr>
              <w:keepNext/>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YNGDAV005</w:t>
            </w:r>
          </w:p>
        </w:tc>
      </w:tr>
    </w:tbl>
    <w:p w14:paraId="75DBF5CE" w14:textId="29CE7BCB" w:rsidR="00016484" w:rsidRDefault="00403DD8" w:rsidP="00C22292">
      <w:pPr>
        <w:pStyle w:val="Caption"/>
        <w:jc w:val="center"/>
      </w:pPr>
      <w:bookmarkStart w:id="2" w:name="_Toc111825442"/>
      <w:r>
        <w:t xml:space="preserve">Table </w:t>
      </w:r>
      <w:r w:rsidR="009A6826">
        <w:fldChar w:fldCharType="begin"/>
      </w:r>
      <w:r w:rsidR="009A6826">
        <w:instrText xml:space="preserve"> SEQ Table \* ROMAN </w:instrText>
      </w:r>
      <w:r w:rsidR="009A6826">
        <w:fldChar w:fldCharType="separate"/>
      </w:r>
      <w:r w:rsidR="006A6B8B">
        <w:rPr>
          <w:noProof/>
        </w:rPr>
        <w:t>I</w:t>
      </w:r>
      <w:r w:rsidR="009A6826">
        <w:rPr>
          <w:noProof/>
        </w:rPr>
        <w:fldChar w:fldCharType="end"/>
      </w:r>
      <w:r w:rsidR="00195AA4">
        <w:t xml:space="preserve"> </w:t>
      </w:r>
      <w:r w:rsidR="00B37E1F">
        <w:t>–</w:t>
      </w:r>
      <w:r>
        <w:rPr>
          <w:lang w:val="en-US"/>
        </w:rPr>
        <w:t xml:space="preserve"> </w:t>
      </w:r>
      <w:r w:rsidR="00B37E1F">
        <w:rPr>
          <w:lang w:val="en-US"/>
        </w:rPr>
        <w:t>T</w:t>
      </w:r>
      <w:r>
        <w:rPr>
          <w:lang w:val="en-US"/>
        </w:rPr>
        <w:t xml:space="preserve">able of </w:t>
      </w:r>
      <w:r w:rsidR="00C013B2">
        <w:rPr>
          <w:lang w:val="en-US"/>
        </w:rPr>
        <w:t>i</w:t>
      </w:r>
      <w:r>
        <w:rPr>
          <w:lang w:val="en-US"/>
        </w:rPr>
        <w:t xml:space="preserve">ndividual </w:t>
      </w:r>
      <w:r w:rsidR="00C013B2">
        <w:rPr>
          <w:lang w:val="en-US"/>
        </w:rPr>
        <w:t>c</w:t>
      </w:r>
      <w:r>
        <w:rPr>
          <w:lang w:val="en-US"/>
        </w:rPr>
        <w:t>ontributions made by each member</w:t>
      </w:r>
      <w:bookmarkEnd w:id="2"/>
    </w:p>
    <w:p w14:paraId="46DE470D" w14:textId="6D6DE621" w:rsidR="00646A91" w:rsidRDefault="00646A91" w:rsidP="00FA256E">
      <w:pPr>
        <w:pStyle w:val="Heading1"/>
        <w:rPr>
          <w:sz w:val="48"/>
          <w:szCs w:val="22"/>
        </w:rPr>
      </w:pPr>
      <w:bookmarkStart w:id="3" w:name="_Toc111825411"/>
      <w:r w:rsidRPr="0038025F">
        <w:rPr>
          <w:sz w:val="48"/>
          <w:szCs w:val="22"/>
        </w:rPr>
        <w:t>Introduction</w:t>
      </w:r>
      <w:bookmarkEnd w:id="3"/>
    </w:p>
    <w:p w14:paraId="40257DFC" w14:textId="6128A3DE" w:rsidR="003350D0" w:rsidRPr="0038025F" w:rsidRDefault="008430C5" w:rsidP="00016484">
      <w:pPr>
        <w:ind w:left="0" w:firstLine="0"/>
      </w:pPr>
      <w:r>
        <w:t>As a part of the study of the movement and atmosphere of the Antarctic pancake ice, the SHAR</w:t>
      </w:r>
      <w:r w:rsidR="00E454D2">
        <w:t>C</w:t>
      </w:r>
      <w:r>
        <w:t xml:space="preserve"> buoy in Antarctica </w:t>
      </w:r>
      <w:r w:rsidR="00547795" w:rsidRPr="0038025F">
        <w:t>consists of multiple sensors and other processors</w:t>
      </w:r>
      <w:r w:rsidR="00D03641" w:rsidRPr="0038025F">
        <w:t>.</w:t>
      </w:r>
      <w:r w:rsidR="000E3C8C" w:rsidRPr="0038025F">
        <w:t xml:space="preserve"> The following report will outline the requirements and design procedure for the compression and encryption of data received by the </w:t>
      </w:r>
      <w:r w:rsidR="006D4484" w:rsidRPr="0038025F">
        <w:t>Inertial Measurement Unit (</w:t>
      </w:r>
      <w:r w:rsidR="000E3C8C" w:rsidRPr="0038025F">
        <w:t>IMU</w:t>
      </w:r>
      <w:r w:rsidR="006D4484" w:rsidRPr="0038025F">
        <w:t>)</w:t>
      </w:r>
      <w:r w:rsidR="000E3C8C" w:rsidRPr="0038025F">
        <w:t xml:space="preserve"> – one of the crucial sensors onboard the buoy. </w:t>
      </w:r>
      <w:r w:rsidR="000B53E0" w:rsidRPr="0038025F">
        <w:t xml:space="preserve">The data </w:t>
      </w:r>
      <w:r w:rsidR="001C367F" w:rsidRPr="0038025F">
        <w:t xml:space="preserve">is compressed to reduce the </w:t>
      </w:r>
      <w:r w:rsidR="00AF02DA">
        <w:t>transmission cost, as</w:t>
      </w:r>
      <w:r w:rsidR="00F654B3" w:rsidRPr="0038025F">
        <w:t xml:space="preserve"> Iridium is </w:t>
      </w:r>
      <w:r w:rsidR="00F275C9">
        <w:t>exceptionally</w:t>
      </w:r>
      <w:r w:rsidR="00F654B3" w:rsidRPr="0038025F">
        <w:t xml:space="preserve"> costly.</w:t>
      </w:r>
      <w:r w:rsidR="00CC1381" w:rsidRPr="0038025F">
        <w:t xml:space="preserve"> </w:t>
      </w:r>
    </w:p>
    <w:p w14:paraId="3422AFFF" w14:textId="797ECB82" w:rsidR="00971AA6" w:rsidRPr="0038025F" w:rsidRDefault="00D01E11" w:rsidP="00677028">
      <w:r w:rsidRPr="0038025F">
        <w:t xml:space="preserve">The compression and encryption </w:t>
      </w:r>
      <w:r w:rsidR="00F275C9">
        <w:t>will</w:t>
      </w:r>
      <w:r w:rsidRPr="0038025F">
        <w:t xml:space="preserve"> be done on the STM</w:t>
      </w:r>
      <w:r w:rsidR="00460C18" w:rsidRPr="0038025F">
        <w:t xml:space="preserve">32F051 </w:t>
      </w:r>
      <w:r w:rsidR="0047572E" w:rsidRPr="0038025F">
        <w:t>Discover</w:t>
      </w:r>
      <w:r w:rsidR="00276D46" w:rsidRPr="0038025F">
        <w:t>y Board</w:t>
      </w:r>
      <w:r w:rsidR="00A565DB" w:rsidRPr="0038025F">
        <w:t>, which will be connected to the Sense HAT B</w:t>
      </w:r>
      <w:r w:rsidR="0052531E" w:rsidRPr="0038025F">
        <w:t xml:space="preserve"> – which </w:t>
      </w:r>
      <w:r w:rsidR="00120812" w:rsidRPr="0038025F">
        <w:t>houses the sensors and records the data</w:t>
      </w:r>
      <w:r w:rsidR="0036777E" w:rsidRPr="0038025F">
        <w:t xml:space="preserve">. </w:t>
      </w:r>
      <w:r w:rsidR="0092300C" w:rsidRPr="0038025F">
        <w:t>The STM32</w:t>
      </w:r>
      <w:r w:rsidR="008A0751" w:rsidRPr="0038025F">
        <w:t xml:space="preserve"> Discovery Board makes use of the </w:t>
      </w:r>
      <w:r w:rsidR="002F54BD" w:rsidRPr="0038025F">
        <w:t>ARM Cortex M0 core</w:t>
      </w:r>
      <w:r w:rsidR="00365A83">
        <w:t>. This</w:t>
      </w:r>
      <w:r w:rsidR="00D9228F" w:rsidRPr="0038025F">
        <w:t xml:space="preserve"> will be responsible for </w:t>
      </w:r>
      <w:r w:rsidR="009F6956">
        <w:t>processing, encrypting, compressing, and transmitting the relevant data packets from the IMU, which will be used to analyse</w:t>
      </w:r>
      <w:r w:rsidR="00CA5007" w:rsidRPr="0038025F">
        <w:t xml:space="preserve"> the environment </w:t>
      </w:r>
      <w:r w:rsidR="000D1B44" w:rsidRPr="0038025F">
        <w:t>surrounding Antarctic</w:t>
      </w:r>
      <w:r w:rsidR="001F07D8" w:rsidRPr="0038025F">
        <w:t>a</w:t>
      </w:r>
      <w:r w:rsidR="000D1B44" w:rsidRPr="0038025F">
        <w:t>.</w:t>
      </w:r>
      <w:r w:rsidR="001F07D8" w:rsidRPr="0038025F">
        <w:t xml:space="preserve"> </w:t>
      </w:r>
    </w:p>
    <w:p w14:paraId="289D7D7B" w14:textId="79C23F72" w:rsidR="00971AA6" w:rsidRPr="0038025F" w:rsidRDefault="00971AA6" w:rsidP="00646A91">
      <w:r w:rsidRPr="0038025F">
        <w:t xml:space="preserve">The report will </w:t>
      </w:r>
      <w:r w:rsidR="00B704E3" w:rsidRPr="0038025F">
        <w:t xml:space="preserve">analyse the requirements outlined in the brief, </w:t>
      </w:r>
      <w:r w:rsidR="00A70EE6" w:rsidRPr="0038025F">
        <w:t xml:space="preserve">present the subsystem and the sub-subsystem design, </w:t>
      </w:r>
      <w:r w:rsidR="006A2542" w:rsidRPr="0038025F">
        <w:t>outline the acceptance test procedures, and the development timeline</w:t>
      </w:r>
      <w:r w:rsidR="004A3DA4" w:rsidRPr="0038025F">
        <w:t xml:space="preserve"> of the </w:t>
      </w:r>
      <w:r w:rsidR="00CC471A" w:rsidRPr="0038025F">
        <w:t>overall design</w:t>
      </w:r>
      <w:r w:rsidR="001A0125" w:rsidRPr="0038025F">
        <w:t>.</w:t>
      </w:r>
      <w:r w:rsidR="00677028" w:rsidRPr="0038025F">
        <w:t xml:space="preserve"> In doing so</w:t>
      </w:r>
      <w:r w:rsidR="00365A83">
        <w:t>,</w:t>
      </w:r>
      <w:r w:rsidR="00677028" w:rsidRPr="0038025F">
        <w:t xml:space="preserve"> the report will </w:t>
      </w:r>
      <w:r w:rsidR="00365A83">
        <w:t>summarise</w:t>
      </w:r>
      <w:r w:rsidR="00FB19D0" w:rsidRPr="0038025F">
        <w:t xml:space="preserve"> each </w:t>
      </w:r>
      <w:r w:rsidR="00677028" w:rsidRPr="0038025F">
        <w:t xml:space="preserve">requirement derived from the project brief, compare various compression and encryption algorithms </w:t>
      </w:r>
      <w:r w:rsidR="00365A83">
        <w:t>to</w:t>
      </w:r>
      <w:r w:rsidR="00677028" w:rsidRPr="0038025F">
        <w:t xml:space="preserve"> determine the most suitable algorithm, analyse the feasibility of the overall project, present possible bottlenecks of the system, outline Subsystem and Sub-subsystem requirements and specifications, as well as the Inter-Subsystem and Inter-Sub-subsystems interactions, present the UML diagrams</w:t>
      </w:r>
      <w:r w:rsidR="007B65C2" w:rsidRPr="0038025F">
        <w:t xml:space="preserve"> for the overall system</w:t>
      </w:r>
      <w:r w:rsidR="00677028" w:rsidRPr="0038025F">
        <w:t>.</w:t>
      </w:r>
      <w:r w:rsidR="005C15C4" w:rsidRPr="0038025F">
        <w:t xml:space="preserve"> The acceptance test procedures </w:t>
      </w:r>
      <w:r w:rsidR="007959A5" w:rsidRPr="0038025F">
        <w:t>will make use of figures of merit</w:t>
      </w:r>
      <w:r w:rsidR="005F67BE" w:rsidRPr="0038025F">
        <w:t xml:space="preserve">, which will be used to validate the </w:t>
      </w:r>
      <w:r w:rsidR="00044220" w:rsidRPr="0038025F">
        <w:t>design</w:t>
      </w:r>
      <w:r w:rsidR="004B5FA5" w:rsidRPr="0038025F">
        <w:t xml:space="preserve">. </w:t>
      </w:r>
      <w:r w:rsidR="004F4905" w:rsidRPr="0038025F">
        <w:t xml:space="preserve">The </w:t>
      </w:r>
      <w:r w:rsidR="006C5DAC" w:rsidRPr="0038025F">
        <w:t xml:space="preserve">report will </w:t>
      </w:r>
      <w:r w:rsidR="00A11E55" w:rsidRPr="0038025F">
        <w:t xml:space="preserve">present and </w:t>
      </w:r>
      <w:r w:rsidR="00816446" w:rsidRPr="0038025F">
        <w:t xml:space="preserve">summarise </w:t>
      </w:r>
      <w:r w:rsidR="004F6DFB" w:rsidRPr="0038025F">
        <w:t>the experiment design used to test the figures of merit</w:t>
      </w:r>
      <w:r w:rsidR="008D187C" w:rsidRPr="0038025F">
        <w:t xml:space="preserve"> </w:t>
      </w:r>
      <w:r w:rsidR="00877466">
        <w:t>and</w:t>
      </w:r>
      <w:r w:rsidR="008D187C" w:rsidRPr="0038025F">
        <w:t xml:space="preserve"> </w:t>
      </w:r>
      <w:r w:rsidR="00832505" w:rsidRPr="0038025F">
        <w:t xml:space="preserve">adumbrate the </w:t>
      </w:r>
      <w:r w:rsidR="00E6624D" w:rsidRPr="0038025F">
        <w:t>acceptable performance definition.</w:t>
      </w:r>
    </w:p>
    <w:p w14:paraId="74CD4003" w14:textId="090C166F" w:rsidR="009743F0" w:rsidRDefault="009743F0" w:rsidP="00144B87">
      <w:pPr>
        <w:ind w:left="0" w:firstLine="0"/>
        <w:jc w:val="left"/>
        <w:rPr>
          <w:sz w:val="28"/>
          <w:szCs w:val="28"/>
        </w:rPr>
      </w:pPr>
    </w:p>
    <w:p w14:paraId="4140A4BB" w14:textId="77777777" w:rsidR="00144B87" w:rsidRDefault="00144B87" w:rsidP="00144B87">
      <w:pPr>
        <w:ind w:left="0" w:firstLine="0"/>
        <w:jc w:val="left"/>
        <w:rPr>
          <w:sz w:val="28"/>
          <w:szCs w:val="28"/>
        </w:rPr>
      </w:pPr>
    </w:p>
    <w:p w14:paraId="59151A12" w14:textId="77777777" w:rsidR="00144B87" w:rsidRDefault="00144B87" w:rsidP="00144B87">
      <w:pPr>
        <w:ind w:left="0" w:firstLine="0"/>
        <w:jc w:val="left"/>
        <w:rPr>
          <w:sz w:val="28"/>
          <w:szCs w:val="28"/>
        </w:rPr>
      </w:pPr>
    </w:p>
    <w:p w14:paraId="0B5D28D8" w14:textId="77777777" w:rsidR="00144B87" w:rsidRDefault="00144B87" w:rsidP="00144B87">
      <w:pPr>
        <w:ind w:left="0" w:firstLine="0"/>
        <w:jc w:val="left"/>
        <w:rPr>
          <w:sz w:val="28"/>
          <w:szCs w:val="28"/>
        </w:rPr>
      </w:pPr>
    </w:p>
    <w:p w14:paraId="7C9BD56F" w14:textId="77777777" w:rsidR="00144B87" w:rsidRDefault="00144B87" w:rsidP="00144B87">
      <w:pPr>
        <w:ind w:left="0" w:firstLine="0"/>
        <w:jc w:val="left"/>
        <w:rPr>
          <w:sz w:val="28"/>
          <w:szCs w:val="28"/>
        </w:rPr>
      </w:pPr>
    </w:p>
    <w:p w14:paraId="083BF694" w14:textId="77777777" w:rsidR="00144B87" w:rsidRDefault="00144B87" w:rsidP="00144B87">
      <w:pPr>
        <w:ind w:left="0" w:firstLine="0"/>
        <w:jc w:val="left"/>
        <w:rPr>
          <w:sz w:val="28"/>
          <w:szCs w:val="28"/>
        </w:rPr>
      </w:pPr>
    </w:p>
    <w:p w14:paraId="190FD11F" w14:textId="77777777" w:rsidR="00144B87" w:rsidRDefault="00144B87" w:rsidP="00144B87">
      <w:pPr>
        <w:ind w:left="0" w:firstLine="0"/>
        <w:jc w:val="left"/>
        <w:rPr>
          <w:sz w:val="28"/>
          <w:szCs w:val="28"/>
        </w:rPr>
      </w:pPr>
    </w:p>
    <w:p w14:paraId="654D17D9" w14:textId="77777777" w:rsidR="00144B87" w:rsidRDefault="00144B87" w:rsidP="00144B87">
      <w:pPr>
        <w:ind w:left="0" w:firstLine="0"/>
        <w:jc w:val="left"/>
        <w:rPr>
          <w:sz w:val="28"/>
          <w:szCs w:val="28"/>
        </w:rPr>
      </w:pPr>
    </w:p>
    <w:p w14:paraId="31E8EE3F" w14:textId="77777777" w:rsidR="00144B87" w:rsidRDefault="00144B87" w:rsidP="00144B87">
      <w:pPr>
        <w:ind w:left="0" w:firstLine="0"/>
        <w:jc w:val="left"/>
        <w:rPr>
          <w:sz w:val="28"/>
          <w:szCs w:val="28"/>
        </w:rPr>
      </w:pPr>
    </w:p>
    <w:p w14:paraId="6DF30184" w14:textId="77777777" w:rsidR="00144B87" w:rsidRPr="00144B87" w:rsidRDefault="00144B87" w:rsidP="00144B87">
      <w:pPr>
        <w:ind w:left="0" w:firstLine="0"/>
        <w:jc w:val="left"/>
        <w:rPr>
          <w:sz w:val="28"/>
          <w:szCs w:val="28"/>
        </w:rPr>
      </w:pPr>
    </w:p>
    <w:p w14:paraId="7BCCEA46" w14:textId="2725BAF1" w:rsidR="003A1C5D" w:rsidRDefault="00E27D1B">
      <w:pPr>
        <w:pStyle w:val="Heading1"/>
        <w:numPr>
          <w:ilvl w:val="0"/>
          <w:numId w:val="6"/>
        </w:numPr>
      </w:pPr>
      <w:bookmarkStart w:id="4" w:name="_Toc111825412"/>
      <w:r w:rsidRPr="003F0590">
        <w:t>Requirement</w:t>
      </w:r>
      <w:r w:rsidRPr="00930B09">
        <w:t xml:space="preserve"> Analysis</w:t>
      </w:r>
      <w:bookmarkEnd w:id="4"/>
      <w:r w:rsidRPr="00930B09">
        <w:t xml:space="preserve"> </w:t>
      </w:r>
    </w:p>
    <w:p w14:paraId="7F448074" w14:textId="5D7D53AF" w:rsidR="00E27D1B" w:rsidRPr="00930B09" w:rsidRDefault="00B01D16" w:rsidP="003A1C5D">
      <w:pPr>
        <w:pStyle w:val="Heading2"/>
      </w:pPr>
      <w:bookmarkStart w:id="5" w:name="_Toc111825413"/>
      <w:r>
        <w:t xml:space="preserve">1.1 </w:t>
      </w:r>
      <w:r w:rsidR="00E27D1B" w:rsidRPr="003F0590">
        <w:t>Interpretation</w:t>
      </w:r>
      <w:r w:rsidR="00E27D1B" w:rsidRPr="00930B09">
        <w:t xml:space="preserve"> of the </w:t>
      </w:r>
      <w:r w:rsidR="00E27D1B" w:rsidRPr="00122D71">
        <w:t>requirements</w:t>
      </w:r>
      <w:bookmarkEnd w:id="5"/>
    </w:p>
    <w:p w14:paraId="44154C5B" w14:textId="41534D3F" w:rsidR="00C441AA" w:rsidRPr="00DD4406" w:rsidRDefault="005D3886" w:rsidP="0077534A">
      <w:pPr>
        <w:spacing w:before="100" w:beforeAutospacing="1" w:after="100" w:afterAutospacing="1" w:line="240" w:lineRule="auto"/>
        <w:rPr>
          <w:rFonts w:ascii="Times New Roman" w:eastAsia="Times New Roman" w:hAnsi="Times New Roman" w:cs="Times New Roman"/>
          <w:color w:val="auto"/>
        </w:rPr>
      </w:pPr>
      <w:r>
        <w:rPr>
          <w:rFonts w:ascii="Times New Roman" w:eastAsia="Times New Roman" w:hAnsi="Times New Roman" w:cs="Times New Roman"/>
          <w:color w:val="auto"/>
        </w:rPr>
        <w:t xml:space="preserve">The following is </w:t>
      </w:r>
      <w:r w:rsidR="00756056">
        <w:rPr>
          <w:rFonts w:ascii="Times New Roman" w:eastAsia="Times New Roman" w:hAnsi="Times New Roman" w:cs="Times New Roman"/>
          <w:color w:val="auto"/>
        </w:rPr>
        <w:t xml:space="preserve">extrapolated </w:t>
      </w:r>
      <w:r w:rsidR="00060A68">
        <w:rPr>
          <w:rFonts w:ascii="Times New Roman" w:eastAsia="Times New Roman" w:hAnsi="Times New Roman" w:cs="Times New Roman"/>
          <w:color w:val="auto"/>
        </w:rPr>
        <w:t>based</w:t>
      </w:r>
      <w:r w:rsidR="00770B12">
        <w:rPr>
          <w:rFonts w:ascii="Times New Roman" w:eastAsia="Times New Roman" w:hAnsi="Times New Roman" w:cs="Times New Roman"/>
          <w:color w:val="auto"/>
        </w:rPr>
        <w:t xml:space="preserve"> </w:t>
      </w:r>
      <w:r w:rsidR="005D3103">
        <w:rPr>
          <w:rFonts w:ascii="Times New Roman" w:eastAsia="Times New Roman" w:hAnsi="Times New Roman" w:cs="Times New Roman"/>
          <w:color w:val="auto"/>
        </w:rPr>
        <w:t>on</w:t>
      </w:r>
      <w:r w:rsidR="00770B12">
        <w:rPr>
          <w:rFonts w:ascii="Times New Roman" w:eastAsia="Times New Roman" w:hAnsi="Times New Roman" w:cs="Times New Roman"/>
          <w:color w:val="auto"/>
        </w:rPr>
        <w:t xml:space="preserve"> the requirements outlined in the </w:t>
      </w:r>
      <w:r w:rsidR="002C25EF">
        <w:rPr>
          <w:rFonts w:ascii="Times New Roman" w:eastAsia="Times New Roman" w:hAnsi="Times New Roman" w:cs="Times New Roman"/>
          <w:color w:val="auto"/>
        </w:rPr>
        <w:t>design project brief</w:t>
      </w:r>
      <w:r w:rsidR="00163195">
        <w:rPr>
          <w:rFonts w:ascii="Times New Roman" w:eastAsia="Times New Roman" w:hAnsi="Times New Roman" w:cs="Times New Roman"/>
          <w:color w:val="auto"/>
        </w:rPr>
        <w:t>.</w:t>
      </w:r>
      <w:r w:rsidR="00175908">
        <w:rPr>
          <w:rFonts w:ascii="Times New Roman" w:eastAsia="Times New Roman" w:hAnsi="Times New Roman" w:cs="Times New Roman"/>
          <w:color w:val="auto"/>
        </w:rPr>
        <w:t xml:space="preserve"> </w:t>
      </w:r>
      <w:r w:rsidR="005D3103">
        <w:rPr>
          <w:rFonts w:ascii="Times New Roman" w:eastAsia="Times New Roman" w:hAnsi="Times New Roman" w:cs="Times New Roman"/>
          <w:color w:val="auto"/>
        </w:rPr>
        <w:t>The</w:t>
      </w:r>
      <w:r w:rsidR="00175908">
        <w:rPr>
          <w:rFonts w:ascii="Times New Roman" w:eastAsia="Times New Roman" w:hAnsi="Times New Roman" w:cs="Times New Roman"/>
          <w:color w:val="auto"/>
        </w:rPr>
        <w:t xml:space="preserve"> </w:t>
      </w:r>
      <w:r w:rsidR="000F399C">
        <w:rPr>
          <w:rFonts w:ascii="Times New Roman" w:eastAsia="Times New Roman" w:hAnsi="Times New Roman" w:cs="Times New Roman"/>
          <w:color w:val="auto"/>
        </w:rPr>
        <w:t>requirements below will</w:t>
      </w:r>
      <w:r w:rsidR="00EB52F3">
        <w:rPr>
          <w:rFonts w:ascii="Times New Roman" w:eastAsia="Times New Roman" w:hAnsi="Times New Roman" w:cs="Times New Roman"/>
          <w:color w:val="auto"/>
        </w:rPr>
        <w:t xml:space="preserve"> be used to </w:t>
      </w:r>
      <w:r w:rsidR="005032F7">
        <w:rPr>
          <w:rFonts w:ascii="Times New Roman" w:eastAsia="Times New Roman" w:hAnsi="Times New Roman" w:cs="Times New Roman"/>
          <w:color w:val="auto"/>
        </w:rPr>
        <w:t xml:space="preserve">produce the functional </w:t>
      </w:r>
      <w:r w:rsidR="001E1AE5">
        <w:rPr>
          <w:rFonts w:ascii="Times New Roman" w:eastAsia="Times New Roman" w:hAnsi="Times New Roman" w:cs="Times New Roman"/>
          <w:color w:val="auto"/>
        </w:rPr>
        <w:t>requirements and hence the specifications in the subsequent sections</w:t>
      </w:r>
      <w:r w:rsidR="004535FA">
        <w:rPr>
          <w:rFonts w:ascii="Times New Roman" w:eastAsia="Times New Roman" w:hAnsi="Times New Roman" w:cs="Times New Roman"/>
          <w:color w:val="auto"/>
        </w:rPr>
        <w:t>.</w:t>
      </w:r>
      <w:r w:rsidR="00101A00">
        <w:rPr>
          <w:rFonts w:ascii="Times New Roman" w:eastAsia="Times New Roman" w:hAnsi="Times New Roman" w:cs="Times New Roman"/>
          <w:color w:val="auto"/>
        </w:rPr>
        <w:t xml:space="preserve"> These requirements are listed in no particular order.</w:t>
      </w:r>
    </w:p>
    <w:tbl>
      <w:tblPr>
        <w:tblStyle w:val="GridTable6Colourful"/>
        <w:tblW w:w="0" w:type="auto"/>
        <w:tblLook w:val="04A0" w:firstRow="1" w:lastRow="0" w:firstColumn="1" w:lastColumn="0" w:noHBand="0" w:noVBand="1"/>
        <w:tblCaption w:val="Interpretation of the user requirements."/>
      </w:tblPr>
      <w:tblGrid>
        <w:gridCol w:w="2537"/>
        <w:gridCol w:w="6464"/>
      </w:tblGrid>
      <w:tr w:rsidR="00163206" w14:paraId="0770EF13" w14:textId="77777777" w:rsidTr="00B3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00CB95B7" w14:textId="4685722D" w:rsidR="00163206" w:rsidRPr="00B310D2" w:rsidRDefault="000366B1" w:rsidP="00D17604">
            <w:pPr>
              <w:spacing w:before="100" w:beforeAutospacing="1" w:after="100" w:afterAutospacing="1" w:line="360" w:lineRule="auto"/>
              <w:ind w:left="0" w:firstLine="0"/>
              <w:jc w:val="left"/>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 xml:space="preserve">User </w:t>
            </w:r>
            <w:r w:rsidR="00163206" w:rsidRPr="00B310D2">
              <w:rPr>
                <w:rFonts w:ascii="Times New Roman" w:eastAsia="Times New Roman" w:hAnsi="Times New Roman" w:cs="Times New Roman"/>
                <w:color w:val="000000" w:themeColor="text1"/>
              </w:rPr>
              <w:t>Requirement ID</w:t>
            </w:r>
          </w:p>
        </w:tc>
        <w:tc>
          <w:tcPr>
            <w:tcW w:w="6464" w:type="dxa"/>
          </w:tcPr>
          <w:p w14:paraId="1D3B4FCB" w14:textId="0D8E1420" w:rsidR="00163206" w:rsidRPr="00B310D2" w:rsidRDefault="00546575" w:rsidP="00D17604">
            <w:pPr>
              <w:spacing w:before="100" w:beforeAutospacing="1" w:after="100" w:afterAutospacing="1" w:line="360"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r>
      <w:tr w:rsidR="00163206" w14:paraId="2595FAFF" w14:textId="77777777" w:rsidTr="00B3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12906018" w14:textId="727BE0A0"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UR1</w:t>
            </w:r>
          </w:p>
        </w:tc>
        <w:tc>
          <w:tcPr>
            <w:tcW w:w="6464" w:type="dxa"/>
          </w:tcPr>
          <w:p w14:paraId="47C32CAE" w14:textId="0B3101BC" w:rsidR="00163206" w:rsidRDefault="009433CC" w:rsidP="0077534A">
            <w:pPr>
              <w:spacing w:before="120" w:after="12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Data must be encrypted.</w:t>
            </w:r>
          </w:p>
        </w:tc>
      </w:tr>
      <w:tr w:rsidR="00163206" w14:paraId="6EEC2E5C" w14:textId="77777777" w:rsidTr="00B310D2">
        <w:tc>
          <w:tcPr>
            <w:cnfStyle w:val="001000000000" w:firstRow="0" w:lastRow="0" w:firstColumn="1" w:lastColumn="0" w:oddVBand="0" w:evenVBand="0" w:oddHBand="0" w:evenHBand="0" w:firstRowFirstColumn="0" w:firstRowLastColumn="0" w:lastRowFirstColumn="0" w:lastRowLastColumn="0"/>
            <w:tcW w:w="2537" w:type="dxa"/>
          </w:tcPr>
          <w:p w14:paraId="05CADA76" w14:textId="6A6CCFAC"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UR2</w:t>
            </w:r>
          </w:p>
        </w:tc>
        <w:tc>
          <w:tcPr>
            <w:tcW w:w="6464" w:type="dxa"/>
          </w:tcPr>
          <w:p w14:paraId="522BA1D4" w14:textId="0E58B349" w:rsidR="00163206" w:rsidRDefault="009433CC" w:rsidP="0077534A">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Data must be compressed.</w:t>
            </w:r>
          </w:p>
        </w:tc>
      </w:tr>
      <w:tr w:rsidR="00163206" w14:paraId="5EB220E8" w14:textId="77777777" w:rsidTr="00B3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75BB7249" w14:textId="0F52C192"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UR3</w:t>
            </w:r>
          </w:p>
        </w:tc>
        <w:tc>
          <w:tcPr>
            <w:tcW w:w="6464" w:type="dxa"/>
          </w:tcPr>
          <w:p w14:paraId="331C45E5" w14:textId="014515C3" w:rsidR="00163206" w:rsidRDefault="009433CC" w:rsidP="0077534A">
            <w:pPr>
              <w:spacing w:before="120" w:after="12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Client requires </w:t>
            </w:r>
            <w:r w:rsidR="001A5320">
              <w:rPr>
                <w:rFonts w:ascii="Times New Roman" w:eastAsia="Times New Roman" w:hAnsi="Times New Roman" w:cs="Times New Roman"/>
                <w:color w:val="auto"/>
              </w:rPr>
              <w:t>at least 25% of the lower Fourier coefficients of the data.</w:t>
            </w:r>
          </w:p>
        </w:tc>
      </w:tr>
      <w:tr w:rsidR="00163206" w14:paraId="1F3D3E6F" w14:textId="77777777" w:rsidTr="00B310D2">
        <w:tc>
          <w:tcPr>
            <w:cnfStyle w:val="001000000000" w:firstRow="0" w:lastRow="0" w:firstColumn="1" w:lastColumn="0" w:oddVBand="0" w:evenVBand="0" w:oddHBand="0" w:evenHBand="0" w:firstRowFirstColumn="0" w:firstRowLastColumn="0" w:lastRowFirstColumn="0" w:lastRowLastColumn="0"/>
            <w:tcW w:w="2537" w:type="dxa"/>
          </w:tcPr>
          <w:p w14:paraId="72A53F64" w14:textId="36F9B3D1"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UR4</w:t>
            </w:r>
          </w:p>
        </w:tc>
        <w:tc>
          <w:tcPr>
            <w:tcW w:w="6464" w:type="dxa"/>
          </w:tcPr>
          <w:p w14:paraId="487DDABC" w14:textId="76373925" w:rsidR="00163206" w:rsidRDefault="00A67682" w:rsidP="0077534A">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Power usage must be </w:t>
            </w:r>
            <w:r w:rsidR="006B7179">
              <w:rPr>
                <w:rFonts w:ascii="Times New Roman" w:eastAsia="Times New Roman" w:hAnsi="Times New Roman" w:cs="Times New Roman"/>
                <w:color w:val="auto"/>
              </w:rPr>
              <w:t>low</w:t>
            </w:r>
            <w:r w:rsidR="00E677E8">
              <w:rPr>
                <w:rFonts w:ascii="Times New Roman" w:eastAsia="Times New Roman" w:hAnsi="Times New Roman" w:cs="Times New Roman"/>
                <w:color w:val="auto"/>
              </w:rPr>
              <w:t xml:space="preserve"> to increase battery life</w:t>
            </w:r>
            <w:r w:rsidR="009D61CF">
              <w:rPr>
                <w:rFonts w:ascii="Times New Roman" w:eastAsia="Times New Roman" w:hAnsi="Times New Roman" w:cs="Times New Roman"/>
                <w:color w:val="auto"/>
              </w:rPr>
              <w:t>.</w:t>
            </w:r>
          </w:p>
        </w:tc>
      </w:tr>
      <w:tr w:rsidR="00163206" w14:paraId="441DFD51" w14:textId="77777777" w:rsidTr="00B3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0B90DD87" w14:textId="187BDE80"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UR5</w:t>
            </w:r>
          </w:p>
        </w:tc>
        <w:tc>
          <w:tcPr>
            <w:tcW w:w="6464" w:type="dxa"/>
          </w:tcPr>
          <w:p w14:paraId="4F8F362B" w14:textId="5C223E6A" w:rsidR="00163206" w:rsidRDefault="0059195C" w:rsidP="0077534A">
            <w:pPr>
              <w:spacing w:before="120" w:after="12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Software may be </w:t>
            </w:r>
            <w:r w:rsidR="00A96AA6">
              <w:rPr>
                <w:rFonts w:ascii="Times New Roman" w:eastAsia="Times New Roman" w:hAnsi="Times New Roman" w:cs="Times New Roman"/>
                <w:color w:val="auto"/>
              </w:rPr>
              <w:t>written in any language</w:t>
            </w:r>
            <w:r w:rsidR="00282861">
              <w:rPr>
                <w:rFonts w:ascii="Times New Roman" w:eastAsia="Times New Roman" w:hAnsi="Times New Roman" w:cs="Times New Roman"/>
                <w:color w:val="auto"/>
              </w:rPr>
              <w:t>.</w:t>
            </w:r>
          </w:p>
        </w:tc>
      </w:tr>
      <w:tr w:rsidR="00163206" w14:paraId="676800A3" w14:textId="77777777" w:rsidTr="00B310D2">
        <w:tc>
          <w:tcPr>
            <w:cnfStyle w:val="001000000000" w:firstRow="0" w:lastRow="0" w:firstColumn="1" w:lastColumn="0" w:oddVBand="0" w:evenVBand="0" w:oddHBand="0" w:evenHBand="0" w:firstRowFirstColumn="0" w:firstRowLastColumn="0" w:lastRowFirstColumn="0" w:lastRowLastColumn="0"/>
            <w:tcW w:w="2537" w:type="dxa"/>
          </w:tcPr>
          <w:p w14:paraId="4D8BE344" w14:textId="7F4E93BF"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UR6</w:t>
            </w:r>
          </w:p>
        </w:tc>
        <w:tc>
          <w:tcPr>
            <w:tcW w:w="6464" w:type="dxa"/>
          </w:tcPr>
          <w:p w14:paraId="0A9A958D" w14:textId="38B3E45F" w:rsidR="00163206" w:rsidRDefault="00D86A27" w:rsidP="009531C3">
            <w:pPr>
              <w:keepNext/>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Processing load on the </w:t>
            </w:r>
            <w:r w:rsidR="00C937A1">
              <w:rPr>
                <w:rFonts w:ascii="Times New Roman" w:eastAsia="Times New Roman" w:hAnsi="Times New Roman" w:cs="Times New Roman"/>
                <w:color w:val="auto"/>
              </w:rPr>
              <w:t xml:space="preserve">STM board </w:t>
            </w:r>
            <w:r w:rsidR="00730E0D">
              <w:rPr>
                <w:rFonts w:ascii="Times New Roman" w:eastAsia="Times New Roman" w:hAnsi="Times New Roman" w:cs="Times New Roman"/>
                <w:color w:val="auto"/>
              </w:rPr>
              <w:t>must be low.</w:t>
            </w:r>
          </w:p>
        </w:tc>
      </w:tr>
      <w:tr w:rsidR="00CB7315" w14:paraId="79F1AF72" w14:textId="77777777" w:rsidTr="00B3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4CF6C8BF" w14:textId="4C3F9327" w:rsidR="00CB7315" w:rsidRPr="006C548B" w:rsidRDefault="00CB7315" w:rsidP="0077534A">
            <w:pPr>
              <w:spacing w:before="120" w:after="120" w:line="240" w:lineRule="auto"/>
              <w:ind w:left="0" w:firstLine="0"/>
              <w:jc w:val="center"/>
              <w:rPr>
                <w:rFonts w:ascii="Times New Roman" w:eastAsia="Times New Roman" w:hAnsi="Times New Roman" w:cs="Times New Roman"/>
                <w:b w:val="0"/>
                <w:bCs w:val="0"/>
                <w:color w:val="auto"/>
              </w:rPr>
            </w:pPr>
            <w:r w:rsidRPr="00CB7315">
              <w:rPr>
                <w:rFonts w:ascii="Times New Roman" w:eastAsia="Times New Roman" w:hAnsi="Times New Roman" w:cs="Times New Roman"/>
                <w:color w:val="auto"/>
              </w:rPr>
              <w:t>UR7</w:t>
            </w:r>
          </w:p>
        </w:tc>
        <w:tc>
          <w:tcPr>
            <w:tcW w:w="6464" w:type="dxa"/>
          </w:tcPr>
          <w:p w14:paraId="32802AAB" w14:textId="2202BE7E" w:rsidR="00CB7315" w:rsidRDefault="00CB7315" w:rsidP="009531C3">
            <w:pPr>
              <w:keepNext/>
              <w:spacing w:before="120" w:after="12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A motion tracking device must be used to collect the data.</w:t>
            </w:r>
          </w:p>
        </w:tc>
      </w:tr>
      <w:tr w:rsidR="00440B57" w14:paraId="2FBE718B" w14:textId="77777777" w:rsidTr="00B310D2">
        <w:tc>
          <w:tcPr>
            <w:cnfStyle w:val="001000000000" w:firstRow="0" w:lastRow="0" w:firstColumn="1" w:lastColumn="0" w:oddVBand="0" w:evenVBand="0" w:oddHBand="0" w:evenHBand="0" w:firstRowFirstColumn="0" w:firstRowLastColumn="0" w:lastRowFirstColumn="0" w:lastRowLastColumn="0"/>
            <w:tcW w:w="2537" w:type="dxa"/>
          </w:tcPr>
          <w:p w14:paraId="54E42E81" w14:textId="31B25387" w:rsidR="00440B57" w:rsidRPr="00CB7315" w:rsidRDefault="00440B57" w:rsidP="0077534A">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UR8</w:t>
            </w:r>
          </w:p>
        </w:tc>
        <w:tc>
          <w:tcPr>
            <w:tcW w:w="6464" w:type="dxa"/>
          </w:tcPr>
          <w:p w14:paraId="50D8FF14" w14:textId="2A4EE279" w:rsidR="00440B57" w:rsidRDefault="00440B57" w:rsidP="00B108D8">
            <w:pPr>
              <w:keepNext/>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STM32F051 Discovery Board must be used.</w:t>
            </w:r>
          </w:p>
        </w:tc>
      </w:tr>
    </w:tbl>
    <w:p w14:paraId="41B866DC" w14:textId="107B49CC" w:rsidR="005F7F05" w:rsidRPr="00DD4406" w:rsidRDefault="00B108D8" w:rsidP="00B108D8">
      <w:pPr>
        <w:pStyle w:val="Caption"/>
        <w:jc w:val="center"/>
        <w:rPr>
          <w:rFonts w:ascii="Times New Roman" w:eastAsia="Times New Roman" w:hAnsi="Times New Roman" w:cs="Times New Roman"/>
          <w:color w:val="auto"/>
        </w:rPr>
      </w:pPr>
      <w:bookmarkStart w:id="6" w:name="_Toc111825443"/>
      <w:r>
        <w:t xml:space="preserve">Table </w:t>
      </w:r>
      <w:r w:rsidR="009A6826">
        <w:fldChar w:fldCharType="begin"/>
      </w:r>
      <w:r w:rsidR="009A6826">
        <w:instrText xml:space="preserve"> SEQ Table \* ROMAN </w:instrText>
      </w:r>
      <w:r w:rsidR="009A6826">
        <w:fldChar w:fldCharType="separate"/>
      </w:r>
      <w:r w:rsidR="006A6B8B">
        <w:rPr>
          <w:noProof/>
        </w:rPr>
        <w:t>II</w:t>
      </w:r>
      <w:r w:rsidR="009A6826">
        <w:rPr>
          <w:noProof/>
        </w:rPr>
        <w:fldChar w:fldCharType="end"/>
      </w:r>
      <w:r w:rsidR="001743AC">
        <w:t xml:space="preserve"> </w:t>
      </w:r>
      <w:r w:rsidR="00B37E1F">
        <w:t>–</w:t>
      </w:r>
      <w:r>
        <w:rPr>
          <w:lang w:val="en-US"/>
        </w:rPr>
        <w:t xml:space="preserve"> </w:t>
      </w:r>
      <w:r w:rsidR="00B37E1F">
        <w:rPr>
          <w:lang w:val="en-US"/>
        </w:rPr>
        <w:t>I</w:t>
      </w:r>
      <w:r w:rsidRPr="00482491">
        <w:rPr>
          <w:lang w:val="en-US"/>
        </w:rPr>
        <w:t xml:space="preserve">nterpretation of </w:t>
      </w:r>
      <w:r w:rsidR="00C013B2">
        <w:rPr>
          <w:lang w:val="en-US"/>
        </w:rPr>
        <w:t>u</w:t>
      </w:r>
      <w:r w:rsidRPr="00482491">
        <w:rPr>
          <w:lang w:val="en-US"/>
        </w:rPr>
        <w:t xml:space="preserve">ser </w:t>
      </w:r>
      <w:r w:rsidR="00C013B2">
        <w:rPr>
          <w:lang w:val="en-US"/>
        </w:rPr>
        <w:t>r</w:t>
      </w:r>
      <w:r w:rsidRPr="00482491">
        <w:rPr>
          <w:lang w:val="en-US"/>
        </w:rPr>
        <w:t>equirements</w:t>
      </w:r>
      <w:bookmarkEnd w:id="6"/>
    </w:p>
    <w:p w14:paraId="0200DA41" w14:textId="1791B14C" w:rsidR="00E27D1B" w:rsidRDefault="007733D9" w:rsidP="00122D71">
      <w:pPr>
        <w:pStyle w:val="Heading2"/>
      </w:pPr>
      <w:bookmarkStart w:id="7" w:name="_Toc111825414"/>
      <w:r>
        <w:t xml:space="preserve">1.2 </w:t>
      </w:r>
      <w:r w:rsidR="00E27D1B" w:rsidRPr="00930B09">
        <w:t>Comparison of encryption algorithms</w:t>
      </w:r>
      <w:bookmarkEnd w:id="7"/>
    </w:p>
    <w:p w14:paraId="7660CDB0" w14:textId="7666A945" w:rsidR="00AB3F0F" w:rsidRDefault="00CB6CF1" w:rsidP="00EB1880">
      <w:r>
        <w:t xml:space="preserve">Encryption can be broken down into two </w:t>
      </w:r>
      <w:r w:rsidR="003C2E70">
        <w:t>types</w:t>
      </w:r>
      <w:r w:rsidR="00590D4C">
        <w:t>, asymmetric and symmetric.</w:t>
      </w:r>
      <w:r w:rsidR="00D023D4">
        <w:t xml:space="preserve"> Symmetric</w:t>
      </w:r>
      <w:r w:rsidR="00864E45">
        <w:t xml:space="preserve"> </w:t>
      </w:r>
      <w:r w:rsidR="00FA3C52">
        <w:t xml:space="preserve">cryptography uses </w:t>
      </w:r>
      <w:r w:rsidR="008A34FD">
        <w:t>the same key for encryption and decryption</w:t>
      </w:r>
      <w:sdt>
        <w:sdtPr>
          <w:id w:val="-1448767984"/>
          <w:citation/>
        </w:sdtPr>
        <w:sdtEndPr/>
        <w:sdtContent>
          <w:r w:rsidR="007632D7">
            <w:fldChar w:fldCharType="begin"/>
          </w:r>
          <w:r w:rsidR="007632D7">
            <w:rPr>
              <w:lang w:val="en-US"/>
            </w:rPr>
            <w:instrText xml:space="preserve"> CITATION IBM21 \l 1033 </w:instrText>
          </w:r>
          <w:r w:rsidR="007632D7">
            <w:fldChar w:fldCharType="separate"/>
          </w:r>
          <w:r w:rsidR="00FD2993">
            <w:rPr>
              <w:noProof/>
              <w:lang w:val="en-US"/>
            </w:rPr>
            <w:t xml:space="preserve"> </w:t>
          </w:r>
          <w:r w:rsidR="00FD2993" w:rsidRPr="00FD2993">
            <w:rPr>
              <w:noProof/>
              <w:lang w:val="en-US"/>
            </w:rPr>
            <w:t>[1]</w:t>
          </w:r>
          <w:r w:rsidR="007632D7">
            <w:fldChar w:fldCharType="end"/>
          </w:r>
        </w:sdtContent>
      </w:sdt>
      <w:r w:rsidR="004C7033">
        <w:t xml:space="preserve">. </w:t>
      </w:r>
      <w:r w:rsidR="00457E4A">
        <w:t xml:space="preserve">A unique key is produced for each pair of participants </w:t>
      </w:r>
      <w:sdt>
        <w:sdtPr>
          <w:id w:val="-1762054433"/>
          <w:citation/>
        </w:sdtPr>
        <w:sdtEndPr/>
        <w:sdtContent>
          <w:r w:rsidR="00457E4A">
            <w:fldChar w:fldCharType="begin"/>
          </w:r>
          <w:r w:rsidR="00457E4A">
            <w:rPr>
              <w:lang w:val="en-US"/>
            </w:rPr>
            <w:instrText xml:space="preserve"> CITATION IBM21 \l 1033 </w:instrText>
          </w:r>
          <w:r w:rsidR="00457E4A">
            <w:fldChar w:fldCharType="separate"/>
          </w:r>
          <w:r w:rsidR="00FD2993" w:rsidRPr="00FD2993">
            <w:rPr>
              <w:noProof/>
              <w:lang w:val="en-US"/>
            </w:rPr>
            <w:t>[1]</w:t>
          </w:r>
          <w:r w:rsidR="00457E4A">
            <w:fldChar w:fldCharType="end"/>
          </w:r>
        </w:sdtContent>
      </w:sdt>
      <w:r w:rsidR="00457E4A">
        <w:t xml:space="preserve">. </w:t>
      </w:r>
      <w:r w:rsidR="005D74BF">
        <w:t xml:space="preserve">Since symmetric encryption </w:t>
      </w:r>
      <w:r w:rsidR="007725DA">
        <w:t>uses keys that</w:t>
      </w:r>
      <w:r w:rsidR="005D74BF">
        <w:t xml:space="preserve"> are only known to the two parties making use of the encryption, this brings about a level of authentication. </w:t>
      </w:r>
      <w:r w:rsidR="00DD65AB">
        <w:t xml:space="preserve">The </w:t>
      </w:r>
      <w:r w:rsidR="002A1F08">
        <w:t xml:space="preserve">benefits of using symmetric </w:t>
      </w:r>
      <w:r w:rsidR="008E2E37">
        <w:t>cryptography</w:t>
      </w:r>
      <w:r w:rsidR="00963144">
        <w:t xml:space="preserve"> </w:t>
      </w:r>
      <w:r w:rsidR="000C36C1">
        <w:t>are</w:t>
      </w:r>
      <w:r w:rsidR="00F05677">
        <w:t xml:space="preserve"> that </w:t>
      </w:r>
      <w:r w:rsidR="00963144">
        <w:t xml:space="preserve">it </w:t>
      </w:r>
      <w:r w:rsidR="00F05677">
        <w:t xml:space="preserve">is relatively inexpensive </w:t>
      </w:r>
      <w:r w:rsidR="00AD3D99">
        <w:t xml:space="preserve">for </w:t>
      </w:r>
      <w:r w:rsidR="002E6F0F">
        <w:t>a str</w:t>
      </w:r>
      <w:r w:rsidR="00CD272F">
        <w:t>o</w:t>
      </w:r>
      <w:r w:rsidR="002E6F0F">
        <w:t>ng</w:t>
      </w:r>
      <w:r w:rsidR="00F46C8D">
        <w:t xml:space="preserve"> key for ciphering to be produced</w:t>
      </w:r>
      <w:r w:rsidR="00595AC6">
        <w:t xml:space="preserve">, the algorithms are computationally </w:t>
      </w:r>
      <w:r w:rsidR="000C36C1">
        <w:t>cheap</w:t>
      </w:r>
      <w:r w:rsidR="00E8740C">
        <w:t xml:space="preserve">, the </w:t>
      </w:r>
      <w:r w:rsidR="00A85ACE">
        <w:t>level of protection dictates the size of the key</w:t>
      </w:r>
      <w:r w:rsidR="002B1DBD">
        <w:t>,</w:t>
      </w:r>
      <w:r w:rsidR="00A85ACE">
        <w:t xml:space="preserve"> and the keys tend to be smaller</w:t>
      </w:r>
      <w:r w:rsidR="009F529B">
        <w:t xml:space="preserve"> for the level they afford </w:t>
      </w:r>
      <w:sdt>
        <w:sdtPr>
          <w:id w:val="136929147"/>
          <w:citation/>
        </w:sdtPr>
        <w:sdtEndPr/>
        <w:sdtContent>
          <w:r w:rsidR="009F529B">
            <w:fldChar w:fldCharType="begin"/>
          </w:r>
          <w:r w:rsidR="009F529B">
            <w:rPr>
              <w:lang w:val="en-US"/>
            </w:rPr>
            <w:instrText xml:space="preserve"> CITATION IBM21 \l 1033 </w:instrText>
          </w:r>
          <w:r w:rsidR="009F529B">
            <w:fldChar w:fldCharType="separate"/>
          </w:r>
          <w:r w:rsidR="00FD2993" w:rsidRPr="00FD2993">
            <w:rPr>
              <w:noProof/>
              <w:lang w:val="en-US"/>
            </w:rPr>
            <w:t>[1]</w:t>
          </w:r>
          <w:r w:rsidR="009F529B">
            <w:fldChar w:fldCharType="end"/>
          </w:r>
        </w:sdtContent>
      </w:sdt>
      <w:r w:rsidR="009F529B">
        <w:t>.</w:t>
      </w:r>
      <w:r w:rsidR="00040717">
        <w:t xml:space="preserve"> </w:t>
      </w:r>
      <w:r w:rsidR="00365CE0">
        <w:t xml:space="preserve">The possible downfalls of symmetric encryption </w:t>
      </w:r>
      <w:r w:rsidR="005B5C1E">
        <w:t>are</w:t>
      </w:r>
      <w:r w:rsidR="00365CE0">
        <w:t xml:space="preserve"> that </w:t>
      </w:r>
      <w:r w:rsidR="004F3D34">
        <w:t xml:space="preserve">the </w:t>
      </w:r>
      <w:r w:rsidR="00EC2425">
        <w:t xml:space="preserve">privacy of the key must be </w:t>
      </w:r>
      <w:r w:rsidR="00B31207">
        <w:t xml:space="preserve">retained </w:t>
      </w:r>
      <w:r w:rsidR="005B5C1E">
        <w:t>to</w:t>
      </w:r>
      <w:r w:rsidR="00B31207">
        <w:t xml:space="preserve"> </w:t>
      </w:r>
      <w:r w:rsidR="00531302">
        <w:t>ensure confidentiality</w:t>
      </w:r>
      <w:r w:rsidR="00A35658">
        <w:t xml:space="preserve"> and authentication</w:t>
      </w:r>
      <w:r w:rsidR="00F76736">
        <w:t xml:space="preserve"> –</w:t>
      </w:r>
      <w:r w:rsidR="006C392B">
        <w:t xml:space="preserve"> this usually means that the key must be </w:t>
      </w:r>
      <w:r w:rsidR="001C5E76">
        <w:t>encrypted in another ke</w:t>
      </w:r>
      <w:r w:rsidR="009C5F99">
        <w:t>y</w:t>
      </w:r>
      <w:r w:rsidR="001D37D7">
        <w:t>,</w:t>
      </w:r>
      <w:r w:rsidR="00C26665">
        <w:t xml:space="preserve"> and the recipient </w:t>
      </w:r>
      <w:r w:rsidR="003A674F">
        <w:t xml:space="preserve">must </w:t>
      </w:r>
      <w:r w:rsidR="00E94202">
        <w:t>already have the key for</w:t>
      </w:r>
      <w:r w:rsidR="001C5E76">
        <w:t xml:space="preserve"> </w:t>
      </w:r>
      <w:r w:rsidR="00F76736">
        <w:t>decryptio</w:t>
      </w:r>
      <w:r w:rsidR="00E02AFC">
        <w:t xml:space="preserve">n of the </w:t>
      </w:r>
      <w:r w:rsidR="009A088C">
        <w:t>encrypted secret</w:t>
      </w:r>
      <w:r w:rsidR="005A19A7">
        <w:t>-key</w:t>
      </w:r>
      <w:r w:rsidR="00061ED7">
        <w:t xml:space="preserve"> </w:t>
      </w:r>
      <w:sdt>
        <w:sdtPr>
          <w:id w:val="1940481952"/>
          <w:citation/>
        </w:sdtPr>
        <w:sdtEndPr/>
        <w:sdtContent>
          <w:r w:rsidR="00061ED7">
            <w:fldChar w:fldCharType="begin"/>
          </w:r>
          <w:r w:rsidR="00061ED7">
            <w:rPr>
              <w:lang w:val="en-US"/>
            </w:rPr>
            <w:instrText xml:space="preserve"> CITATION IBM21 \l 1033 </w:instrText>
          </w:r>
          <w:r w:rsidR="00061ED7">
            <w:fldChar w:fldCharType="separate"/>
          </w:r>
          <w:r w:rsidR="00FD2993" w:rsidRPr="00FD2993">
            <w:rPr>
              <w:noProof/>
              <w:lang w:val="en-US"/>
            </w:rPr>
            <w:t>[1]</w:t>
          </w:r>
          <w:r w:rsidR="00061ED7">
            <w:fldChar w:fldCharType="end"/>
          </w:r>
        </w:sdtContent>
      </w:sdt>
      <w:r w:rsidR="00061ED7">
        <w:t>.</w:t>
      </w:r>
    </w:p>
    <w:p w14:paraId="49E5B23F" w14:textId="23FF6B8C" w:rsidR="00AB3F0F" w:rsidRDefault="00C4579F" w:rsidP="00F703C2">
      <w:r>
        <w:lastRenderedPageBreak/>
        <w:t xml:space="preserve">Asymmetric cryptography (also known as public-key </w:t>
      </w:r>
      <w:r w:rsidR="00925A56">
        <w:t>encryption</w:t>
      </w:r>
      <w:r>
        <w:t>)</w:t>
      </w:r>
      <w:r w:rsidR="00BA5A1C">
        <w:t xml:space="preserve"> uses a pair of keys, known as the public and private </w:t>
      </w:r>
      <w:r w:rsidR="009C5F99">
        <w:t>keys</w:t>
      </w:r>
      <w:r w:rsidR="00BA5A1C">
        <w:t>, which are associated with an individual who</w:t>
      </w:r>
      <w:r w:rsidR="00AC42BD">
        <w:t xml:space="preserve"> needs to encrypt data</w:t>
      </w:r>
      <w:sdt>
        <w:sdtPr>
          <w:id w:val="1148320300"/>
          <w:citation/>
        </w:sdtPr>
        <w:sdtEndPr/>
        <w:sdtContent>
          <w:r w:rsidR="00AC42BD">
            <w:fldChar w:fldCharType="begin"/>
          </w:r>
          <w:r w:rsidR="00AC42BD">
            <w:rPr>
              <w:lang w:val="en-US"/>
            </w:rPr>
            <w:instrText xml:space="preserve"> CITATION IBM21 \l 1033 </w:instrText>
          </w:r>
          <w:r w:rsidR="00AC42BD">
            <w:fldChar w:fldCharType="separate"/>
          </w:r>
          <w:r w:rsidR="00FD2993">
            <w:rPr>
              <w:noProof/>
              <w:lang w:val="en-US"/>
            </w:rPr>
            <w:t xml:space="preserve"> </w:t>
          </w:r>
          <w:r w:rsidR="00FD2993" w:rsidRPr="00FD2993">
            <w:rPr>
              <w:noProof/>
              <w:lang w:val="en-US"/>
            </w:rPr>
            <w:t>[1]</w:t>
          </w:r>
          <w:r w:rsidR="00AC42BD">
            <w:fldChar w:fldCharType="end"/>
          </w:r>
        </w:sdtContent>
      </w:sdt>
      <w:r w:rsidR="00AC42BD">
        <w:t xml:space="preserve">. </w:t>
      </w:r>
      <w:r w:rsidR="005C0AA7">
        <w:t xml:space="preserve">Each </w:t>
      </w:r>
      <w:r w:rsidR="00BA5A1C">
        <w:t>public key is</w:t>
      </w:r>
      <w:r w:rsidR="00D316B9">
        <w:t xml:space="preserve"> published while the</w:t>
      </w:r>
      <w:r w:rsidR="005C0AA7">
        <w:t>ir corresponding</w:t>
      </w:r>
      <w:r w:rsidR="00D316B9">
        <w:t xml:space="preserve"> </w:t>
      </w:r>
      <w:r w:rsidR="009F7705">
        <w:t>private</w:t>
      </w:r>
      <w:r w:rsidR="00D316B9">
        <w:t xml:space="preserve"> key</w:t>
      </w:r>
      <w:r w:rsidR="00281CD0">
        <w:t>s</w:t>
      </w:r>
      <w:r w:rsidR="00D316B9">
        <w:t xml:space="preserve"> </w:t>
      </w:r>
      <w:r w:rsidR="00281CD0">
        <w:t>are</w:t>
      </w:r>
      <w:r w:rsidR="00D316B9">
        <w:t xml:space="preserve"> </w:t>
      </w:r>
      <w:r w:rsidR="009F7705">
        <w:t>kept secret</w:t>
      </w:r>
      <w:sdt>
        <w:sdtPr>
          <w:id w:val="1555043849"/>
          <w:citation/>
        </w:sdtPr>
        <w:sdtEndPr/>
        <w:sdtContent>
          <w:r w:rsidR="006867C7">
            <w:fldChar w:fldCharType="begin"/>
          </w:r>
          <w:r w:rsidR="006867C7">
            <w:rPr>
              <w:lang w:val="en-US"/>
            </w:rPr>
            <w:instrText xml:space="preserve"> CITATION IBM21 \l 1033 </w:instrText>
          </w:r>
          <w:r w:rsidR="006867C7">
            <w:fldChar w:fldCharType="separate"/>
          </w:r>
          <w:r w:rsidR="00FD2993">
            <w:rPr>
              <w:noProof/>
              <w:lang w:val="en-US"/>
            </w:rPr>
            <w:t xml:space="preserve"> </w:t>
          </w:r>
          <w:r w:rsidR="00FD2993" w:rsidRPr="00FD2993">
            <w:rPr>
              <w:noProof/>
              <w:lang w:val="en-US"/>
            </w:rPr>
            <w:t>[1]</w:t>
          </w:r>
          <w:r w:rsidR="006867C7">
            <w:fldChar w:fldCharType="end"/>
          </w:r>
        </w:sdtContent>
      </w:sdt>
      <w:r w:rsidR="006867C7">
        <w:t>.</w:t>
      </w:r>
      <w:r w:rsidR="00EA1E18">
        <w:t xml:space="preserve"> All data encrypted with the public key can only be decrypted using the </w:t>
      </w:r>
      <w:r w:rsidR="0032144D">
        <w:t>corresponding private key</w:t>
      </w:r>
      <w:sdt>
        <w:sdtPr>
          <w:id w:val="695121894"/>
          <w:citation/>
        </w:sdtPr>
        <w:sdtEndPr/>
        <w:sdtContent>
          <w:r w:rsidR="00AD316F">
            <w:fldChar w:fldCharType="begin"/>
          </w:r>
          <w:r w:rsidR="00AD316F">
            <w:rPr>
              <w:lang w:val="en-US"/>
            </w:rPr>
            <w:instrText xml:space="preserve"> CITATION IBM21 \l 1033 </w:instrText>
          </w:r>
          <w:r w:rsidR="00AD316F">
            <w:fldChar w:fldCharType="separate"/>
          </w:r>
          <w:r w:rsidR="00FD2993">
            <w:rPr>
              <w:noProof/>
              <w:lang w:val="en-US"/>
            </w:rPr>
            <w:t xml:space="preserve"> </w:t>
          </w:r>
          <w:r w:rsidR="00FD2993" w:rsidRPr="00FD2993">
            <w:rPr>
              <w:noProof/>
              <w:lang w:val="en-US"/>
            </w:rPr>
            <w:t>[1]</w:t>
          </w:r>
          <w:r w:rsidR="00AD316F">
            <w:fldChar w:fldCharType="end"/>
          </w:r>
        </w:sdtContent>
      </w:sdt>
      <w:r w:rsidR="0032144D">
        <w:t>.</w:t>
      </w:r>
      <w:r w:rsidR="00761A8D">
        <w:t xml:space="preserve"> The </w:t>
      </w:r>
      <w:r w:rsidR="00D56986">
        <w:t xml:space="preserve">possible </w:t>
      </w:r>
      <w:r w:rsidR="00BA5A1C">
        <w:t>benefit</w:t>
      </w:r>
      <w:r w:rsidR="00D56986">
        <w:t xml:space="preserve"> of using an asymmetric algorithm is </w:t>
      </w:r>
      <w:r w:rsidR="009C5F99">
        <w:t xml:space="preserve">that </w:t>
      </w:r>
      <w:r w:rsidR="00BF49CF">
        <w:t xml:space="preserve">the transmission </w:t>
      </w:r>
      <w:r w:rsidR="00A902D0">
        <w:t xml:space="preserve">of data packets </w:t>
      </w:r>
      <w:r w:rsidR="001367F4">
        <w:t>will be protected in a public domain</w:t>
      </w:r>
      <w:r w:rsidR="008D1A20">
        <w:t xml:space="preserve"> environment, i.e.</w:t>
      </w:r>
      <w:r w:rsidR="00C22292">
        <w:t>,</w:t>
      </w:r>
      <w:r w:rsidR="008D1A20">
        <w:t xml:space="preserve"> the internet</w:t>
      </w:r>
      <w:sdt>
        <w:sdtPr>
          <w:id w:val="1986888271"/>
          <w:citation/>
        </w:sdtPr>
        <w:sdtEndPr/>
        <w:sdtContent>
          <w:r w:rsidR="008D1A20">
            <w:fldChar w:fldCharType="begin"/>
          </w:r>
          <w:r w:rsidR="008D1A20">
            <w:rPr>
              <w:lang w:val="en-US"/>
            </w:rPr>
            <w:instrText xml:space="preserve"> CITATION IBM21 \l 1033 </w:instrText>
          </w:r>
          <w:r w:rsidR="008D1A20">
            <w:fldChar w:fldCharType="separate"/>
          </w:r>
          <w:r w:rsidR="00FD2993">
            <w:rPr>
              <w:noProof/>
              <w:lang w:val="en-US"/>
            </w:rPr>
            <w:t xml:space="preserve"> </w:t>
          </w:r>
          <w:r w:rsidR="00FD2993" w:rsidRPr="00FD2993">
            <w:rPr>
              <w:noProof/>
              <w:lang w:val="en-US"/>
            </w:rPr>
            <w:t>[1]</w:t>
          </w:r>
          <w:r w:rsidR="008D1A20">
            <w:fldChar w:fldCharType="end"/>
          </w:r>
        </w:sdtContent>
      </w:sdt>
      <w:r w:rsidR="006F7200">
        <w:t xml:space="preserve">. The possible downfalls </w:t>
      </w:r>
      <w:r w:rsidR="009C5F99">
        <w:t>are that if the private key becomes</w:t>
      </w:r>
      <w:r w:rsidR="00BA1EA7">
        <w:t xml:space="preserve"> l</w:t>
      </w:r>
      <w:r w:rsidR="00CA0C39">
        <w:t>ost or forgotten, the sent data cannot be decrypted</w:t>
      </w:r>
      <w:r w:rsidR="001D37D7">
        <w:t>,</w:t>
      </w:r>
      <w:r w:rsidR="00CA0C39">
        <w:t xml:space="preserve"> as authentication cannot be made.</w:t>
      </w:r>
    </w:p>
    <w:p w14:paraId="744A1124" w14:textId="290BBD20" w:rsidR="009B62AE" w:rsidRPr="00F703C2" w:rsidRDefault="004453BD" w:rsidP="00F703C2">
      <w:r>
        <w:t xml:space="preserve">The </w:t>
      </w:r>
      <w:r w:rsidR="00905AE9" w:rsidRPr="00EC276E">
        <w:t>Advanced Encryption Standard</w:t>
      </w:r>
      <w:r w:rsidR="00AA11A1">
        <w:t xml:space="preserve"> (AES)</w:t>
      </w:r>
      <w:r w:rsidR="00905AE9" w:rsidRPr="00EC276E">
        <w:t xml:space="preserve"> </w:t>
      </w:r>
      <w:r w:rsidR="00847B63">
        <w:t xml:space="preserve">is a symmetric cryptographic algorithm </w:t>
      </w:r>
      <w:r w:rsidR="004D7F82">
        <w:t xml:space="preserve">that can be used to protect data </w:t>
      </w:r>
      <w:sdt>
        <w:sdtPr>
          <w:id w:val="885223757"/>
          <w:citation/>
        </w:sdtPr>
        <w:sdtEndPr/>
        <w:sdtContent>
          <w:r w:rsidR="004D7F82">
            <w:fldChar w:fldCharType="begin"/>
          </w:r>
          <w:r w:rsidR="004D7F82">
            <w:rPr>
              <w:lang w:val="en-US"/>
            </w:rPr>
            <w:instrText xml:space="preserve"> CITATION Nat01 \l 1033 </w:instrText>
          </w:r>
          <w:r w:rsidR="004D7F82">
            <w:fldChar w:fldCharType="separate"/>
          </w:r>
          <w:r w:rsidR="00FD2993" w:rsidRPr="00FD2993">
            <w:rPr>
              <w:noProof/>
              <w:lang w:val="en-US"/>
            </w:rPr>
            <w:t>[2]</w:t>
          </w:r>
          <w:r w:rsidR="004D7F82">
            <w:fldChar w:fldCharType="end"/>
          </w:r>
        </w:sdtContent>
      </w:sdt>
      <w:r w:rsidR="004D7F82">
        <w:t xml:space="preserve">. </w:t>
      </w:r>
      <w:r w:rsidR="00AA11A1">
        <w:t xml:space="preserve">The AES is a block </w:t>
      </w:r>
      <w:r w:rsidR="001D37D7">
        <w:t>cypher</w:t>
      </w:r>
      <w:r w:rsidR="00AA11A1">
        <w:t xml:space="preserve">, </w:t>
      </w:r>
      <w:r w:rsidR="006964A4">
        <w:t xml:space="preserve">meaning it will take in data of a fixed size in bits and </w:t>
      </w:r>
      <w:r w:rsidR="009A244F">
        <w:t xml:space="preserve">produce the </w:t>
      </w:r>
      <w:r w:rsidR="006964A4">
        <w:t>exact</w:t>
      </w:r>
      <w:r w:rsidR="009A244F">
        <w:t xml:space="preserve"> size of bits of </w:t>
      </w:r>
      <w:r w:rsidR="002B7840">
        <w:t>ciphertext</w:t>
      </w:r>
      <w:r w:rsidR="00D2682D">
        <w:t xml:space="preserve"> </w:t>
      </w:r>
      <w:r w:rsidR="006634F5">
        <w:t xml:space="preserve">– </w:t>
      </w:r>
      <w:r w:rsidR="00D2682D">
        <w:t xml:space="preserve">an unintelligible form </w:t>
      </w:r>
      <w:r w:rsidR="00A164CC">
        <w:t>of data</w:t>
      </w:r>
      <w:sdt>
        <w:sdtPr>
          <w:id w:val="-1108117285"/>
          <w:citation/>
        </w:sdtPr>
        <w:sdtEndPr/>
        <w:sdtContent>
          <w:r w:rsidR="00B6103E">
            <w:fldChar w:fldCharType="begin"/>
          </w:r>
          <w:r w:rsidR="00B6103E">
            <w:rPr>
              <w:lang w:val="en-US"/>
            </w:rPr>
            <w:instrText xml:space="preserve"> CITATION Kat22 \l 1033 </w:instrText>
          </w:r>
          <w:r w:rsidR="00B6103E">
            <w:fldChar w:fldCharType="separate"/>
          </w:r>
          <w:r w:rsidR="00FD2993">
            <w:rPr>
              <w:noProof/>
              <w:lang w:val="en-US"/>
            </w:rPr>
            <w:t xml:space="preserve"> </w:t>
          </w:r>
          <w:r w:rsidR="00FD2993" w:rsidRPr="00FD2993">
            <w:rPr>
              <w:noProof/>
              <w:lang w:val="en-US"/>
            </w:rPr>
            <w:t>[3]</w:t>
          </w:r>
          <w:r w:rsidR="00B6103E">
            <w:fldChar w:fldCharType="end"/>
          </w:r>
        </w:sdtContent>
      </w:sdt>
      <w:r w:rsidR="002B7840">
        <w:t>.</w:t>
      </w:r>
      <w:r w:rsidR="00A164CC">
        <w:t xml:space="preserve"> </w:t>
      </w:r>
      <w:r w:rsidR="009C7A97">
        <w:t>T</w:t>
      </w:r>
      <w:r w:rsidR="00B26743">
        <w:t xml:space="preserve">he algorithm </w:t>
      </w:r>
      <w:r w:rsidR="00645F8A">
        <w:t xml:space="preserve">has the capacity of using keys of </w:t>
      </w:r>
      <w:r w:rsidR="006964A4">
        <w:t>lengths</w:t>
      </w:r>
      <w:r w:rsidR="00645F8A">
        <w:t xml:space="preserve"> </w:t>
      </w:r>
      <w:r w:rsidR="00037CE2">
        <w:t xml:space="preserve">128, </w:t>
      </w:r>
      <w:r w:rsidR="00484A27">
        <w:t xml:space="preserve">192, </w:t>
      </w:r>
      <w:r w:rsidR="00834C0C">
        <w:t>and 256</w:t>
      </w:r>
      <w:r w:rsidR="00EA356A">
        <w:t xml:space="preserve"> bits to encrypt </w:t>
      </w:r>
      <w:r w:rsidR="00417C64">
        <w:t xml:space="preserve">and decrypt </w:t>
      </w:r>
      <w:r w:rsidR="00BE4E70">
        <w:t>blocks of data of size 128 bits.</w:t>
      </w:r>
      <w:r w:rsidR="00FD0120">
        <w:t xml:space="preserve"> The AES is </w:t>
      </w:r>
      <w:r w:rsidR="006964A4">
        <w:t>highly efficient for</w:t>
      </w:r>
      <w:r w:rsidR="00FD0120">
        <w:t xml:space="preserve"> 128-bit form</w:t>
      </w:r>
      <w:r w:rsidR="00521686">
        <w:t>, can be implemented in hardware and software,</w:t>
      </w:r>
      <w:r w:rsidR="00CC57D5">
        <w:t xml:space="preserve"> has open source code, and</w:t>
      </w:r>
      <w:r w:rsidR="00521686">
        <w:t xml:space="preserve"> is invulnerable to most attacks </w:t>
      </w:r>
      <w:r w:rsidR="006964A4">
        <w:t>except</w:t>
      </w:r>
      <w:r w:rsidR="00521686">
        <w:t xml:space="preserve"> brute forc</w:t>
      </w:r>
      <w:r w:rsidR="00CC57D5">
        <w:t>e.</w:t>
      </w:r>
      <w:r w:rsidR="00521686">
        <w:t xml:space="preserve"> </w:t>
      </w:r>
    </w:p>
    <w:p w14:paraId="58F7C6FD" w14:textId="05DEA006" w:rsidR="00247DD5" w:rsidRDefault="002D2367" w:rsidP="00CE308B">
      <w:pPr>
        <w:ind w:left="0" w:firstLine="0"/>
      </w:pPr>
      <w:r>
        <w:t xml:space="preserve">The </w:t>
      </w:r>
      <w:r w:rsidR="0049587E">
        <w:t xml:space="preserve">RSA </w:t>
      </w:r>
      <w:r w:rsidR="00E913F3">
        <w:t>algorithm</w:t>
      </w:r>
      <w:r w:rsidR="00BF5D1F">
        <w:t xml:space="preserve"> is an asymmetric </w:t>
      </w:r>
      <w:r w:rsidR="002A1A5F">
        <w:t>cryptography algorithm</w:t>
      </w:r>
      <w:r w:rsidR="00BE4FDB">
        <w:t>.</w:t>
      </w:r>
      <w:r w:rsidR="007377D5">
        <w:t xml:space="preserve"> It has become the standard f</w:t>
      </w:r>
      <w:r w:rsidR="007765B6">
        <w:t>o</w:t>
      </w:r>
      <w:r w:rsidR="007377D5">
        <w:t xml:space="preserve">r encrypting </w:t>
      </w:r>
      <w:r w:rsidR="00605385">
        <w:t>and decrypting data</w:t>
      </w:r>
      <w:r w:rsidR="007377D5">
        <w:t xml:space="preserve"> </w:t>
      </w:r>
      <w:r w:rsidR="00063A54">
        <w:t xml:space="preserve">shared via the internet. </w:t>
      </w:r>
      <w:r w:rsidR="00BE4FDB">
        <w:t xml:space="preserve">The </w:t>
      </w:r>
      <w:r w:rsidR="001F61CF">
        <w:t>algorithm's encryption strength depends on the key's size</w:t>
      </w:r>
      <w:r w:rsidR="00350EDA">
        <w:t xml:space="preserve">, and </w:t>
      </w:r>
      <w:r w:rsidR="0088623E">
        <w:t xml:space="preserve">a </w:t>
      </w:r>
      <w:r w:rsidR="00166658">
        <w:t>larger key size means a more secure algorithm</w:t>
      </w:r>
      <w:r w:rsidR="007377D5">
        <w:t>.</w:t>
      </w:r>
      <w:r w:rsidR="00166658">
        <w:t xml:space="preserve"> The algorithm is known to be robust and reliable</w:t>
      </w:r>
      <w:r w:rsidR="00986659">
        <w:t xml:space="preserve"> but also known to be computationally </w:t>
      </w:r>
      <w:r w:rsidR="00D529CC">
        <w:t>intensive</w:t>
      </w:r>
      <w:r w:rsidR="00986659">
        <w:t xml:space="preserve">. </w:t>
      </w:r>
    </w:p>
    <w:p w14:paraId="1A59E27A" w14:textId="3268E580" w:rsidR="007273B0" w:rsidRDefault="00DD2B99" w:rsidP="007273B0">
      <w:r>
        <w:t>Blowfish</w:t>
      </w:r>
      <w:r w:rsidR="00360354">
        <w:t xml:space="preserve"> is a symmetric block </w:t>
      </w:r>
      <w:r w:rsidR="001D37D7">
        <w:t>cypher</w:t>
      </w:r>
      <w:r w:rsidR="00360354">
        <w:t xml:space="preserve"> </w:t>
      </w:r>
      <w:r w:rsidR="001033CE">
        <w:t>cryptography algorithm</w:t>
      </w:r>
      <w:r w:rsidR="00E8276D">
        <w:t xml:space="preserve">. The </w:t>
      </w:r>
      <w:r w:rsidR="00D178DA">
        <w:t xml:space="preserve">most notable features of this algorithm </w:t>
      </w:r>
      <w:r w:rsidR="00F43A8E">
        <w:t>are</w:t>
      </w:r>
      <w:r w:rsidR="00D178DA">
        <w:t xml:space="preserve"> </w:t>
      </w:r>
      <w:r w:rsidR="00F43A8E">
        <w:t xml:space="preserve">that </w:t>
      </w:r>
      <w:r w:rsidR="00D178DA">
        <w:t xml:space="preserve">the </w:t>
      </w:r>
      <w:r w:rsidR="00F43A8E">
        <w:t>cypher</w:t>
      </w:r>
      <w:r w:rsidR="00E8276D">
        <w:t xml:space="preserve"> block </w:t>
      </w:r>
      <w:r w:rsidR="00590A5D">
        <w:t>size is 64 bit</w:t>
      </w:r>
      <w:r w:rsidR="00A267A2">
        <w:t>,</w:t>
      </w:r>
      <w:r w:rsidR="00D178DA">
        <w:t xml:space="preserve"> variable key </w:t>
      </w:r>
      <w:r w:rsidR="00C10861">
        <w:t>length</w:t>
      </w:r>
      <w:r w:rsidR="00D178DA">
        <w:t xml:space="preserve"> from 32 to </w:t>
      </w:r>
      <w:r w:rsidR="000F6567">
        <w:t>448 bit</w:t>
      </w:r>
      <w:r w:rsidR="002F6D9B">
        <w:t>s, known to be much faster than</w:t>
      </w:r>
      <w:r w:rsidR="007B2F1B">
        <w:t xml:space="preserve"> other algorithms</w:t>
      </w:r>
      <w:r w:rsidR="00C83B1E">
        <w:t xml:space="preserve">, </w:t>
      </w:r>
      <w:r w:rsidR="00F1612A">
        <w:t>royalty</w:t>
      </w:r>
      <w:r w:rsidR="001F6FE1">
        <w:t>-free</w:t>
      </w:r>
      <w:r w:rsidR="00611220">
        <w:t xml:space="preserve"> </w:t>
      </w:r>
      <w:r w:rsidR="00CA4846">
        <w:t>(in the public domain)</w:t>
      </w:r>
      <w:r w:rsidR="009608D4">
        <w:t>, and no license required to use</w:t>
      </w:r>
      <w:r w:rsidR="00F76279">
        <w:t xml:space="preserve"> </w:t>
      </w:r>
      <w:sdt>
        <w:sdtPr>
          <w:id w:val="-1769845439"/>
          <w:citation/>
        </w:sdtPr>
        <w:sdtEndPr/>
        <w:sdtContent>
          <w:r w:rsidR="00F76279">
            <w:fldChar w:fldCharType="begin"/>
          </w:r>
          <w:r w:rsidR="00F76279">
            <w:rPr>
              <w:lang w:val="en-US"/>
            </w:rPr>
            <w:instrText xml:space="preserve"> CITATION Bru22 \l 1033 </w:instrText>
          </w:r>
          <w:r w:rsidR="00F76279">
            <w:fldChar w:fldCharType="separate"/>
          </w:r>
          <w:r w:rsidR="00F76279" w:rsidRPr="00F76279">
            <w:rPr>
              <w:noProof/>
              <w:lang w:val="en-US"/>
            </w:rPr>
            <w:t>[4]</w:t>
          </w:r>
          <w:r w:rsidR="00F76279">
            <w:fldChar w:fldCharType="end"/>
          </w:r>
        </w:sdtContent>
      </w:sdt>
      <w:r w:rsidR="009608D4">
        <w:t xml:space="preserve">. The algorithm </w:t>
      </w:r>
      <w:r w:rsidR="009E12E7">
        <w:t xml:space="preserve">is </w:t>
      </w:r>
      <w:r w:rsidR="00C10861">
        <w:t xml:space="preserve">a </w:t>
      </w:r>
      <w:r w:rsidR="009E12E7">
        <w:t>quick, reliable</w:t>
      </w:r>
      <w:r w:rsidR="00A66CE2">
        <w:t>, flexible, and unbreakable</w:t>
      </w:r>
      <w:r w:rsidR="002D4E4F">
        <w:t xml:space="preserve"> </w:t>
      </w:r>
      <w:sdt>
        <w:sdtPr>
          <w:id w:val="-1252186693"/>
          <w:citation/>
        </w:sdtPr>
        <w:sdtEndPr/>
        <w:sdtContent>
          <w:r w:rsidR="002D4E4F">
            <w:fldChar w:fldCharType="begin"/>
          </w:r>
          <w:r w:rsidR="002D4E4F">
            <w:rPr>
              <w:lang w:val="en-US"/>
            </w:rPr>
            <w:instrText xml:space="preserve"> CITATION Bru22 \l 1033 </w:instrText>
          </w:r>
          <w:r w:rsidR="002D4E4F">
            <w:fldChar w:fldCharType="separate"/>
          </w:r>
          <w:r w:rsidR="002D4E4F" w:rsidRPr="002D4E4F">
            <w:rPr>
              <w:noProof/>
              <w:lang w:val="en-US"/>
            </w:rPr>
            <w:t>[4]</w:t>
          </w:r>
          <w:r w:rsidR="002D4E4F">
            <w:fldChar w:fldCharType="end"/>
          </w:r>
        </w:sdtContent>
      </w:sdt>
      <w:r w:rsidR="00611220">
        <w:t xml:space="preserve">. </w:t>
      </w:r>
      <w:r w:rsidR="00CA4846">
        <w:t xml:space="preserve">The biggest downfall is the </w:t>
      </w:r>
      <w:r w:rsidR="00F43A8E">
        <w:t>64-bit</w:t>
      </w:r>
      <w:r w:rsidR="00CA4846">
        <w:t xml:space="preserve"> </w:t>
      </w:r>
      <w:r w:rsidR="00305761">
        <w:t xml:space="preserve">block, which the algorithm encrypts individually and is not as </w:t>
      </w:r>
      <w:r w:rsidR="002F2684">
        <w:t>secure as other algorithms</w:t>
      </w:r>
      <w:r w:rsidR="00812CB0">
        <w:t>.</w:t>
      </w:r>
      <w:r w:rsidR="00034E1F" w:rsidRPr="00034E1F">
        <w:t xml:space="preserve"> </w:t>
      </w:r>
    </w:p>
    <w:p w14:paraId="41C2A3C6" w14:textId="69108E30" w:rsidR="00B75CB5" w:rsidRDefault="00883590" w:rsidP="00AE6390">
      <w:commentRangeStart w:id="8"/>
      <w:r>
        <w:t>Twofish</w:t>
      </w:r>
      <w:r w:rsidR="00907A33">
        <w:t xml:space="preserve"> </w:t>
      </w:r>
      <w:commentRangeEnd w:id="8"/>
      <w:r w:rsidR="00F946F2">
        <w:rPr>
          <w:rStyle w:val="CommentReference"/>
        </w:rPr>
        <w:commentReference w:id="8"/>
      </w:r>
      <w:r w:rsidR="00907A33">
        <w:t xml:space="preserve">is the predecessor to blowfish and is </w:t>
      </w:r>
      <w:r w:rsidR="00EF6135">
        <w:t>the same as blowfish</w:t>
      </w:r>
      <w:r w:rsidR="00F43A8E">
        <w:t>,</w:t>
      </w:r>
      <w:r w:rsidR="00EF6135">
        <w:t xml:space="preserve"> with the difference </w:t>
      </w:r>
      <w:r w:rsidR="00D92720">
        <w:t>that</w:t>
      </w:r>
      <w:r w:rsidR="00EF6135">
        <w:t xml:space="preserve"> </w:t>
      </w:r>
      <w:r w:rsidR="00CC17C8">
        <w:t xml:space="preserve">it </w:t>
      </w:r>
      <w:r w:rsidR="00D92720">
        <w:t>is</w:t>
      </w:r>
      <w:r w:rsidR="00CC17C8">
        <w:t xml:space="preserve"> faster, more flexible, and more secure. </w:t>
      </w:r>
      <w:r w:rsidR="00444A5A">
        <w:t>It</w:t>
      </w:r>
      <w:r w:rsidR="00AF198C">
        <w:t>, too, is license free and in the public domain. It has a 128-bit data block</w:t>
      </w:r>
      <w:r w:rsidR="00C10861">
        <w:t>, encrypts</w:t>
      </w:r>
      <w:r w:rsidR="00AF198C">
        <w:t xml:space="preserve"> in 16 rounds</w:t>
      </w:r>
      <w:r w:rsidR="00F43A8E">
        <w:t>,</w:t>
      </w:r>
      <w:r w:rsidR="00112E3C">
        <w:t xml:space="preserve"> and is ideal for hardware.</w:t>
      </w:r>
      <w:r w:rsidR="00955C27" w:rsidRPr="00955C27">
        <w:t xml:space="preserve"> </w:t>
      </w:r>
      <w:r w:rsidR="00955C27">
        <w:t xml:space="preserve">It was the fastest algorithm across all </w:t>
      </w:r>
      <w:r w:rsidR="00D92720">
        <w:t>CPUs</w:t>
      </w:r>
      <w:r w:rsidR="00D15A4B">
        <w:t xml:space="preserve">, </w:t>
      </w:r>
      <w:r w:rsidR="00955C27">
        <w:t>competing to become the AES</w:t>
      </w:r>
      <w:r w:rsidR="00281D0E">
        <w:t>, and it</w:t>
      </w:r>
      <w:r w:rsidR="00955C27">
        <w:t xml:space="preserve"> fits into </w:t>
      </w:r>
      <w:r w:rsidR="00281D0E">
        <w:t xml:space="preserve">a </w:t>
      </w:r>
      <w:r w:rsidR="00955C27">
        <w:t xml:space="preserve">few gates </w:t>
      </w:r>
      <w:r w:rsidR="00281D0E">
        <w:t>in</w:t>
      </w:r>
      <w:r w:rsidR="00955C27">
        <w:t xml:space="preserve"> the hardware </w:t>
      </w:r>
      <w:sdt>
        <w:sdtPr>
          <w:id w:val="-1771691560"/>
          <w:citation/>
        </w:sdtPr>
        <w:sdtEndPr/>
        <w:sdtContent>
          <w:r w:rsidR="00955C27">
            <w:fldChar w:fldCharType="begin"/>
          </w:r>
          <w:r w:rsidR="00955C27" w:rsidRPr="00DE5003">
            <w:instrText xml:space="preserve"> CITATION Bru98 \l 1033 </w:instrText>
          </w:r>
          <w:r w:rsidR="00955C27">
            <w:fldChar w:fldCharType="separate"/>
          </w:r>
          <w:r w:rsidR="00955C27" w:rsidRPr="00DE5003">
            <w:t>[5]</w:t>
          </w:r>
          <w:r w:rsidR="00955C27">
            <w:fldChar w:fldCharType="end"/>
          </w:r>
        </w:sdtContent>
      </w:sdt>
      <w:r w:rsidR="00955C27">
        <w:t xml:space="preserve">. There is </w:t>
      </w:r>
      <w:r w:rsidR="00281D0E">
        <w:t>no</w:t>
      </w:r>
      <w:r w:rsidR="00955C27">
        <w:t xml:space="preserve"> </w:t>
      </w:r>
      <w:r w:rsidR="00281D0E">
        <w:t>other</w:t>
      </w:r>
      <w:r w:rsidR="00955C27">
        <w:t xml:space="preserve"> algorithm available </w:t>
      </w:r>
      <w:r w:rsidR="005F5BBD">
        <w:t>with</w:t>
      </w:r>
      <w:r w:rsidR="00955C27">
        <w:t xml:space="preserve"> the same flexibility in implementation, the ability of twofish to trade off key-setup time</w:t>
      </w:r>
      <w:r w:rsidR="00955C27" w:rsidRPr="007273B0">
        <w:t xml:space="preserve"> </w:t>
      </w:r>
      <w:r w:rsidR="00C10861">
        <w:t>and</w:t>
      </w:r>
      <w:r w:rsidR="00955C27">
        <w:t xml:space="preserve"> RAM and ROM for encryption speed </w:t>
      </w:r>
      <w:sdt>
        <w:sdtPr>
          <w:id w:val="-1617282948"/>
          <w:citation/>
        </w:sdtPr>
        <w:sdtEndPr/>
        <w:sdtContent>
          <w:r w:rsidR="00955C27">
            <w:fldChar w:fldCharType="begin"/>
          </w:r>
          <w:r w:rsidR="00955C27">
            <w:rPr>
              <w:lang w:val="en-US"/>
            </w:rPr>
            <w:instrText xml:space="preserve"> CITATION Bru98 \l 1033 </w:instrText>
          </w:r>
          <w:r w:rsidR="00955C27">
            <w:fldChar w:fldCharType="separate"/>
          </w:r>
          <w:r w:rsidR="00955C27" w:rsidRPr="007273B0">
            <w:rPr>
              <w:noProof/>
              <w:lang w:val="en-US"/>
            </w:rPr>
            <w:t>[5]</w:t>
          </w:r>
          <w:r w:rsidR="00955C27">
            <w:fldChar w:fldCharType="end"/>
          </w:r>
        </w:sdtContent>
      </w:sdt>
      <w:r w:rsidR="00955C27">
        <w:t>.</w:t>
      </w:r>
    </w:p>
    <w:p w14:paraId="0CC876C1" w14:textId="486EAD94" w:rsidR="00C86625" w:rsidRPr="00EC276E" w:rsidRDefault="00DF0662" w:rsidP="00CE61D1">
      <w:r>
        <w:t xml:space="preserve">Although AES </w:t>
      </w:r>
      <w:r w:rsidR="003B7087">
        <w:t xml:space="preserve">is </w:t>
      </w:r>
      <w:r w:rsidR="00597845">
        <w:t xml:space="preserve">widely used and </w:t>
      </w:r>
      <w:r w:rsidR="00281D0E">
        <w:t>open-sourced</w:t>
      </w:r>
      <w:r w:rsidR="002E4A56">
        <w:t>,</w:t>
      </w:r>
      <w:r w:rsidR="00DD684E">
        <w:t xml:space="preserve"> </w:t>
      </w:r>
      <w:r w:rsidR="00DE665A">
        <w:t xml:space="preserve">the code is not as </w:t>
      </w:r>
      <w:r w:rsidR="002E4A56">
        <w:t>small in size and length</w:t>
      </w:r>
      <w:r w:rsidR="00DE665A">
        <w:t xml:space="preserve"> as Twofish. Twofish has the same benefits as AES but has shorter and faster code. RSA is asymmetric</w:t>
      </w:r>
      <w:r w:rsidR="00F51005">
        <w:t>,</w:t>
      </w:r>
      <w:r w:rsidR="00DE665A">
        <w:t xml:space="preserve"> which is not the preferred </w:t>
      </w:r>
      <w:r w:rsidR="00C72A2A">
        <w:t xml:space="preserve">method of </w:t>
      </w:r>
      <w:r w:rsidR="00C35E4A">
        <w:t>key encryption</w:t>
      </w:r>
      <w:r w:rsidR="00FD7BC9">
        <w:t xml:space="preserve"> as it will be computationally intensive</w:t>
      </w:r>
      <w:r w:rsidR="00F51005">
        <w:t>,</w:t>
      </w:r>
      <w:r w:rsidR="00FD7BC9">
        <w:t xml:space="preserve"> </w:t>
      </w:r>
      <w:r w:rsidR="00512C34">
        <w:t>which</w:t>
      </w:r>
      <w:r w:rsidR="00E61A33">
        <w:t xml:space="preserve"> goes against UR006</w:t>
      </w:r>
      <w:r w:rsidR="00C35E4A">
        <w:t xml:space="preserve">. </w:t>
      </w:r>
      <w:r w:rsidR="00F0452B">
        <w:t xml:space="preserve">Blowfish is </w:t>
      </w:r>
      <w:r w:rsidR="00794CF1">
        <w:t>faster than most algorithms but is not as secure as Twofish</w:t>
      </w:r>
      <w:r w:rsidR="00AE6ABD">
        <w:t>, while it does share the same benefits</w:t>
      </w:r>
      <w:r w:rsidR="00794CF1">
        <w:t xml:space="preserve">. </w:t>
      </w:r>
      <w:r w:rsidR="00955C27">
        <w:t>The two</w:t>
      </w:r>
      <w:r w:rsidR="005B00D5">
        <w:t xml:space="preserve"> encryption algorithm</w:t>
      </w:r>
      <w:r w:rsidR="00797D8E">
        <w:t xml:space="preserve"> has </w:t>
      </w:r>
      <w:r w:rsidR="00F51005">
        <w:t>a</w:t>
      </w:r>
      <w:r w:rsidR="006A03D3">
        <w:t xml:space="preserve"> unique </w:t>
      </w:r>
      <w:r w:rsidR="00900419">
        <w:t>combination of flexibility</w:t>
      </w:r>
      <w:r w:rsidR="00465D0D">
        <w:t xml:space="preserve">, speed, and </w:t>
      </w:r>
      <w:r w:rsidR="0067035E">
        <w:t xml:space="preserve">conservative </w:t>
      </w:r>
      <w:r w:rsidR="00E61CC1">
        <w:t>design</w:t>
      </w:r>
      <w:sdt>
        <w:sdtPr>
          <w:id w:val="-489641045"/>
          <w:citation/>
        </w:sdtPr>
        <w:sdtEndPr/>
        <w:sdtContent>
          <w:r w:rsidR="008D0C73">
            <w:fldChar w:fldCharType="begin"/>
          </w:r>
          <w:r w:rsidR="008D0C73" w:rsidRPr="00DE5003">
            <w:instrText xml:space="preserve"> CITATION Bru98 \l 1033 </w:instrText>
          </w:r>
          <w:r w:rsidR="008D0C73">
            <w:fldChar w:fldCharType="separate"/>
          </w:r>
          <w:r w:rsidR="008D0C73" w:rsidRPr="00DE5003">
            <w:t xml:space="preserve"> [5]</w:t>
          </w:r>
          <w:r w:rsidR="008D0C73">
            <w:fldChar w:fldCharType="end"/>
          </w:r>
        </w:sdtContent>
      </w:sdt>
      <w:r w:rsidR="005B00D5">
        <w:t>.</w:t>
      </w:r>
      <w:r w:rsidR="008D0C73">
        <w:t xml:space="preserve"> </w:t>
      </w:r>
    </w:p>
    <w:p w14:paraId="043713C2" w14:textId="3C7A367E" w:rsidR="00C86625" w:rsidRDefault="00665BFC" w:rsidP="009616DC">
      <w:pPr>
        <w:ind w:left="0" w:firstLine="0"/>
      </w:pPr>
      <w:ins w:id="9" w:author="{6F20A33E-95E8-734B-B9A3-9E3E6731A94F}" w:date="2022-08-18T18:13:00Z">
        <w:r>
          <w:t xml:space="preserve">Although AES is widely used and </w:t>
        </w:r>
      </w:ins>
      <w:r w:rsidR="002554D5">
        <w:t>open-sourced</w:t>
      </w:r>
      <w:ins w:id="10" w:author="{6F20A33E-95E8-734B-B9A3-9E3E6731A94F}" w:date="2022-08-18T18:13:00Z">
        <w:r>
          <w:t>, the code is not as small in size and length as Twofish. Twofish has the same benefits as AES but has shorter and faster code. RSA is asymmetric</w:t>
        </w:r>
      </w:ins>
      <w:r w:rsidR="002554D5">
        <w:t>,</w:t>
      </w:r>
      <w:ins w:id="11" w:author="{6F20A33E-95E8-734B-B9A3-9E3E6731A94F}" w:date="2022-08-18T18:13:00Z">
        <w:r>
          <w:t xml:space="preserve"> which is not the preferred method of key encryption as it will be computationally intensive</w:t>
        </w:r>
      </w:ins>
      <w:r w:rsidR="002554D5">
        <w:t>,</w:t>
      </w:r>
      <w:ins w:id="12" w:author="{6F20A33E-95E8-734B-B9A3-9E3E6731A94F}" w:date="2022-08-18T18:13:00Z">
        <w:r>
          <w:t xml:space="preserve"> which goes against UR006. Blowfish is faster than most algorithms but is not as secure as Twofish, while it does share the same benefits. The two encryption algorithm has </w:t>
        </w:r>
      </w:ins>
      <w:r w:rsidR="002554D5">
        <w:t>a</w:t>
      </w:r>
      <w:ins w:id="13" w:author="{6F20A33E-95E8-734B-B9A3-9E3E6731A94F}" w:date="2022-08-18T18:13:00Z">
        <w:r>
          <w:t xml:space="preserve"> unique combination of flexibility, speed, and conservative design</w:t>
        </w:r>
      </w:ins>
      <w:customXmlInsRangeStart w:id="14" w:author="{6F20A33E-95E8-734B-B9A3-9E3E6731A94F}" w:date="2022-08-18T18:13:00Z"/>
      <w:sdt>
        <w:sdtPr>
          <w:id w:val="-1527628368"/>
          <w:citation/>
        </w:sdtPr>
        <w:sdtEndPr/>
        <w:sdtContent>
          <w:customXmlInsRangeEnd w:id="14"/>
          <w:ins w:id="15" w:author="{6F20A33E-95E8-734B-B9A3-9E3E6731A94F}" w:date="2022-08-18T18:13:00Z">
            <w:r>
              <w:fldChar w:fldCharType="begin"/>
            </w:r>
            <w:r w:rsidRPr="00DE5003">
              <w:instrText xml:space="preserve"> CITATION Bru98 \l 1033 </w:instrText>
            </w:r>
            <w:r>
              <w:fldChar w:fldCharType="separate"/>
            </w:r>
          </w:ins>
          <w:r w:rsidRPr="00DE5003">
            <w:t xml:space="preserve"> [5]</w:t>
          </w:r>
          <w:ins w:id="16" w:author="{6F20A33E-95E8-734B-B9A3-9E3E6731A94F}" w:date="2022-08-18T18:13:00Z">
            <w:r>
              <w:fldChar w:fldCharType="end"/>
            </w:r>
          </w:ins>
          <w:customXmlInsRangeStart w:id="17" w:author="{6F20A33E-95E8-734B-B9A3-9E3E6731A94F}" w:date="2022-08-18T18:13:00Z"/>
        </w:sdtContent>
      </w:sdt>
      <w:customXmlInsRangeEnd w:id="17"/>
      <w:ins w:id="18" w:author="{6F20A33E-95E8-734B-B9A3-9E3E6731A94F}" w:date="2022-08-18T18:13:00Z">
        <w:r>
          <w:t xml:space="preserve">. </w:t>
        </w:r>
      </w:ins>
    </w:p>
    <w:p w14:paraId="59E3137E" w14:textId="77777777" w:rsidR="0036389D" w:rsidRPr="00EC276E" w:rsidRDefault="0036389D" w:rsidP="009616DC">
      <w:pPr>
        <w:ind w:left="0" w:firstLine="0"/>
      </w:pPr>
    </w:p>
    <w:p w14:paraId="1B348270" w14:textId="0F79157D" w:rsidR="00122D71" w:rsidRDefault="007733D9" w:rsidP="004208EC">
      <w:pPr>
        <w:pStyle w:val="Heading2"/>
      </w:pPr>
      <w:bookmarkStart w:id="19" w:name="_Toc111825415"/>
      <w:r>
        <w:t xml:space="preserve">1.3 </w:t>
      </w:r>
      <w:r w:rsidR="00122D71" w:rsidRPr="00930B09">
        <w:t xml:space="preserve">Comparison of </w:t>
      </w:r>
      <w:r w:rsidR="00122D71">
        <w:t>compression</w:t>
      </w:r>
      <w:r w:rsidR="00122D71" w:rsidRPr="00930B09">
        <w:t xml:space="preserve"> algorithms</w:t>
      </w:r>
      <w:bookmarkEnd w:id="19"/>
    </w:p>
    <w:p w14:paraId="1960F916" w14:textId="3841174A" w:rsidR="0033392B" w:rsidRDefault="002D3827" w:rsidP="005B4415">
      <w:ins w:id="20" w:author="{2A0D1B47-B290-8B42-9747-AA7491FD81FE}" w:date="2022-08-17T17:36:00Z">
        <w:r>
          <w:t>Compression can be either lossy or lossless</w:t>
        </w:r>
        <w:r w:rsidR="00C566DE">
          <w:t>. In lossless compression</w:t>
        </w:r>
        <w:r w:rsidR="000A1778">
          <w:t>,</w:t>
        </w:r>
        <w:r w:rsidR="00C566DE">
          <w:t xml:space="preserve"> the </w:t>
        </w:r>
        <w:r w:rsidR="000A1778">
          <w:t>physical</w:t>
        </w:r>
        <w:r w:rsidR="00C566DE">
          <w:t xml:space="preserve"> file size is reduced while the </w:t>
        </w:r>
        <w:r w:rsidR="00733A3F">
          <w:t xml:space="preserve">integrity of the data </w:t>
        </w:r>
        <w:r w:rsidR="000F7271">
          <w:t xml:space="preserve">is </w:t>
        </w:r>
        <w:r w:rsidR="00C566DE">
          <w:t>retain</w:t>
        </w:r>
        <w:r w:rsidR="000F7271">
          <w:t>ed</w:t>
        </w:r>
        <w:r w:rsidR="002C198B">
          <w:t xml:space="preserve">. This means that </w:t>
        </w:r>
      </w:ins>
      <w:r w:rsidR="005F5BBD">
        <w:t xml:space="preserve">the original data can be perfectly recovered at the decompression stage </w:t>
      </w:r>
      <w:ins w:id="21" w:author="{2A0D1B47-B290-8B42-9747-AA7491FD81FE}" w:date="2022-08-17T17:36:00Z">
        <w:r w:rsidR="00C96B14">
          <w:t xml:space="preserve">without any </w:t>
        </w:r>
        <w:r w:rsidR="000F7271">
          <w:t>depreciation</w:t>
        </w:r>
        <w:r w:rsidR="00C96B14">
          <w:t xml:space="preserve"> of data</w:t>
        </w:r>
        <w:r w:rsidR="000F7271">
          <w:t xml:space="preserve"> quality</w:t>
        </w:r>
        <w:r w:rsidR="00C96B14">
          <w:t>.</w:t>
        </w:r>
        <w:r w:rsidR="00AE5073">
          <w:t xml:space="preserve"> In lossy compression</w:t>
        </w:r>
        <w:r w:rsidR="007E2935">
          <w:t xml:space="preserve">, </w:t>
        </w:r>
        <w:r w:rsidR="00534BA2">
          <w:t xml:space="preserve">the compression stage </w:t>
        </w:r>
        <w:r w:rsidR="00B51B19">
          <w:t>compri</w:t>
        </w:r>
        <w:r w:rsidR="000F7271">
          <w:t xml:space="preserve">ses the data quality by eliminating data which is not </w:t>
        </w:r>
        <w:r w:rsidR="00476FCD">
          <w:t>noticeable.</w:t>
        </w:r>
        <w:r w:rsidR="00835A7D">
          <w:t xml:space="preserve"> This means that </w:t>
        </w:r>
      </w:ins>
      <w:r w:rsidR="005F5BBD">
        <w:t>the original data can never be recovered after the compression is complete</w:t>
      </w:r>
      <w:ins w:id="22" w:author="{2A0D1B47-B290-8B42-9747-AA7491FD81FE}" w:date="2022-08-17T17:36:00Z">
        <w:r w:rsidR="00FC5FA6">
          <w:t>.</w:t>
        </w:r>
        <w:r w:rsidR="00835A7D">
          <w:t xml:space="preserve"> </w:t>
        </w:r>
        <w:r w:rsidR="00804AC3">
          <w:t xml:space="preserve">Lossy compression </w:t>
        </w:r>
      </w:ins>
      <w:r w:rsidR="005F5BBD">
        <w:t>compresses</w:t>
      </w:r>
      <w:ins w:id="23" w:author="{2A0D1B47-B290-8B42-9747-AA7491FD81FE}" w:date="2022-08-17T17:36:00Z">
        <w:r w:rsidR="001A6FFC">
          <w:t xml:space="preserve"> images, audio, and video</w:t>
        </w:r>
        <w:r w:rsidR="001B47D3">
          <w:t xml:space="preserve">, whereas lossless compression </w:t>
        </w:r>
      </w:ins>
      <w:r w:rsidR="00476CD5">
        <w:t>compresses</w:t>
      </w:r>
      <w:ins w:id="24" w:author="{2A0D1B47-B290-8B42-9747-AA7491FD81FE}" w:date="2022-08-17T17:36:00Z">
        <w:r w:rsidR="000055BD">
          <w:t xml:space="preserve"> text, audio, and images</w:t>
        </w:r>
      </w:ins>
      <w:customXmlInsRangeStart w:id="25" w:author="{2A0D1B47-B290-8B42-9747-AA7491FD81FE}" w:date="2022-08-17T17:36:00Z"/>
      <w:sdt>
        <w:sdtPr>
          <w:id w:val="362015433"/>
          <w:citation/>
        </w:sdtPr>
        <w:sdtEndPr/>
        <w:sdtContent>
          <w:customXmlInsRangeEnd w:id="25"/>
          <w:ins w:id="26" w:author="{2A0D1B47-B290-8B42-9747-AA7491FD81FE}" w:date="2022-08-17T17:36:00Z">
            <w:r w:rsidR="00B30DE9">
              <w:fldChar w:fldCharType="begin"/>
            </w:r>
            <w:r w:rsidR="00B30DE9">
              <w:rPr>
                <w:lang w:val="en-US"/>
              </w:rPr>
              <w:instrText xml:space="preserve"> CITATION Gee20 \l 1033 </w:instrText>
            </w:r>
            <w:r w:rsidR="00B30DE9">
              <w:fldChar w:fldCharType="separate"/>
            </w:r>
          </w:ins>
          <w:r w:rsidR="00FD2993">
            <w:rPr>
              <w:noProof/>
              <w:lang w:val="en-US"/>
            </w:rPr>
            <w:t xml:space="preserve"> </w:t>
          </w:r>
          <w:r w:rsidR="00C311AD" w:rsidRPr="00C311AD">
            <w:rPr>
              <w:noProof/>
              <w:lang w:val="en-US"/>
            </w:rPr>
            <w:t>[6]</w:t>
          </w:r>
          <w:ins w:id="27" w:author="{2A0D1B47-B290-8B42-9747-AA7491FD81FE}" w:date="2022-08-17T17:36:00Z">
            <w:r w:rsidR="00B30DE9">
              <w:fldChar w:fldCharType="end"/>
            </w:r>
          </w:ins>
          <w:customXmlInsRangeStart w:id="28" w:author="{2A0D1B47-B290-8B42-9747-AA7491FD81FE}" w:date="2022-08-17T17:36:00Z"/>
        </w:sdtContent>
      </w:sdt>
      <w:customXmlInsRangeEnd w:id="28"/>
      <w:ins w:id="29" w:author="{2A0D1B47-B290-8B42-9747-AA7491FD81FE}" w:date="2022-08-17T17:36:00Z">
        <w:r w:rsidR="000055BD">
          <w:t>.</w:t>
        </w:r>
      </w:ins>
    </w:p>
    <w:p w14:paraId="54C9F755" w14:textId="07F138AF" w:rsidR="0010047A" w:rsidRDefault="00F76736" w:rsidP="005B4415">
      <w:ins w:id="30" w:author="{2A0D1B47-B290-8B42-9747-AA7491FD81FE}" w:date="2022-08-17T18:24:00Z">
        <w:r>
          <w:t>One of the foundational compression algorithms, LZ77, was created by Abraham Lempel and Jakob Ziv in 1977</w:t>
        </w:r>
      </w:ins>
      <w:sdt>
        <w:sdtPr>
          <w:id w:val="224260697"/>
          <w:citation/>
        </w:sdtPr>
        <w:sdtEndPr/>
        <w:sdtContent>
          <w:r w:rsidR="002C3B06">
            <w:fldChar w:fldCharType="begin"/>
          </w:r>
          <w:r w:rsidR="002C3B06">
            <w:rPr>
              <w:lang w:val="en-US"/>
            </w:rPr>
            <w:instrText xml:space="preserve"> CITATION Bue20 \l 1033 </w:instrText>
          </w:r>
          <w:r w:rsidR="002C3B06">
            <w:fldChar w:fldCharType="separate"/>
          </w:r>
          <w:r w:rsidR="00FD2993">
            <w:rPr>
              <w:noProof/>
              <w:lang w:val="en-US"/>
            </w:rPr>
            <w:t xml:space="preserve"> </w:t>
          </w:r>
          <w:r w:rsidR="00C311AD" w:rsidRPr="00C311AD">
            <w:rPr>
              <w:noProof/>
              <w:lang w:val="en-US"/>
            </w:rPr>
            <w:t>[7]</w:t>
          </w:r>
          <w:r w:rsidR="002C3B06">
            <w:fldChar w:fldCharType="end"/>
          </w:r>
        </w:sdtContent>
      </w:sdt>
      <w:ins w:id="31" w:author="{2A0D1B47-B290-8B42-9747-AA7491FD81FE}" w:date="2022-08-17T18:24:00Z">
        <w:r>
          <w:t xml:space="preserve">. Some notable compression </w:t>
        </w:r>
      </w:ins>
      <w:r w:rsidR="002554D5">
        <w:t>software</w:t>
      </w:r>
      <w:ins w:id="32" w:author="{2A0D1B47-B290-8B42-9747-AA7491FD81FE}" w:date="2022-08-17T18:24:00Z">
        <w:r>
          <w:t xml:space="preserve"> used today </w:t>
        </w:r>
      </w:ins>
      <w:r w:rsidR="00471F02">
        <w:t>that</w:t>
      </w:r>
      <w:ins w:id="33" w:author="{2A0D1B47-B290-8B42-9747-AA7491FD81FE}" w:date="2022-08-17T18:24:00Z">
        <w:r>
          <w:t xml:space="preserve"> are based </w:t>
        </w:r>
      </w:ins>
      <w:r w:rsidR="002D7FF2">
        <w:t>on</w:t>
      </w:r>
      <w:ins w:id="34" w:author="{2A0D1B47-B290-8B42-9747-AA7491FD81FE}" w:date="2022-08-17T18:24:00Z">
        <w:r>
          <w:t xml:space="preserve"> LZ77 are ZIP and GZIP </w:t>
        </w:r>
      </w:ins>
      <w:customXmlInsRangeStart w:id="35" w:author="{2A0D1B47-B290-8B42-9747-AA7491FD81FE}" w:date="2022-08-17T18:24:00Z"/>
      <w:sdt>
        <w:sdtPr>
          <w:id w:val="-1206167320"/>
          <w:citation/>
        </w:sdtPr>
        <w:sdtEndPr/>
        <w:sdtContent>
          <w:customXmlInsRangeEnd w:id="35"/>
          <w:ins w:id="36" w:author="{2A0D1B47-B290-8B42-9747-AA7491FD81FE}" w:date="2022-08-17T18:24:00Z">
            <w:r>
              <w:fldChar w:fldCharType="begin"/>
            </w:r>
            <w:r>
              <w:rPr>
                <w:lang w:val="en-US"/>
              </w:rPr>
              <w:instrText xml:space="preserve"> CITATION Dha19 \l 1033 </w:instrText>
            </w:r>
            <w:r>
              <w:fldChar w:fldCharType="separate"/>
            </w:r>
          </w:ins>
          <w:r w:rsidR="00C311AD" w:rsidRPr="00C311AD">
            <w:rPr>
              <w:noProof/>
              <w:lang w:val="en-US"/>
            </w:rPr>
            <w:t>[8]</w:t>
          </w:r>
          <w:ins w:id="37" w:author="{2A0D1B47-B290-8B42-9747-AA7491FD81FE}" w:date="2022-08-17T18:24:00Z">
            <w:r>
              <w:fldChar w:fldCharType="end"/>
            </w:r>
          </w:ins>
          <w:customXmlInsRangeStart w:id="38" w:author="{2A0D1B47-B290-8B42-9747-AA7491FD81FE}" w:date="2022-08-17T18:24:00Z"/>
        </w:sdtContent>
      </w:sdt>
      <w:customXmlInsRangeEnd w:id="38"/>
      <w:ins w:id="39" w:author="{2A0D1B47-B290-8B42-9747-AA7491FD81FE}" w:date="2022-08-17T18:24:00Z">
        <w:r>
          <w:t xml:space="preserve">. The main idea behind LZ77 is to replace multiple occurrences of the same sequence of bytes with an index reference to the first occurrence of that sequence. This is achieved by using a sliding window to inspect the source sequence of bytes and to maintain a ledger of historical data </w:t>
        </w:r>
      </w:ins>
      <w:r w:rsidR="000D6BA1">
        <w:t>that</w:t>
      </w:r>
      <w:ins w:id="40" w:author="{2A0D1B47-B290-8B42-9747-AA7491FD81FE}" w:date="2022-08-17T18:24:00Z">
        <w:r>
          <w:t xml:space="preserve"> serves as a dictionary</w:t>
        </w:r>
      </w:ins>
      <w:sdt>
        <w:sdtPr>
          <w:id w:val="2016182147"/>
          <w:citation/>
        </w:sdtPr>
        <w:sdtEndPr/>
        <w:sdtContent>
          <w:r w:rsidR="006E079A">
            <w:fldChar w:fldCharType="begin"/>
          </w:r>
          <w:r w:rsidR="006E079A">
            <w:rPr>
              <w:lang w:val="en-US"/>
            </w:rPr>
            <w:instrText xml:space="preserve"> CITATION Euc19 \l 1033 </w:instrText>
          </w:r>
          <w:r w:rsidR="006E079A">
            <w:fldChar w:fldCharType="separate"/>
          </w:r>
          <w:r w:rsidR="00FD2993">
            <w:rPr>
              <w:noProof/>
              <w:lang w:val="en-US"/>
            </w:rPr>
            <w:t xml:space="preserve"> </w:t>
          </w:r>
          <w:r w:rsidR="00C311AD" w:rsidRPr="00C311AD">
            <w:rPr>
              <w:noProof/>
              <w:lang w:val="en-US"/>
            </w:rPr>
            <w:t>[9]</w:t>
          </w:r>
          <w:r w:rsidR="006E079A">
            <w:fldChar w:fldCharType="end"/>
          </w:r>
        </w:sdtContent>
      </w:sdt>
      <w:ins w:id="41" w:author="{2A0D1B47-B290-8B42-9747-AA7491FD81FE}" w:date="2022-08-17T18:24:00Z">
        <w:r>
          <w:t xml:space="preserve">. </w:t>
        </w:r>
      </w:ins>
      <w:r w:rsidR="00457EEF">
        <w:t xml:space="preserve">The sliding window </w:t>
      </w:r>
      <w:r w:rsidR="000C6C32">
        <w:t>comprises</w:t>
      </w:r>
      <w:r w:rsidR="00085C30">
        <w:t xml:space="preserve"> of</w:t>
      </w:r>
      <w:r w:rsidR="003A6AB6">
        <w:t xml:space="preserve"> </w:t>
      </w:r>
      <w:r w:rsidR="002A2C39">
        <w:t xml:space="preserve">a </w:t>
      </w:r>
      <w:r w:rsidR="00F02330">
        <w:t>look-ahead</w:t>
      </w:r>
      <w:r w:rsidR="00B73B0F">
        <w:t xml:space="preserve"> buffer and a search buffer</w:t>
      </w:r>
      <w:r w:rsidR="00A34A84">
        <w:t>.</w:t>
      </w:r>
      <w:r w:rsidR="001563C8">
        <w:t xml:space="preserve"> </w:t>
      </w:r>
      <w:r w:rsidR="001E214E">
        <w:t>The search buffer</w:t>
      </w:r>
      <w:r w:rsidR="00FB18A4">
        <w:t xml:space="preserve"> consists of the dictionary</w:t>
      </w:r>
      <w:r w:rsidR="00565CD7">
        <w:t xml:space="preserve"> and</w:t>
      </w:r>
      <w:r w:rsidR="006E743B">
        <w:t xml:space="preserve"> the recently encoded data</w:t>
      </w:r>
      <w:r w:rsidR="00565CD7">
        <w:t>. T</w:t>
      </w:r>
      <w:r w:rsidR="006E743B">
        <w:t>he lookahead buffer</w:t>
      </w:r>
      <w:r w:rsidR="00565CD7">
        <w:t xml:space="preserve"> con</w:t>
      </w:r>
      <w:r w:rsidR="00BF4B75">
        <w:t>tains</w:t>
      </w:r>
      <w:r w:rsidR="00F7138E">
        <w:t xml:space="preserve"> the next portion</w:t>
      </w:r>
      <w:r w:rsidR="00F20634">
        <w:t xml:space="preserve"> of </w:t>
      </w:r>
      <w:r w:rsidR="001D6305">
        <w:t>the</w:t>
      </w:r>
      <w:r w:rsidR="00F20634">
        <w:t xml:space="preserve"> </w:t>
      </w:r>
      <w:r w:rsidR="005E1257">
        <w:t xml:space="preserve">input data sequence </w:t>
      </w:r>
      <w:r w:rsidR="001D0A92">
        <w:t>to be encoded</w:t>
      </w:r>
      <w:sdt>
        <w:sdtPr>
          <w:id w:val="-2075188642"/>
          <w:citation/>
        </w:sdtPr>
        <w:sdtEndPr/>
        <w:sdtContent>
          <w:r w:rsidR="00370FFA">
            <w:fldChar w:fldCharType="begin"/>
          </w:r>
          <w:r w:rsidR="00370FFA">
            <w:rPr>
              <w:lang w:val="en-US"/>
            </w:rPr>
            <w:instrText xml:space="preserve"> CITATION Euc19 \l 1033 </w:instrText>
          </w:r>
          <w:r w:rsidR="00370FFA">
            <w:fldChar w:fldCharType="separate"/>
          </w:r>
          <w:r w:rsidR="00FD2993">
            <w:rPr>
              <w:noProof/>
              <w:lang w:val="en-US"/>
            </w:rPr>
            <w:t xml:space="preserve"> </w:t>
          </w:r>
          <w:r w:rsidR="00C311AD" w:rsidRPr="00C311AD">
            <w:rPr>
              <w:noProof/>
              <w:lang w:val="en-US"/>
            </w:rPr>
            <w:t>[9]</w:t>
          </w:r>
          <w:r w:rsidR="00370FFA">
            <w:fldChar w:fldCharType="end"/>
          </w:r>
        </w:sdtContent>
      </w:sdt>
      <w:r w:rsidR="001D0A92">
        <w:t>.</w:t>
      </w:r>
      <w:r w:rsidR="00885AA8">
        <w:t xml:space="preserve"> The dictionary con</w:t>
      </w:r>
      <w:r w:rsidR="0052720B">
        <w:t xml:space="preserve">tains three values; </w:t>
      </w:r>
      <w:r w:rsidR="00CC1357">
        <w:t xml:space="preserve">Offset (distance between </w:t>
      </w:r>
      <w:r w:rsidR="00F02330">
        <w:t xml:space="preserve">the </w:t>
      </w:r>
      <w:r w:rsidR="00CC1357">
        <w:t xml:space="preserve">start of </w:t>
      </w:r>
      <w:r w:rsidR="00166B88">
        <w:t>sequence</w:t>
      </w:r>
      <w:r w:rsidR="00515245">
        <w:t xml:space="preserve"> and beginning of </w:t>
      </w:r>
      <w:r w:rsidR="00F02330">
        <w:t xml:space="preserve">the </w:t>
      </w:r>
      <w:r w:rsidR="00515245">
        <w:t>file</w:t>
      </w:r>
      <w:r w:rsidR="00CC1357">
        <w:t>)</w:t>
      </w:r>
      <w:r w:rsidR="00DC0714">
        <w:t>,</w:t>
      </w:r>
      <w:r w:rsidR="00DD5B64">
        <w:t xml:space="preserve"> run-length (</w:t>
      </w:r>
      <w:r w:rsidR="00565E89">
        <w:t>number of characters in the sequence</w:t>
      </w:r>
      <w:r w:rsidR="00DD5B64">
        <w:t>)</w:t>
      </w:r>
      <w:r w:rsidR="00FF4AA6">
        <w:t>, and the deviating characters (</w:t>
      </w:r>
      <w:r w:rsidR="00AB1C16">
        <w:t xml:space="preserve">markers indicating a </w:t>
      </w:r>
      <w:r w:rsidR="00167C58">
        <w:t>new sequence</w:t>
      </w:r>
      <w:r w:rsidR="00FF4AA6">
        <w:t>)</w:t>
      </w:r>
      <w:r w:rsidR="00AD6006">
        <w:t xml:space="preserve"> </w:t>
      </w:r>
      <w:sdt>
        <w:sdtPr>
          <w:id w:val="332960969"/>
          <w:citation/>
        </w:sdtPr>
        <w:sdtEndPr/>
        <w:sdtContent>
          <w:r w:rsidR="00AD6006">
            <w:fldChar w:fldCharType="begin"/>
          </w:r>
          <w:r w:rsidR="00AD6006">
            <w:rPr>
              <w:lang w:val="en-US"/>
            </w:rPr>
            <w:instrText xml:space="preserve"> CITATION Bue20 \l 1033 </w:instrText>
          </w:r>
          <w:r w:rsidR="00AD6006">
            <w:fldChar w:fldCharType="separate"/>
          </w:r>
          <w:r w:rsidR="00C311AD" w:rsidRPr="00C311AD">
            <w:rPr>
              <w:noProof/>
              <w:lang w:val="en-US"/>
            </w:rPr>
            <w:t>[7]</w:t>
          </w:r>
          <w:r w:rsidR="00AD6006">
            <w:fldChar w:fldCharType="end"/>
          </w:r>
        </w:sdtContent>
      </w:sdt>
      <w:r w:rsidR="00AD6006">
        <w:t>.</w:t>
      </w:r>
      <w:r w:rsidR="00CD36D7">
        <w:t xml:space="preserve"> </w:t>
      </w:r>
      <w:r w:rsidR="00265AB7">
        <w:t xml:space="preserve">The sliding </w:t>
      </w:r>
      <w:r w:rsidR="00F02330">
        <w:t>window</w:t>
      </w:r>
      <w:r w:rsidR="00EC0ECA">
        <w:t xml:space="preserve"> size </w:t>
      </w:r>
      <w:r w:rsidR="004B5A93">
        <w:t xml:space="preserve">is one of the </w:t>
      </w:r>
      <w:r w:rsidR="00B01E99">
        <w:t>major</w:t>
      </w:r>
      <w:r w:rsidR="004B5A93">
        <w:t xml:space="preserve"> factors</w:t>
      </w:r>
      <w:r w:rsidR="00265AB7">
        <w:t xml:space="preserve"> </w:t>
      </w:r>
      <w:r w:rsidR="00F52EF7">
        <w:t>which affect</w:t>
      </w:r>
      <w:r w:rsidR="00897119">
        <w:t>s</w:t>
      </w:r>
      <w:r w:rsidR="00F52EF7">
        <w:t xml:space="preserve"> the performance of the compression</w:t>
      </w:r>
      <w:sdt>
        <w:sdtPr>
          <w:id w:val="-634801098"/>
          <w:citation/>
        </w:sdtPr>
        <w:sdtEndPr/>
        <w:sdtContent>
          <w:r w:rsidR="0018105B">
            <w:fldChar w:fldCharType="begin"/>
          </w:r>
          <w:r w:rsidR="0018105B">
            <w:rPr>
              <w:lang w:val="en-US"/>
            </w:rPr>
            <w:instrText xml:space="preserve"> CITATION Euc19 \l 1033 </w:instrText>
          </w:r>
          <w:r w:rsidR="0018105B">
            <w:fldChar w:fldCharType="separate"/>
          </w:r>
          <w:r w:rsidR="00FD2993">
            <w:rPr>
              <w:noProof/>
              <w:lang w:val="en-US"/>
            </w:rPr>
            <w:t xml:space="preserve"> </w:t>
          </w:r>
          <w:r w:rsidR="00C311AD" w:rsidRPr="00C311AD">
            <w:rPr>
              <w:noProof/>
              <w:lang w:val="en-US"/>
            </w:rPr>
            <w:t>[9]</w:t>
          </w:r>
          <w:r w:rsidR="0018105B">
            <w:fldChar w:fldCharType="end"/>
          </w:r>
        </w:sdtContent>
      </w:sdt>
      <w:r w:rsidR="0018105B">
        <w:t xml:space="preserve">. </w:t>
      </w:r>
      <w:r w:rsidR="0008671B">
        <w:t xml:space="preserve">The shorter the sliding window size </w:t>
      </w:r>
      <w:r w:rsidR="000C3543">
        <w:t>is, the faster the compression will take</w:t>
      </w:r>
      <w:r w:rsidR="00F02330">
        <w:t>. However</w:t>
      </w:r>
      <w:r w:rsidR="0032696E">
        <w:t>,</w:t>
      </w:r>
      <w:r w:rsidR="00871FB9">
        <w:t xml:space="preserve"> </w:t>
      </w:r>
      <w:r w:rsidR="00AB28CF">
        <w:t>the likelihood of finding repeated sequence occurrences will decrease</w:t>
      </w:r>
      <w:r w:rsidR="00720B24">
        <w:t>; hence,</w:t>
      </w:r>
      <w:r w:rsidR="00AB28CF">
        <w:t xml:space="preserve"> </w:t>
      </w:r>
      <w:r w:rsidR="00C67FBF">
        <w:t>the</w:t>
      </w:r>
      <w:r w:rsidR="00BD7F89">
        <w:t xml:space="preserve"> resultant</w:t>
      </w:r>
      <w:r w:rsidR="00C67FBF">
        <w:t xml:space="preserve"> compressed file</w:t>
      </w:r>
      <w:r w:rsidR="00AB28CF">
        <w:t xml:space="preserve"> will </w:t>
      </w:r>
      <w:r w:rsidR="00C52D53">
        <w:t>increase in size</w:t>
      </w:r>
      <w:r w:rsidR="00AB28CF">
        <w:t xml:space="preserve">. </w:t>
      </w:r>
      <w:r w:rsidR="00C11654">
        <w:t xml:space="preserve">Therefore, there </w:t>
      </w:r>
      <w:r w:rsidR="000C0B4F">
        <w:t xml:space="preserve">is a trade-off to </w:t>
      </w:r>
      <w:r w:rsidR="00C96932">
        <w:t xml:space="preserve">be made between </w:t>
      </w:r>
      <w:r w:rsidR="00630095">
        <w:t xml:space="preserve">the speed of compression and the </w:t>
      </w:r>
      <w:r w:rsidR="00274449">
        <w:t>effectiveness of the compression</w:t>
      </w:r>
      <w:r w:rsidR="00C47C75">
        <w:t>.</w:t>
      </w:r>
      <w:r w:rsidR="009A5DBB">
        <w:t xml:space="preserve"> In practice</w:t>
      </w:r>
      <w:r w:rsidR="001E6A3F">
        <w:t xml:space="preserve">, the </w:t>
      </w:r>
      <w:r w:rsidR="00490890">
        <w:t xml:space="preserve">effectiveness of the </w:t>
      </w:r>
      <w:r w:rsidR="00D80DD3">
        <w:t>compression i</w:t>
      </w:r>
      <w:r w:rsidR="00294399">
        <w:t xml:space="preserve">s </w:t>
      </w:r>
      <w:r w:rsidR="008F74B2" w:rsidRPr="008F74B2">
        <w:rPr>
          <w:lang w:val="en-US"/>
        </w:rPr>
        <w:t>correlated</w:t>
      </w:r>
      <w:r w:rsidR="00294399">
        <w:t xml:space="preserve"> </w:t>
      </w:r>
      <w:r w:rsidR="00AA4113">
        <w:t xml:space="preserve">to the </w:t>
      </w:r>
      <w:r w:rsidR="00BB2FB5">
        <w:t>data being compressed</w:t>
      </w:r>
      <w:r w:rsidR="00F02330">
        <w:t>,</w:t>
      </w:r>
      <w:r w:rsidR="00BB2FB5">
        <w:t xml:space="preserve"> and the sliding window size can be from several kilobytes to se</w:t>
      </w:r>
      <w:r w:rsidR="002C3B06">
        <w:t>veral megabytes</w:t>
      </w:r>
      <w:sdt>
        <w:sdtPr>
          <w:id w:val="-1693449013"/>
          <w:citation/>
        </w:sdtPr>
        <w:sdtEndPr/>
        <w:sdtContent>
          <w:r w:rsidR="002C3B06">
            <w:fldChar w:fldCharType="begin"/>
          </w:r>
          <w:r w:rsidR="002C3B06">
            <w:rPr>
              <w:lang w:val="en-US"/>
            </w:rPr>
            <w:instrText xml:space="preserve"> CITATION Euc19 \l 1033 </w:instrText>
          </w:r>
          <w:r w:rsidR="002C3B06">
            <w:fldChar w:fldCharType="separate"/>
          </w:r>
          <w:r w:rsidR="00FD2993">
            <w:rPr>
              <w:noProof/>
              <w:lang w:val="en-US"/>
            </w:rPr>
            <w:t xml:space="preserve"> </w:t>
          </w:r>
          <w:r w:rsidR="00C311AD" w:rsidRPr="00C311AD">
            <w:rPr>
              <w:noProof/>
              <w:lang w:val="en-US"/>
            </w:rPr>
            <w:t>[9]</w:t>
          </w:r>
          <w:r w:rsidR="002C3B06">
            <w:fldChar w:fldCharType="end"/>
          </w:r>
        </w:sdtContent>
      </w:sdt>
      <w:r w:rsidR="002C3B06">
        <w:t>.</w:t>
      </w:r>
    </w:p>
    <w:p w14:paraId="3A5A66D7" w14:textId="4A74A11D" w:rsidR="0029187C" w:rsidRDefault="003C09C5" w:rsidP="005B4415">
      <w:r>
        <w:t xml:space="preserve">LZR </w:t>
      </w:r>
      <w:r w:rsidR="000063E1">
        <w:t>is a modification of LZ77</w:t>
      </w:r>
      <w:r w:rsidR="00F02330">
        <w:t xml:space="preserve"> that </w:t>
      </w:r>
      <w:r w:rsidR="00094F03">
        <w:t xml:space="preserve">was invented by Michael Rodeh </w:t>
      </w:r>
      <w:r w:rsidR="009A5F92">
        <w:t>et al.</w:t>
      </w:r>
      <w:r w:rsidR="00094F03">
        <w:t xml:space="preserve"> in 1981</w:t>
      </w:r>
      <w:sdt>
        <w:sdtPr>
          <w:id w:val="-355353757"/>
          <w:citation/>
        </w:sdtPr>
        <w:sdtEndPr/>
        <w:sdtContent>
          <w:r w:rsidR="009A5F92">
            <w:fldChar w:fldCharType="begin"/>
          </w:r>
          <w:r w:rsidR="009A5F92">
            <w:rPr>
              <w:lang w:val="en-US"/>
            </w:rPr>
            <w:instrText xml:space="preserve"> CITATION Rod81 \l 1033 </w:instrText>
          </w:r>
          <w:r w:rsidR="009A5F92">
            <w:fldChar w:fldCharType="separate"/>
          </w:r>
          <w:r w:rsidR="00C311AD">
            <w:rPr>
              <w:noProof/>
              <w:lang w:val="en-US"/>
            </w:rPr>
            <w:t xml:space="preserve"> </w:t>
          </w:r>
          <w:r w:rsidR="00C311AD" w:rsidRPr="00C311AD">
            <w:rPr>
              <w:noProof/>
              <w:lang w:val="en-US"/>
            </w:rPr>
            <w:t>[10]</w:t>
          </w:r>
          <w:r w:rsidR="009A5F92">
            <w:fldChar w:fldCharType="end"/>
          </w:r>
        </w:sdtContent>
      </w:sdt>
      <w:r w:rsidR="009A5F92">
        <w:t>.</w:t>
      </w:r>
      <w:r w:rsidR="00525BE1">
        <w:t xml:space="preserve"> </w:t>
      </w:r>
      <w:r w:rsidR="00E72FEA">
        <w:t xml:space="preserve">LZR was designed to be a linear </w:t>
      </w:r>
      <w:r w:rsidR="00544B1B">
        <w:t xml:space="preserve">time </w:t>
      </w:r>
      <w:r w:rsidR="00E72FEA">
        <w:t>alternative to LZ77</w:t>
      </w:r>
      <w:r w:rsidR="008573BC">
        <w:t>; however</w:t>
      </w:r>
      <w:r w:rsidR="00A72607">
        <w:t xml:space="preserve">, </w:t>
      </w:r>
      <w:r w:rsidR="008C0169">
        <w:t xml:space="preserve">the encoded </w:t>
      </w:r>
      <w:r w:rsidR="00544B1B">
        <w:t>pointers</w:t>
      </w:r>
      <w:r w:rsidR="00307A2B">
        <w:t xml:space="preserve"> can point to any offset in the </w:t>
      </w:r>
      <w:r w:rsidR="00221934">
        <w:t>file</w:t>
      </w:r>
      <w:sdt>
        <w:sdtPr>
          <w:id w:val="525536896"/>
          <w:citation/>
        </w:sdtPr>
        <w:sdtEndPr/>
        <w:sdtContent>
          <w:r w:rsidR="00483EE5">
            <w:fldChar w:fldCharType="begin"/>
          </w:r>
          <w:r w:rsidR="00483EE5">
            <w:rPr>
              <w:lang w:val="en-US"/>
            </w:rPr>
            <w:instrText xml:space="preserve"> CITATION Bue20 \l 1033 </w:instrText>
          </w:r>
          <w:r w:rsidR="00483EE5">
            <w:fldChar w:fldCharType="separate"/>
          </w:r>
          <w:r w:rsidR="00FD2993">
            <w:rPr>
              <w:noProof/>
              <w:lang w:val="en-US"/>
            </w:rPr>
            <w:t xml:space="preserve"> </w:t>
          </w:r>
          <w:r w:rsidR="00C311AD" w:rsidRPr="00C311AD">
            <w:rPr>
              <w:noProof/>
              <w:lang w:val="en-US"/>
            </w:rPr>
            <w:t>[7]</w:t>
          </w:r>
          <w:r w:rsidR="00483EE5">
            <w:fldChar w:fldCharType="end"/>
          </w:r>
        </w:sdtContent>
      </w:sdt>
      <w:r w:rsidR="00A8222A">
        <w:t>.</w:t>
      </w:r>
      <w:r w:rsidR="00C25F0D">
        <w:t xml:space="preserve"> </w:t>
      </w:r>
      <w:r w:rsidR="009A4D7B">
        <w:t xml:space="preserve">This results in </w:t>
      </w:r>
      <w:r w:rsidR="0011386F">
        <w:t xml:space="preserve">the memory requirements of </w:t>
      </w:r>
      <w:r w:rsidR="009A4D7B">
        <w:t xml:space="preserve">LZR increasing </w:t>
      </w:r>
      <w:r w:rsidR="0011386F">
        <w:t xml:space="preserve">as the size of the input </w:t>
      </w:r>
      <w:r w:rsidR="00DE106A">
        <w:t>string</w:t>
      </w:r>
      <w:r w:rsidR="00A320DD">
        <w:t xml:space="preserve"> increases</w:t>
      </w:r>
      <w:sdt>
        <w:sdtPr>
          <w:id w:val="1379657582"/>
          <w:citation/>
        </w:sdtPr>
        <w:sdtEndPr/>
        <w:sdtContent>
          <w:r w:rsidR="00483EE5">
            <w:fldChar w:fldCharType="begin"/>
          </w:r>
          <w:r w:rsidR="00483EE5">
            <w:rPr>
              <w:lang w:val="en-US"/>
            </w:rPr>
            <w:instrText xml:space="preserve"> CITATION Rod81 \l 1033 </w:instrText>
          </w:r>
          <w:r w:rsidR="00483EE5">
            <w:fldChar w:fldCharType="separate"/>
          </w:r>
          <w:r w:rsidR="00C311AD">
            <w:rPr>
              <w:noProof/>
              <w:lang w:val="en-US"/>
            </w:rPr>
            <w:t xml:space="preserve"> </w:t>
          </w:r>
          <w:r w:rsidR="00C311AD" w:rsidRPr="00C311AD">
            <w:rPr>
              <w:noProof/>
              <w:lang w:val="en-US"/>
            </w:rPr>
            <w:t>[10]</w:t>
          </w:r>
          <w:r w:rsidR="00483EE5">
            <w:fldChar w:fldCharType="end"/>
          </w:r>
        </w:sdtContent>
      </w:sdt>
      <w:r w:rsidR="00DE106A">
        <w:t>.</w:t>
      </w:r>
      <w:r w:rsidR="000140E9">
        <w:t xml:space="preserve"> Combined with its </w:t>
      </w:r>
      <w:r w:rsidR="004824D8">
        <w:t>poor compression ratio</w:t>
      </w:r>
      <w:r w:rsidR="007C3C15">
        <w:t>, LZ77 is often superior</w:t>
      </w:r>
      <w:r w:rsidR="00720B24">
        <w:t>; LZR</w:t>
      </w:r>
      <w:r w:rsidR="007C3C15">
        <w:t xml:space="preserve"> </w:t>
      </w:r>
      <w:r w:rsidR="004C3DCF">
        <w:t>is an</w:t>
      </w:r>
      <w:r w:rsidR="009338FC">
        <w:t xml:space="preserve"> </w:t>
      </w:r>
      <w:r w:rsidR="008E32A8">
        <w:t>impractical</w:t>
      </w:r>
      <w:r w:rsidR="00C15867">
        <w:t xml:space="preserve"> variant.</w:t>
      </w:r>
    </w:p>
    <w:p w14:paraId="132F833B" w14:textId="5296506B" w:rsidR="00C947A4" w:rsidRDefault="00E9491E" w:rsidP="005B4415">
      <w:ins w:id="42" w:author="{6F20A33E-95E8-734B-B9A3-9E3E6731A94F}" w:date="2022-08-19T09:39:00Z">
        <w:r>
          <w:t>Lempel-Ziv-Storer-Szymanski</w:t>
        </w:r>
      </w:ins>
      <w:customXmlInsRangeStart w:id="43" w:author="{6F20A33E-95E8-734B-B9A3-9E3E6731A94F}" w:date="2022-08-19T09:39:00Z"/>
      <w:sdt>
        <w:sdtPr>
          <w:id w:val="-1361666767"/>
          <w:citation/>
        </w:sdtPr>
        <w:sdtEndPr/>
        <w:sdtContent>
          <w:customXmlInsRangeEnd w:id="43"/>
          <w:ins w:id="44" w:author="{6F20A33E-95E8-734B-B9A3-9E3E6731A94F}" w:date="2022-08-19T09:39:00Z">
            <w:r>
              <w:fldChar w:fldCharType="begin"/>
            </w:r>
            <w:r>
              <w:rPr>
                <w:lang w:val="en-US"/>
              </w:rPr>
              <w:instrText xml:space="preserve"> CITATION Sto82 \l 1033 </w:instrText>
            </w:r>
            <w:r>
              <w:fldChar w:fldCharType="separate"/>
            </w:r>
          </w:ins>
          <w:r w:rsidR="00C311AD">
            <w:rPr>
              <w:noProof/>
              <w:lang w:val="en-US"/>
            </w:rPr>
            <w:t xml:space="preserve"> </w:t>
          </w:r>
          <w:r w:rsidR="00C311AD" w:rsidRPr="00C311AD">
            <w:rPr>
              <w:noProof/>
              <w:lang w:val="en-US"/>
            </w:rPr>
            <w:t>[11]</w:t>
          </w:r>
          <w:ins w:id="45" w:author="{6F20A33E-95E8-734B-B9A3-9E3E6731A94F}" w:date="2022-08-19T09:39:00Z">
            <w:r>
              <w:fldChar w:fldCharType="end"/>
            </w:r>
          </w:ins>
          <w:customXmlInsRangeStart w:id="46" w:author="{6F20A33E-95E8-734B-B9A3-9E3E6731A94F}" w:date="2022-08-19T09:39:00Z"/>
        </w:sdtContent>
      </w:sdt>
      <w:customXmlInsRangeEnd w:id="46"/>
      <w:ins w:id="47" w:author="{6F20A33E-95E8-734B-B9A3-9E3E6731A94F}" w:date="2022-08-19T09:39:00Z">
        <w:r>
          <w:t>, or LZSS, is another algorithm designed as a variant of LZ77. It was first published in 1982 by James Storer and Thomas Szymanski. LZSS manages to improve upon LZ77 by detecting whether a given substitution will decrease the compressed file size or not</w:t>
        </w:r>
      </w:ins>
      <w:customXmlInsRangeStart w:id="48" w:author="{6F20A33E-95E8-734B-B9A3-9E3E6731A94F}" w:date="2022-08-19T09:39:00Z"/>
      <w:sdt>
        <w:sdtPr>
          <w:id w:val="-1223447262"/>
          <w:citation/>
        </w:sdtPr>
        <w:sdtEndPr/>
        <w:sdtContent>
          <w:customXmlInsRangeEnd w:id="48"/>
          <w:ins w:id="49" w:author="{6F20A33E-95E8-734B-B9A3-9E3E6731A94F}" w:date="2022-08-19T09:39:00Z">
            <w:r>
              <w:fldChar w:fldCharType="begin"/>
            </w:r>
            <w:r>
              <w:rPr>
                <w:lang w:val="en-US"/>
              </w:rPr>
              <w:instrText xml:space="preserve"> CITATION Bue20 \l 1033 </w:instrText>
            </w:r>
            <w:r>
              <w:fldChar w:fldCharType="separate"/>
            </w:r>
          </w:ins>
          <w:r>
            <w:rPr>
              <w:noProof/>
              <w:lang w:val="en-US"/>
            </w:rPr>
            <w:t xml:space="preserve"> </w:t>
          </w:r>
          <w:r w:rsidR="00C311AD" w:rsidRPr="00C311AD">
            <w:rPr>
              <w:noProof/>
              <w:lang w:val="en-US"/>
            </w:rPr>
            <w:t>[7]</w:t>
          </w:r>
          <w:ins w:id="50" w:author="{6F20A33E-95E8-734B-B9A3-9E3E6731A94F}" w:date="2022-08-19T09:39:00Z">
            <w:r>
              <w:fldChar w:fldCharType="end"/>
            </w:r>
          </w:ins>
          <w:customXmlInsRangeStart w:id="51" w:author="{6F20A33E-95E8-734B-B9A3-9E3E6731A94F}" w:date="2022-08-19T09:39:00Z"/>
        </w:sdtContent>
      </w:sdt>
      <w:customXmlInsRangeEnd w:id="51"/>
      <w:ins w:id="52" w:author="{6F20A33E-95E8-734B-B9A3-9E3E6731A94F}" w:date="2022-08-19T09:39:00Z">
        <w:r>
          <w:t>. If it doesn’t, the input is left in its original form</w:t>
        </w:r>
      </w:ins>
      <w:r w:rsidR="00327F5D">
        <w:t>; otherwise,</w:t>
      </w:r>
      <w:ins w:id="53" w:author="{6F20A33E-95E8-734B-B9A3-9E3E6731A94F}" w:date="2022-08-19T09:39:00Z">
        <w:r>
          <w:t xml:space="preserve"> the sequence is substituted with an offset-length pair</w:t>
        </w:r>
      </w:ins>
      <w:customXmlInsRangeStart w:id="54" w:author="{6F20A33E-95E8-734B-B9A3-9E3E6731A94F}" w:date="2022-08-19T09:39:00Z"/>
      <w:sdt>
        <w:sdtPr>
          <w:id w:val="1207527931"/>
          <w:citation/>
        </w:sdtPr>
        <w:sdtEndPr/>
        <w:sdtContent>
          <w:customXmlInsRangeEnd w:id="54"/>
          <w:ins w:id="55" w:author="{6F20A33E-95E8-734B-B9A3-9E3E6731A94F}" w:date="2022-08-19T09:39:00Z">
            <w:r>
              <w:fldChar w:fldCharType="begin"/>
            </w:r>
            <w:r>
              <w:rPr>
                <w:lang w:val="en-US"/>
              </w:rPr>
              <w:instrText xml:space="preserve"> CITATION Bue20 \l 1033 </w:instrText>
            </w:r>
            <w:r>
              <w:fldChar w:fldCharType="separate"/>
            </w:r>
          </w:ins>
          <w:r>
            <w:rPr>
              <w:noProof/>
              <w:lang w:val="en-US"/>
            </w:rPr>
            <w:t xml:space="preserve"> </w:t>
          </w:r>
          <w:r w:rsidR="00C311AD" w:rsidRPr="00C311AD">
            <w:rPr>
              <w:noProof/>
              <w:lang w:val="en-US"/>
            </w:rPr>
            <w:t>[7]</w:t>
          </w:r>
          <w:ins w:id="56" w:author="{6F20A33E-95E8-734B-B9A3-9E3E6731A94F}" w:date="2022-08-19T09:39:00Z">
            <w:r>
              <w:fldChar w:fldCharType="end"/>
            </w:r>
          </w:ins>
          <w:customXmlInsRangeStart w:id="57" w:author="{6F20A33E-95E8-734B-B9A3-9E3E6731A94F}" w:date="2022-08-19T09:39:00Z"/>
        </w:sdtContent>
      </w:sdt>
      <w:customXmlInsRangeEnd w:id="57"/>
      <w:ins w:id="58" w:author="{6F20A33E-95E8-734B-B9A3-9E3E6731A94F}" w:date="2022-08-19T09:39:00Z">
        <w:r>
          <w:t>. LZSS also improves upon LZ77 by eliminating the use of deviating characters. This decreases the size of the dictionary and hence improves the efficiency of the compression. LZSS is commonly used for archive formats such as RAR</w:t>
        </w:r>
      </w:ins>
      <w:customXmlInsRangeStart w:id="59" w:author="{6F20A33E-95E8-734B-B9A3-9E3E6731A94F}" w:date="2022-08-19T09:39:00Z"/>
      <w:sdt>
        <w:sdtPr>
          <w:id w:val="653105570"/>
          <w:citation/>
        </w:sdtPr>
        <w:sdtEndPr/>
        <w:sdtContent>
          <w:customXmlInsRangeEnd w:id="59"/>
          <w:ins w:id="60" w:author="{6F20A33E-95E8-734B-B9A3-9E3E6731A94F}" w:date="2022-08-19T09:39:00Z">
            <w:r>
              <w:fldChar w:fldCharType="begin"/>
            </w:r>
            <w:r>
              <w:rPr>
                <w:lang w:val="en-US"/>
              </w:rPr>
              <w:instrText xml:space="preserve"> CITATION Bue20 \l 1033 </w:instrText>
            </w:r>
            <w:r>
              <w:fldChar w:fldCharType="separate"/>
            </w:r>
          </w:ins>
          <w:r>
            <w:rPr>
              <w:noProof/>
              <w:lang w:val="en-US"/>
            </w:rPr>
            <w:t xml:space="preserve"> </w:t>
          </w:r>
          <w:r w:rsidR="00C311AD" w:rsidRPr="00C311AD">
            <w:rPr>
              <w:noProof/>
              <w:lang w:val="en-US"/>
            </w:rPr>
            <w:t>[7]</w:t>
          </w:r>
          <w:ins w:id="61" w:author="{6F20A33E-95E8-734B-B9A3-9E3E6731A94F}" w:date="2022-08-19T09:39:00Z">
            <w:r>
              <w:fldChar w:fldCharType="end"/>
            </w:r>
          </w:ins>
          <w:customXmlInsRangeStart w:id="62" w:author="{6F20A33E-95E8-734B-B9A3-9E3E6731A94F}" w:date="2022-08-19T09:39:00Z"/>
        </w:sdtContent>
      </w:sdt>
      <w:customXmlInsRangeEnd w:id="62"/>
      <w:ins w:id="63" w:author="{6F20A33E-95E8-734B-B9A3-9E3E6731A94F}" w:date="2022-08-19T09:39:00Z">
        <w:r>
          <w:t>.</w:t>
        </w:r>
      </w:ins>
    </w:p>
    <w:p w14:paraId="4FD35B2B" w14:textId="782AE488" w:rsidR="00C947A4" w:rsidRDefault="005109B4" w:rsidP="00D56DC7">
      <w:r>
        <w:t>Deflate (</w:t>
      </w:r>
      <w:r w:rsidR="00DF631E">
        <w:t>stylised</w:t>
      </w:r>
      <w:r>
        <w:t xml:space="preserve"> as </w:t>
      </w:r>
      <w:r w:rsidR="000B6064">
        <w:t>DEFLATE</w:t>
      </w:r>
      <w:r>
        <w:t>)</w:t>
      </w:r>
      <w:r w:rsidR="00B3610D">
        <w:t xml:space="preserve"> </w:t>
      </w:r>
      <w:r w:rsidR="007B399A">
        <w:t>was invented by Phil Katz in 1993</w:t>
      </w:r>
      <w:sdt>
        <w:sdtPr>
          <w:id w:val="1021746410"/>
          <w:citation/>
        </w:sdtPr>
        <w:sdtEndPr/>
        <w:sdtContent>
          <w:r w:rsidR="005A38CA">
            <w:fldChar w:fldCharType="begin"/>
          </w:r>
          <w:r w:rsidR="005A38CA">
            <w:rPr>
              <w:lang w:val="en-US"/>
            </w:rPr>
            <w:instrText xml:space="preserve"> CITATION Deu96 \l 1033 </w:instrText>
          </w:r>
          <w:r w:rsidR="005A38CA">
            <w:fldChar w:fldCharType="separate"/>
          </w:r>
          <w:r w:rsidR="00C311AD">
            <w:rPr>
              <w:noProof/>
              <w:lang w:val="en-US"/>
            </w:rPr>
            <w:t xml:space="preserve"> </w:t>
          </w:r>
          <w:r w:rsidR="00C311AD" w:rsidRPr="00C311AD">
            <w:rPr>
              <w:noProof/>
              <w:lang w:val="en-US"/>
            </w:rPr>
            <w:t>[12]</w:t>
          </w:r>
          <w:r w:rsidR="005A38CA">
            <w:fldChar w:fldCharType="end"/>
          </w:r>
        </w:sdtContent>
      </w:sdt>
      <w:r w:rsidR="007B399A">
        <w:t xml:space="preserve"> </w:t>
      </w:r>
      <w:r w:rsidR="006C0960">
        <w:t xml:space="preserve">and has become the </w:t>
      </w:r>
      <w:r w:rsidR="00543E90">
        <w:t xml:space="preserve">basis for </w:t>
      </w:r>
      <w:r w:rsidR="00DF631E">
        <w:t>most</w:t>
      </w:r>
      <w:r w:rsidR="00543E90">
        <w:t xml:space="preserve"> compression tasks today.</w:t>
      </w:r>
      <w:r w:rsidR="003B6C28">
        <w:t xml:space="preserve"> Deflate </w:t>
      </w:r>
      <w:r w:rsidR="007232EC">
        <w:t xml:space="preserve">combines </w:t>
      </w:r>
      <w:r w:rsidR="00575147">
        <w:t>the LZ77 (or LZSS</w:t>
      </w:r>
      <w:r w:rsidR="00550984">
        <w:t xml:space="preserve"> </w:t>
      </w:r>
      <w:r w:rsidR="00CF6DEA">
        <w:t>pre-processor</w:t>
      </w:r>
      <w:r w:rsidR="00575147">
        <w:t>) algorithm with Huffman coding</w:t>
      </w:r>
      <w:r w:rsidR="00FA2FD5">
        <w:t>.</w:t>
      </w:r>
      <w:r w:rsidR="009D3A9F">
        <w:t xml:space="preserve"> Huffman </w:t>
      </w:r>
      <w:r w:rsidR="00BB2B60">
        <w:t>c</w:t>
      </w:r>
      <w:r w:rsidR="009D3A9F">
        <w:t>oding</w:t>
      </w:r>
      <w:r w:rsidR="00BB2B60">
        <w:t xml:space="preserve"> </w:t>
      </w:r>
      <w:r w:rsidR="00133860">
        <w:t xml:space="preserve">is </w:t>
      </w:r>
      <w:r w:rsidR="00616019">
        <w:t>a</w:t>
      </w:r>
      <w:r w:rsidR="00E63ACA">
        <w:t xml:space="preserve"> </w:t>
      </w:r>
      <w:r w:rsidR="001C1A52">
        <w:t xml:space="preserve">lossless </w:t>
      </w:r>
      <w:r w:rsidR="00E63ACA">
        <w:t xml:space="preserve">entropy </w:t>
      </w:r>
      <w:r w:rsidR="00F8031A">
        <w:t>(</w:t>
      </w:r>
      <w:r w:rsidR="00A05F9F">
        <w:t xml:space="preserve">smallest number of bits </w:t>
      </w:r>
      <w:r w:rsidR="000A33C2">
        <w:t xml:space="preserve">needed, on average, </w:t>
      </w:r>
      <w:r w:rsidR="00014EC3">
        <w:t>to represent a symbol</w:t>
      </w:r>
      <w:r w:rsidR="00F8031A">
        <w:t xml:space="preserve">) </w:t>
      </w:r>
      <w:r w:rsidR="00E63ACA">
        <w:t>encoding</w:t>
      </w:r>
      <w:r w:rsidR="001C1A52">
        <w:t xml:space="preserve"> </w:t>
      </w:r>
      <w:r w:rsidR="00E266DC">
        <w:t xml:space="preserve">compression method which assigns codes </w:t>
      </w:r>
      <w:r w:rsidR="00E266DC">
        <w:lastRenderedPageBreak/>
        <w:t xml:space="preserve">based on the frequency of </w:t>
      </w:r>
      <w:r w:rsidR="0069124A">
        <w:t xml:space="preserve">a </w:t>
      </w:r>
      <w:r w:rsidR="00616019">
        <w:t>symbol</w:t>
      </w:r>
      <w:r w:rsidR="00E266DC">
        <w:t xml:space="preserve"> </w:t>
      </w:r>
      <w:r w:rsidR="00910617">
        <w:t>occurrence</w:t>
      </w:r>
      <w:sdt>
        <w:sdtPr>
          <w:id w:val="-1243325153"/>
          <w:citation/>
        </w:sdtPr>
        <w:sdtEndPr/>
        <w:sdtContent>
          <w:r w:rsidR="00935E84">
            <w:fldChar w:fldCharType="begin"/>
          </w:r>
          <w:r w:rsidR="00935E84">
            <w:rPr>
              <w:lang w:val="en-US"/>
            </w:rPr>
            <w:instrText xml:space="preserve"> CITATION Bue20 \l 1033 </w:instrText>
          </w:r>
          <w:r w:rsidR="00935E84">
            <w:fldChar w:fldCharType="separate"/>
          </w:r>
          <w:r w:rsidR="00FD2993">
            <w:rPr>
              <w:noProof/>
              <w:lang w:val="en-US"/>
            </w:rPr>
            <w:t xml:space="preserve"> </w:t>
          </w:r>
          <w:r w:rsidR="00C311AD" w:rsidRPr="00C311AD">
            <w:rPr>
              <w:noProof/>
              <w:lang w:val="en-US"/>
            </w:rPr>
            <w:t>[7]</w:t>
          </w:r>
          <w:r w:rsidR="00935E84">
            <w:fldChar w:fldCharType="end"/>
          </w:r>
        </w:sdtContent>
      </w:sdt>
      <w:r w:rsidR="00910617">
        <w:t>.</w:t>
      </w:r>
      <w:r w:rsidR="001C24D0">
        <w:t xml:space="preserve"> </w:t>
      </w:r>
      <w:r w:rsidR="00410BE2">
        <w:t>The codes are stored in a</w:t>
      </w:r>
      <w:r w:rsidR="00A15D5A">
        <w:t xml:space="preserve"> Code </w:t>
      </w:r>
      <w:r w:rsidR="00315B1E">
        <w:t>B</w:t>
      </w:r>
      <w:r w:rsidR="00A15D5A">
        <w:t>ook</w:t>
      </w:r>
      <w:r w:rsidR="00DF631E">
        <w:t>,</w:t>
      </w:r>
      <w:r w:rsidR="00315B1E">
        <w:t xml:space="preserve"> </w:t>
      </w:r>
      <w:r w:rsidR="00834BD3">
        <w:t>which</w:t>
      </w:r>
      <w:r w:rsidR="00315B1E">
        <w:t xml:space="preserve"> </w:t>
      </w:r>
      <w:r w:rsidR="00A96B3A">
        <w:t>is</w:t>
      </w:r>
      <w:r w:rsidR="00315B1E">
        <w:t xml:space="preserve"> </w:t>
      </w:r>
      <w:r w:rsidR="00E86F5A">
        <w:t>constr</w:t>
      </w:r>
      <w:r w:rsidR="00B654E4">
        <w:t xml:space="preserve">ucted </w:t>
      </w:r>
      <w:r w:rsidR="00A96B3A">
        <w:t>for the input string</w:t>
      </w:r>
      <w:r w:rsidR="002D07EE">
        <w:t>.</w:t>
      </w:r>
      <w:r w:rsidR="004A2E47">
        <w:t xml:space="preserve"> Each of these codes </w:t>
      </w:r>
      <w:r w:rsidR="008052BF">
        <w:t>is</w:t>
      </w:r>
      <w:r w:rsidR="00D36FBF">
        <w:t xml:space="preserve"> variable-length</w:t>
      </w:r>
      <w:r w:rsidR="008052BF">
        <w:t>,</w:t>
      </w:r>
      <w:r w:rsidR="00682EA1">
        <w:t xml:space="preserve"> where the length of the code</w:t>
      </w:r>
      <w:r w:rsidR="00A436CC">
        <w:t xml:space="preserve"> is based on the frequency of the </w:t>
      </w:r>
      <w:r w:rsidR="00C20D21">
        <w:t>corresponding symbol</w:t>
      </w:r>
      <w:r w:rsidR="00962583">
        <w:t>s</w:t>
      </w:r>
      <w:sdt>
        <w:sdtPr>
          <w:id w:val="1273832884"/>
          <w:citation/>
        </w:sdtPr>
        <w:sdtEndPr/>
        <w:sdtContent>
          <w:r w:rsidR="0019796E">
            <w:fldChar w:fldCharType="begin"/>
          </w:r>
          <w:r w:rsidR="0019796E">
            <w:rPr>
              <w:lang w:val="en-US"/>
            </w:rPr>
            <w:instrText xml:space="preserve"> CITATION Euc19 \l 1033 </w:instrText>
          </w:r>
          <w:r w:rsidR="0019796E">
            <w:fldChar w:fldCharType="separate"/>
          </w:r>
          <w:r w:rsidR="00FD2993">
            <w:rPr>
              <w:noProof/>
              <w:lang w:val="en-US"/>
            </w:rPr>
            <w:t xml:space="preserve"> </w:t>
          </w:r>
          <w:r w:rsidR="00C311AD" w:rsidRPr="00C311AD">
            <w:rPr>
              <w:noProof/>
              <w:lang w:val="en-US"/>
            </w:rPr>
            <w:t>[9]</w:t>
          </w:r>
          <w:r w:rsidR="0019796E">
            <w:fldChar w:fldCharType="end"/>
          </w:r>
        </w:sdtContent>
      </w:sdt>
      <w:r w:rsidR="00AB35F1">
        <w:t>.</w:t>
      </w:r>
      <w:r w:rsidR="00A669DB">
        <w:t xml:space="preserve"> </w:t>
      </w:r>
      <w:r w:rsidR="0053509B">
        <w:t>There are two main properties behind Huffman coding</w:t>
      </w:r>
      <w:r w:rsidR="00EC3ADB">
        <w:t xml:space="preserve">; </w:t>
      </w:r>
      <w:r w:rsidR="007F55AA">
        <w:t xml:space="preserve">codes for more frequently occurring symbols are shorter than codes for </w:t>
      </w:r>
      <w:r w:rsidR="00A7622F">
        <w:t xml:space="preserve">less </w:t>
      </w:r>
      <w:r w:rsidR="00DF631E">
        <w:t>regularly</w:t>
      </w:r>
      <w:r w:rsidR="00A7622F">
        <w:t xml:space="preserve"> occurring </w:t>
      </w:r>
      <w:r w:rsidR="00834BD3">
        <w:t>characters</w:t>
      </w:r>
      <w:r w:rsidR="008052BF">
        <w:t>,</w:t>
      </w:r>
      <w:r w:rsidR="00A7622F">
        <w:t xml:space="preserve"> </w:t>
      </w:r>
      <w:r w:rsidR="00552CD7">
        <w:t>and</w:t>
      </w:r>
      <w:r w:rsidR="00D63CEF">
        <w:t xml:space="preserve"> each code can be uniquely decoded</w:t>
      </w:r>
      <w:sdt>
        <w:sdtPr>
          <w:id w:val="-352419368"/>
          <w:citation/>
        </w:sdtPr>
        <w:sdtEndPr/>
        <w:sdtContent>
          <w:r w:rsidR="00242EE9">
            <w:fldChar w:fldCharType="begin"/>
          </w:r>
          <w:r w:rsidR="00242EE9">
            <w:rPr>
              <w:lang w:val="en-US"/>
            </w:rPr>
            <w:instrText xml:space="preserve"> CITATION Euc19 \l 1033 </w:instrText>
          </w:r>
          <w:r w:rsidR="00242EE9">
            <w:fldChar w:fldCharType="separate"/>
          </w:r>
          <w:r w:rsidR="00FD2993">
            <w:rPr>
              <w:noProof/>
              <w:lang w:val="en-US"/>
            </w:rPr>
            <w:t xml:space="preserve"> </w:t>
          </w:r>
          <w:r w:rsidR="00C311AD" w:rsidRPr="00C311AD">
            <w:rPr>
              <w:noProof/>
              <w:lang w:val="en-US"/>
            </w:rPr>
            <w:t>[9]</w:t>
          </w:r>
          <w:r w:rsidR="00242EE9">
            <w:fldChar w:fldCharType="end"/>
          </w:r>
        </w:sdtContent>
      </w:sdt>
      <w:r w:rsidR="00916E4B">
        <w:t>.</w:t>
      </w:r>
      <w:r w:rsidR="008338FC">
        <w:t xml:space="preserve"> Due to the last property, each of the codes must be prefix codes</w:t>
      </w:r>
      <w:r w:rsidR="006A07EE">
        <w:t xml:space="preserve">, meaning that </w:t>
      </w:r>
      <w:r w:rsidR="00EE3E02">
        <w:t>the code</w:t>
      </w:r>
      <w:r w:rsidR="00B92DF2">
        <w:t xml:space="preserve"> for a symbol can</w:t>
      </w:r>
      <w:r w:rsidR="00135E2D">
        <w:t xml:space="preserve">not be a prefix </w:t>
      </w:r>
      <w:r w:rsidR="00D612F7">
        <w:t xml:space="preserve">of a code for any other </w:t>
      </w:r>
      <w:r w:rsidR="008E5A8E">
        <w:t>character</w:t>
      </w:r>
      <w:r w:rsidR="0088193A">
        <w:t>.</w:t>
      </w:r>
      <w:r w:rsidR="009845AA">
        <w:t xml:space="preserve"> </w:t>
      </w:r>
      <w:r w:rsidR="00CE4139">
        <w:t xml:space="preserve">Huffman encoding </w:t>
      </w:r>
      <w:r w:rsidR="00F403F1">
        <w:t>has two steps.</w:t>
      </w:r>
      <w:r w:rsidR="00EB069D">
        <w:t xml:space="preserve"> </w:t>
      </w:r>
      <w:r w:rsidR="007B4A89">
        <w:t xml:space="preserve">The first step is to build a </w:t>
      </w:r>
      <w:r w:rsidR="007356FD">
        <w:t>Huffman</w:t>
      </w:r>
      <w:r w:rsidR="007B4A89">
        <w:t xml:space="preserve"> tree</w:t>
      </w:r>
      <w:r w:rsidR="00AF4EE2">
        <w:t xml:space="preserve"> (type of binary tree)</w:t>
      </w:r>
      <w:r w:rsidR="007B4A89">
        <w:t xml:space="preserve"> of </w:t>
      </w:r>
      <w:r w:rsidR="008D21F3">
        <w:t xml:space="preserve">the original </w:t>
      </w:r>
      <w:r w:rsidR="009C49A8">
        <w:t>symbols</w:t>
      </w:r>
      <w:r w:rsidR="00430B97">
        <w:t xml:space="preserve"> from the input string</w:t>
      </w:r>
      <w:r w:rsidR="009D6E70">
        <w:t>.</w:t>
      </w:r>
      <w:r w:rsidR="00F152D0">
        <w:t xml:space="preserve"> Then the Huffman tree is traversed </w:t>
      </w:r>
      <w:r w:rsidR="00A00DDC">
        <w:t xml:space="preserve">and codes are assigned to each </w:t>
      </w:r>
      <w:r w:rsidR="008E5A8E">
        <w:t>character</w:t>
      </w:r>
      <w:r w:rsidR="00A00DDC">
        <w:t xml:space="preserve"> in the tree.</w:t>
      </w:r>
    </w:p>
    <w:p w14:paraId="1CA771FB" w14:textId="529566D3" w:rsidR="00E8605A" w:rsidRDefault="00642735" w:rsidP="00D56DC7">
      <w:r>
        <w:t xml:space="preserve">The final </w:t>
      </w:r>
      <w:r w:rsidR="00D74800">
        <w:t xml:space="preserve">lossless </w:t>
      </w:r>
      <w:r>
        <w:t xml:space="preserve">compression algorithm </w:t>
      </w:r>
      <w:r w:rsidR="00803DEB">
        <w:t xml:space="preserve">to be evaluated is </w:t>
      </w:r>
      <w:proofErr w:type="spellStart"/>
      <w:r w:rsidR="00836F4B">
        <w:t>B</w:t>
      </w:r>
      <w:r w:rsidR="00592FE1">
        <w:t>rotli</w:t>
      </w:r>
      <w:proofErr w:type="spellEnd"/>
      <w:r w:rsidR="005257BA">
        <w:t>.</w:t>
      </w:r>
      <w:r w:rsidR="00D53178">
        <w:t xml:space="preserve"> </w:t>
      </w:r>
      <w:proofErr w:type="spellStart"/>
      <w:r w:rsidR="00836F4B">
        <w:t>B</w:t>
      </w:r>
      <w:r w:rsidR="00D53178">
        <w:t>rotli</w:t>
      </w:r>
      <w:proofErr w:type="spellEnd"/>
      <w:r w:rsidR="00903094">
        <w:t xml:space="preserve"> </w:t>
      </w:r>
      <w:r w:rsidR="00AD3C7B">
        <w:t>is</w:t>
      </w:r>
      <w:r w:rsidR="00903094">
        <w:t xml:space="preserve"> developed by Google</w:t>
      </w:r>
      <w:r w:rsidR="009752BF">
        <w:t>.</w:t>
      </w:r>
      <w:r w:rsidR="008D3ABE">
        <w:t xml:space="preserve"> </w:t>
      </w:r>
      <w:proofErr w:type="spellStart"/>
      <w:r w:rsidR="00E53724">
        <w:t>Brotli</w:t>
      </w:r>
      <w:proofErr w:type="spellEnd"/>
      <w:r w:rsidR="00E53724">
        <w:t xml:space="preserve"> </w:t>
      </w:r>
      <w:r w:rsidR="005C1419">
        <w:t>uses both</w:t>
      </w:r>
      <w:r w:rsidR="002A674B">
        <w:t xml:space="preserve"> LZ77 and </w:t>
      </w:r>
      <w:r w:rsidR="00B7161C">
        <w:t xml:space="preserve">Huffman coding like </w:t>
      </w:r>
      <w:r w:rsidR="00454C82">
        <w:t xml:space="preserve">Deflate but </w:t>
      </w:r>
      <w:r w:rsidR="000B3B88">
        <w:t>introduces</w:t>
      </w:r>
      <w:r w:rsidR="00454C82">
        <w:t xml:space="preserve"> 2</w:t>
      </w:r>
      <w:r w:rsidR="00454C82" w:rsidRPr="00454C82">
        <w:rPr>
          <w:vertAlign w:val="superscript"/>
        </w:rPr>
        <w:t>nd</w:t>
      </w:r>
      <w:r w:rsidR="00454C82">
        <w:t xml:space="preserve"> order context modelling</w:t>
      </w:r>
      <w:r w:rsidR="00FF2D20">
        <w:t xml:space="preserve"> to increase the </w:t>
      </w:r>
      <w:r w:rsidR="002F2875">
        <w:t>effectiveness of the compression</w:t>
      </w:r>
      <w:r w:rsidR="00DF5A7E">
        <w:t xml:space="preserve"> </w:t>
      </w:r>
      <w:sdt>
        <w:sdtPr>
          <w:id w:val="1967547304"/>
          <w:citation/>
        </w:sdtPr>
        <w:sdtEndPr/>
        <w:sdtContent>
          <w:r w:rsidR="00EF741F">
            <w:fldChar w:fldCharType="begin"/>
          </w:r>
          <w:r w:rsidR="00EF741F">
            <w:rPr>
              <w:lang w:val="en-US"/>
            </w:rPr>
            <w:instrText xml:space="preserve"> CITATION Goo13 \l 1033 </w:instrText>
          </w:r>
          <w:r w:rsidR="00EF741F">
            <w:fldChar w:fldCharType="separate"/>
          </w:r>
          <w:r w:rsidR="00C311AD" w:rsidRPr="00C311AD">
            <w:rPr>
              <w:noProof/>
              <w:lang w:val="en-US"/>
            </w:rPr>
            <w:t>[13]</w:t>
          </w:r>
          <w:r w:rsidR="00EF741F">
            <w:fldChar w:fldCharType="end"/>
          </w:r>
        </w:sdtContent>
      </w:sdt>
      <w:r w:rsidR="00EF741F">
        <w:t xml:space="preserve"> </w:t>
      </w:r>
      <w:r w:rsidR="00DF5A7E">
        <w:t>while retaining similar speeds to Deflate</w:t>
      </w:r>
      <w:r w:rsidR="00C96EDA">
        <w:t>.</w:t>
      </w:r>
      <w:r w:rsidR="00F23DB5">
        <w:t xml:space="preserve"> Context modelling </w:t>
      </w:r>
      <w:r w:rsidR="001874FD">
        <w:t xml:space="preserve">uses </w:t>
      </w:r>
      <w:r w:rsidR="00547E43">
        <w:t>preceding</w:t>
      </w:r>
      <w:r w:rsidR="001874FD">
        <w:t xml:space="preserve"> events </w:t>
      </w:r>
      <w:r w:rsidR="00547E43">
        <w:t xml:space="preserve">to </w:t>
      </w:r>
      <w:r w:rsidR="001C0C78">
        <w:t xml:space="preserve">model the next </w:t>
      </w:r>
      <w:r w:rsidR="00F858B1">
        <w:t>event</w:t>
      </w:r>
      <w:r w:rsidR="00D932C4">
        <w:t>.</w:t>
      </w:r>
    </w:p>
    <w:p w14:paraId="730DBC8C" w14:textId="77777777" w:rsidR="00D56DC7" w:rsidRDefault="00D56DC7" w:rsidP="00D56DC7"/>
    <w:p w14:paraId="75C1A9AE" w14:textId="1CD30D36" w:rsidR="00E27D1B" w:rsidRDefault="007733D9" w:rsidP="00122D71">
      <w:pPr>
        <w:pStyle w:val="Heading2"/>
      </w:pPr>
      <w:bookmarkStart w:id="64" w:name="_Toc111825416"/>
      <w:r>
        <w:t xml:space="preserve">1.4 </w:t>
      </w:r>
      <w:r w:rsidR="00E27D1B" w:rsidRPr="00122D71">
        <w:t>Feasibility analysis</w:t>
      </w:r>
      <w:bookmarkEnd w:id="64"/>
    </w:p>
    <w:p w14:paraId="1F2F3EFB" w14:textId="78181787" w:rsidR="00D143E0" w:rsidRDefault="00F06DC0" w:rsidP="00BF4824">
      <w:r>
        <w:t xml:space="preserve">The microcontroller </w:t>
      </w:r>
      <w:r w:rsidR="00231457">
        <w:t>uses</w:t>
      </w:r>
      <w:r>
        <w:t xml:space="preserve"> a </w:t>
      </w:r>
      <w:r w:rsidR="00CC0DB1">
        <w:t>fixed-point</w:t>
      </w:r>
      <w:r>
        <w:t xml:space="preserve"> </w:t>
      </w:r>
      <w:r w:rsidR="00231457">
        <w:t>ARM processor</w:t>
      </w:r>
      <w:r w:rsidR="00CC0DB1">
        <w:t>,</w:t>
      </w:r>
      <w:r w:rsidR="00231457">
        <w:t xml:space="preserve"> which means it </w:t>
      </w:r>
      <w:r w:rsidR="008E5A8E">
        <w:t>cannot</w:t>
      </w:r>
      <w:r w:rsidR="00231457">
        <w:t xml:space="preserve"> process floating point values. This may </w:t>
      </w:r>
      <w:r w:rsidR="00E54D58">
        <w:t>affect the</w:t>
      </w:r>
      <w:r w:rsidR="00D143E0">
        <w:t xml:space="preserve"> </w:t>
      </w:r>
      <w:r w:rsidR="00E24C55">
        <w:t>compression and encryption</w:t>
      </w:r>
      <w:r w:rsidR="00D143E0">
        <w:t xml:space="preserve"> algorithms</w:t>
      </w:r>
      <w:r w:rsidR="00753514">
        <w:t>, leading</w:t>
      </w:r>
      <w:r w:rsidR="00D143E0">
        <w:t xml:space="preserve"> to </w:t>
      </w:r>
      <w:r w:rsidR="008E5A8E">
        <w:t>readdressing</w:t>
      </w:r>
      <w:r w:rsidR="00D143E0">
        <w:t xml:space="preserve"> which algorithm is used</w:t>
      </w:r>
      <w:r w:rsidR="00E24C55">
        <w:t>.</w:t>
      </w:r>
    </w:p>
    <w:p w14:paraId="15AEC61A" w14:textId="6016BD11" w:rsidR="00D143E0" w:rsidRDefault="008F3B34" w:rsidP="00596167">
      <w:r>
        <w:t>The algorithm used</w:t>
      </w:r>
      <w:r w:rsidR="00B929B9">
        <w:t xml:space="preserve">, either for compression or encryption, </w:t>
      </w:r>
      <w:r>
        <w:t xml:space="preserve">could be too computationally intensive for the microcontroller </w:t>
      </w:r>
      <w:r w:rsidR="005733FB">
        <w:t xml:space="preserve">– </w:t>
      </w:r>
      <w:r>
        <w:t xml:space="preserve">which may result in a revision in which a slower but less computationally intensive </w:t>
      </w:r>
      <w:r w:rsidR="002A24B2">
        <w:t xml:space="preserve">algorithm must be used. </w:t>
      </w:r>
      <w:r w:rsidR="00633222">
        <w:t xml:space="preserve">The algorithm for compression may </w:t>
      </w:r>
      <w:r w:rsidR="002048A6">
        <w:t>have a high loss rate</w:t>
      </w:r>
      <w:r w:rsidR="00CC35DC">
        <w:t>,</w:t>
      </w:r>
      <w:r w:rsidR="002048A6">
        <w:t xml:space="preserve"> </w:t>
      </w:r>
      <w:r w:rsidR="00CC35DC">
        <w:t>failing</w:t>
      </w:r>
      <w:r w:rsidR="00441C37">
        <w:t xml:space="preserve"> to meet the requiremen</w:t>
      </w:r>
      <w:r w:rsidR="00F413D5">
        <w:t>t UR003</w:t>
      </w:r>
      <w:r w:rsidR="00441C37">
        <w:t>.</w:t>
      </w:r>
    </w:p>
    <w:p w14:paraId="7496E03C" w14:textId="2EA6805B" w:rsidR="00C12765" w:rsidRDefault="00F32427" w:rsidP="00F46AAC">
      <w:r>
        <w:t xml:space="preserve">The </w:t>
      </w:r>
      <w:r w:rsidR="00EE0E0E">
        <w:t>IMU has different modes of operation, which will allow for a low power consumption mode</w:t>
      </w:r>
      <w:r w:rsidR="00CC35DC">
        <w:t>, which will increase the battery's life span</w:t>
      </w:r>
      <w:r w:rsidR="00EE0E0E">
        <w:t>. Other operation modes could lead to a short life span of the battery</w:t>
      </w:r>
      <w:r w:rsidR="00CC0DB1">
        <w:t>,</w:t>
      </w:r>
      <w:r w:rsidR="00EE0E0E">
        <w:t xml:space="preserve"> </w:t>
      </w:r>
      <w:r w:rsidR="00B944B4">
        <w:t>which could hinder the entire system</w:t>
      </w:r>
      <w:r w:rsidR="00EE0E0E">
        <w:t>.</w:t>
      </w:r>
    </w:p>
    <w:p w14:paraId="26E38D96" w14:textId="6856A192" w:rsidR="00F46AAC" w:rsidRDefault="001D39F5" w:rsidP="00F46AAC">
      <w:r>
        <w:t xml:space="preserve">Another issue which could hinder the project is </w:t>
      </w:r>
      <w:r w:rsidR="00CC0DB1">
        <w:t xml:space="preserve">that </w:t>
      </w:r>
      <w:r>
        <w:t xml:space="preserve">the </w:t>
      </w:r>
      <w:r w:rsidR="002568FF">
        <w:t xml:space="preserve">Discovery Board only </w:t>
      </w:r>
      <w:r w:rsidR="00CC0DB1">
        <w:t>has</w:t>
      </w:r>
      <w:r w:rsidR="002568FF">
        <w:t xml:space="preserve"> 64kb flash memory and 8</w:t>
      </w:r>
      <w:r w:rsidR="00481E81">
        <w:t xml:space="preserve"> </w:t>
      </w:r>
      <w:r w:rsidR="002568FF">
        <w:t>b</w:t>
      </w:r>
      <w:r w:rsidR="00481E81">
        <w:t>ytes of</w:t>
      </w:r>
      <w:r w:rsidR="002568FF">
        <w:t xml:space="preserve"> RAM, which means that a complex method will be needed </w:t>
      </w:r>
      <w:r w:rsidR="00FB1028">
        <w:t>to</w:t>
      </w:r>
      <w:r w:rsidR="002568FF">
        <w:t xml:space="preserve"> run the compression and </w:t>
      </w:r>
      <w:r w:rsidR="0008266B">
        <w:t>encryption algorithm on the STM Discovery Board itself.</w:t>
      </w:r>
    </w:p>
    <w:p w14:paraId="634F9DF9" w14:textId="3EE4476A" w:rsidR="00E454E8" w:rsidRDefault="00126130" w:rsidP="00F46AAC">
      <w:r>
        <w:t xml:space="preserve">Filtering the data </w:t>
      </w:r>
      <w:r w:rsidR="00165FD5">
        <w:t>so that</w:t>
      </w:r>
      <w:r>
        <w:t xml:space="preserve"> 25% of the</w:t>
      </w:r>
      <w:r w:rsidR="00165FD5">
        <w:t xml:space="preserve"> IMU’s coefficients </w:t>
      </w:r>
      <w:r w:rsidR="00B9294C">
        <w:t xml:space="preserve">are extracted </w:t>
      </w:r>
      <w:r w:rsidR="003B49A5">
        <w:t>may be a challenge to implement</w:t>
      </w:r>
      <w:r w:rsidR="005019DE">
        <w:t xml:space="preserve">. It is also </w:t>
      </w:r>
      <w:r w:rsidR="00FB1028">
        <w:t>tough</w:t>
      </w:r>
      <w:r w:rsidR="005019DE">
        <w:t xml:space="preserve"> to </w:t>
      </w:r>
      <w:r w:rsidR="00531F5B">
        <w:t xml:space="preserve">process and work with the STM Discovery Board due to our lack of experience and knowledge of </w:t>
      </w:r>
      <w:r w:rsidR="00005FEC">
        <w:t>the hardware</w:t>
      </w:r>
      <w:r w:rsidR="00CC0DB1">
        <w:t>. Further</w:t>
      </w:r>
      <w:r w:rsidR="00005FEC">
        <w:t xml:space="preserve"> research and </w:t>
      </w:r>
      <w:r w:rsidR="00733F27">
        <w:t>learning may be required.</w:t>
      </w:r>
    </w:p>
    <w:p w14:paraId="30AC1F22" w14:textId="046A99FA" w:rsidR="00126130" w:rsidRPr="00596167" w:rsidRDefault="00E454E8" w:rsidP="00F46AAC">
      <w:r>
        <w:t>Despite the above challenges, we have the time and resources to ensure that all user requirements are met.</w:t>
      </w:r>
    </w:p>
    <w:p w14:paraId="4F80D89A" w14:textId="77777777" w:rsidR="00563E94" w:rsidRPr="00596167" w:rsidRDefault="00563E94" w:rsidP="00F46AAC"/>
    <w:p w14:paraId="21976FA7" w14:textId="41D70808" w:rsidR="00E27D1B" w:rsidRPr="004208EC" w:rsidRDefault="007733D9" w:rsidP="00122D71">
      <w:pPr>
        <w:pStyle w:val="Heading2"/>
      </w:pPr>
      <w:bookmarkStart w:id="65" w:name="_Toc111825417"/>
      <w:r>
        <w:t xml:space="preserve">1.5 </w:t>
      </w:r>
      <w:r w:rsidR="00E27D1B" w:rsidRPr="00122D71">
        <w:t>Possible</w:t>
      </w:r>
      <w:r w:rsidR="00E27D1B" w:rsidRPr="004208EC">
        <w:t xml:space="preserve"> </w:t>
      </w:r>
      <w:r w:rsidR="00E27D1B" w:rsidRPr="00122D71">
        <w:t>bottlenecks</w:t>
      </w:r>
      <w:bookmarkEnd w:id="65"/>
    </w:p>
    <w:p w14:paraId="2A62F54B" w14:textId="038F86A9" w:rsidR="00B76373" w:rsidRDefault="002920F7" w:rsidP="007B4DC9">
      <w:r>
        <w:t xml:space="preserve">Some trade-offs and restrictions have already been detailed in the sections above. Some are yet to be </w:t>
      </w:r>
      <w:r w:rsidR="008A376E">
        <w:t>documented</w:t>
      </w:r>
      <w:r w:rsidR="00A342F9">
        <w:t>.</w:t>
      </w:r>
      <w:r w:rsidR="00CD5DBB">
        <w:t xml:space="preserve"> </w:t>
      </w:r>
      <w:r w:rsidR="005713AF">
        <w:t xml:space="preserve">The </w:t>
      </w:r>
      <w:r w:rsidR="00D053A1">
        <w:t>bottlenecks due to</w:t>
      </w:r>
      <w:r w:rsidR="005713AF">
        <w:t xml:space="preserve"> trade-offs </w:t>
      </w:r>
      <w:r w:rsidR="00077547">
        <w:t xml:space="preserve">expected to occur are </w:t>
      </w:r>
      <w:r w:rsidR="004E4107">
        <w:t>described</w:t>
      </w:r>
      <w:r w:rsidR="00077547">
        <w:t xml:space="preserve"> </w:t>
      </w:r>
      <w:r w:rsidR="00197378">
        <w:t>in the following paragraphs.</w:t>
      </w:r>
    </w:p>
    <w:p w14:paraId="6D5E9AAB" w14:textId="4083C63B" w:rsidR="008D3930" w:rsidRDefault="0027091D" w:rsidP="007B4DC9">
      <w:r>
        <w:lastRenderedPageBreak/>
        <w:t xml:space="preserve">In terms of </w:t>
      </w:r>
      <w:r w:rsidR="004E4107">
        <w:t>data collection</w:t>
      </w:r>
      <w:r>
        <w:t>, t</w:t>
      </w:r>
      <w:r w:rsidR="00FD3E22" w:rsidRPr="00FD3E22">
        <w:t xml:space="preserve">he size of each packet of data </w:t>
      </w:r>
      <w:r w:rsidR="004E4107">
        <w:t>that needs to be transferred must</w:t>
      </w:r>
      <w:r w:rsidR="00FD3E22" w:rsidRPr="00FD3E22">
        <w:t xml:space="preserve"> be considered. The data link between the STM discovery board and the sensor HAT </w:t>
      </w:r>
      <w:r w:rsidR="006571DB">
        <w:t>could</w:t>
      </w:r>
      <w:r w:rsidR="00FD3E22" w:rsidRPr="00FD3E22">
        <w:t xml:space="preserve"> create congestion if the transfer speed is too slow or the size of packets is too large.</w:t>
      </w:r>
    </w:p>
    <w:p w14:paraId="31C65102" w14:textId="1DB51AB9" w:rsidR="00E366DD" w:rsidRDefault="0002191F" w:rsidP="006F4EA2">
      <w:r>
        <w:t xml:space="preserve">The next bottleneck to consider is </w:t>
      </w:r>
      <w:r w:rsidR="00AF61C4">
        <w:t>the p</w:t>
      </w:r>
      <w:r w:rsidR="00F664AE">
        <w:t>rocessing time</w:t>
      </w:r>
      <w:r>
        <w:t xml:space="preserve">. </w:t>
      </w:r>
      <w:r w:rsidR="00F664AE">
        <w:t xml:space="preserve">This bottleneck </w:t>
      </w:r>
      <w:r w:rsidR="00086F06">
        <w:t>is affected</w:t>
      </w:r>
      <w:r w:rsidR="00F664AE">
        <w:t xml:space="preserve"> by the collection of data </w:t>
      </w:r>
      <w:r w:rsidR="00086F06">
        <w:t>bottleneck</w:t>
      </w:r>
      <w:r w:rsidR="00F664AE">
        <w:t xml:space="preserve"> detailed above</w:t>
      </w:r>
      <w:r w:rsidR="0087271C">
        <w:t>.</w:t>
      </w:r>
      <w:r w:rsidR="00C97F63">
        <w:t xml:space="preserve"> The larger the packet of data to be compressed and encrypted, the </w:t>
      </w:r>
      <w:r w:rsidR="00312382">
        <w:t>longer i</w:t>
      </w:r>
      <w:r w:rsidR="00256452">
        <w:t>t will take to be processed</w:t>
      </w:r>
      <w:r w:rsidR="004D4C74">
        <w:t xml:space="preserve"> </w:t>
      </w:r>
      <w:r w:rsidR="008723CD">
        <w:t>and</w:t>
      </w:r>
      <w:r w:rsidR="004D4C74">
        <w:t xml:space="preserve"> </w:t>
      </w:r>
      <w:r w:rsidR="002A7C35">
        <w:t>the longer it will take to be transmitted</w:t>
      </w:r>
      <w:r w:rsidR="005104F5">
        <w:t>.</w:t>
      </w:r>
    </w:p>
    <w:p w14:paraId="41DF894B" w14:textId="29AA9A0A" w:rsidR="00E366DD" w:rsidRDefault="000A4F2B" w:rsidP="00DA2B3E">
      <w:pPr>
        <w:ind w:left="0" w:firstLine="0"/>
      </w:pPr>
      <w:r>
        <w:t xml:space="preserve">The STM </w:t>
      </w:r>
      <w:r w:rsidR="00D170B8">
        <w:t>storage is limited to 64</w:t>
      </w:r>
      <w:r w:rsidR="007E5435">
        <w:t xml:space="preserve"> kilobytes</w:t>
      </w:r>
      <w:r w:rsidR="00D170B8">
        <w:t xml:space="preserve"> of flash memory</w:t>
      </w:r>
      <w:r w:rsidR="00A35E8A">
        <w:t xml:space="preserve">. Initial </w:t>
      </w:r>
      <w:r w:rsidR="00684458">
        <w:t xml:space="preserve">estimations </w:t>
      </w:r>
      <w:r w:rsidR="00086F06">
        <w:t>place</w:t>
      </w:r>
      <w:r w:rsidR="00684458">
        <w:t xml:space="preserve"> the size of the software</w:t>
      </w:r>
      <w:r w:rsidR="004F7EA8">
        <w:t xml:space="preserve"> around 34</w:t>
      </w:r>
      <w:r w:rsidR="007E5435">
        <w:t xml:space="preserve"> kilobytes</w:t>
      </w:r>
      <w:r w:rsidR="00236925">
        <w:t xml:space="preserve">. This means there </w:t>
      </w:r>
      <w:r w:rsidR="00086F06">
        <w:t>is</w:t>
      </w:r>
      <w:r w:rsidR="00236925">
        <w:t xml:space="preserve"> only </w:t>
      </w:r>
      <w:r w:rsidR="00974407">
        <w:t xml:space="preserve">30 kilobytes of </w:t>
      </w:r>
      <w:r w:rsidR="007D6290">
        <w:t>‘free’ storage for data collection</w:t>
      </w:r>
      <w:r w:rsidR="00660CFD">
        <w:t xml:space="preserve"> </w:t>
      </w:r>
      <w:r w:rsidR="008723CD">
        <w:t>before</w:t>
      </w:r>
      <w:r w:rsidR="00660CFD">
        <w:t xml:space="preserve"> </w:t>
      </w:r>
      <w:r w:rsidR="00802867">
        <w:t>compression and encryption</w:t>
      </w:r>
      <w:r w:rsidR="00415517">
        <w:t>.</w:t>
      </w:r>
    </w:p>
    <w:p w14:paraId="2F26FF4E" w14:textId="0A5D6D77" w:rsidR="007B4BAB" w:rsidRDefault="000B4A74" w:rsidP="00DA2B3E">
      <w:pPr>
        <w:ind w:left="0" w:firstLine="0"/>
      </w:pPr>
      <w:r>
        <w:t xml:space="preserve">The choice of compression and encryption </w:t>
      </w:r>
      <w:r w:rsidR="00742D37">
        <w:t>algorithms</w:t>
      </w:r>
      <w:r w:rsidR="00D87635">
        <w:t xml:space="preserve"> could become a </w:t>
      </w:r>
      <w:r w:rsidR="008723CD">
        <w:t>significant</w:t>
      </w:r>
      <w:r w:rsidR="00D87635">
        <w:t xml:space="preserve"> issue</w:t>
      </w:r>
      <w:r w:rsidR="00E13570">
        <w:t xml:space="preserve">. </w:t>
      </w:r>
      <w:r w:rsidR="00887FD9">
        <w:t>The</w:t>
      </w:r>
      <w:r w:rsidR="003C3728">
        <w:t xml:space="preserve"> </w:t>
      </w:r>
      <w:r w:rsidR="005F72CF">
        <w:t xml:space="preserve">stronger </w:t>
      </w:r>
      <w:r w:rsidR="00887FD9">
        <w:t xml:space="preserve">the </w:t>
      </w:r>
      <w:r w:rsidR="005F72CF">
        <w:t>compression</w:t>
      </w:r>
      <w:r w:rsidR="00FC7A86">
        <w:t xml:space="preserve">, the </w:t>
      </w:r>
      <w:r w:rsidR="009A74CF">
        <w:t>longer it will take</w:t>
      </w:r>
      <w:r w:rsidR="00B50452">
        <w:t xml:space="preserve"> to compress a given file</w:t>
      </w:r>
      <w:r w:rsidR="00742D37">
        <w:t>,</w:t>
      </w:r>
      <w:r w:rsidR="00C82B7F">
        <w:t xml:space="preserve"> as well as </w:t>
      </w:r>
      <w:r w:rsidR="005B557A">
        <w:t xml:space="preserve">increasing the </w:t>
      </w:r>
      <w:r w:rsidR="0079651B">
        <w:t>amount of RAM used for the compression software.</w:t>
      </w:r>
      <w:r w:rsidR="0017333F">
        <w:t xml:space="preserve"> </w:t>
      </w:r>
      <w:r w:rsidR="001A2635">
        <w:t>In terms of encryption, e</w:t>
      </w:r>
      <w:r w:rsidR="00485757">
        <w:t xml:space="preserve">very encryption algorithm </w:t>
      </w:r>
      <w:r w:rsidR="00752BB3">
        <w:t xml:space="preserve">will operate at different speeds depending on </w:t>
      </w:r>
      <w:r w:rsidR="003C1407">
        <w:t>the input data type</w:t>
      </w:r>
      <w:r w:rsidR="00EB6E0A">
        <w:t xml:space="preserve">. </w:t>
      </w:r>
      <w:r w:rsidR="000A13CC">
        <w:t xml:space="preserve">Some algorithms work better with </w:t>
      </w:r>
      <w:r w:rsidR="00967CE4">
        <w:t>finite</w:t>
      </w:r>
      <w:r w:rsidR="00342156">
        <w:t xml:space="preserve"> data lengths</w:t>
      </w:r>
      <w:r w:rsidR="00742D37">
        <w:t>,</w:t>
      </w:r>
      <w:r w:rsidR="00EB6E0A">
        <w:t xml:space="preserve"> </w:t>
      </w:r>
      <w:r w:rsidR="00C44780">
        <w:t>whereas others work better with varying data len</w:t>
      </w:r>
      <w:r w:rsidR="000913DD">
        <w:t>gths.</w:t>
      </w:r>
    </w:p>
    <w:p w14:paraId="68E43AF6" w14:textId="6B7CC2DB" w:rsidR="007B4BAB" w:rsidRDefault="00B41EE5" w:rsidP="00DA2B3E">
      <w:pPr>
        <w:ind w:left="0" w:firstLine="0"/>
      </w:pPr>
      <w:r>
        <w:t>The</w:t>
      </w:r>
      <w:r w:rsidR="003C1407">
        <w:t xml:space="preserve"> collection, compression or data encryption processing time </w:t>
      </w:r>
      <w:r>
        <w:t>may</w:t>
      </w:r>
      <w:r w:rsidR="003C1407">
        <w:t xml:space="preserve"> require </w:t>
      </w:r>
      <w:r w:rsidR="008723CD">
        <w:t xml:space="preserve">significant </w:t>
      </w:r>
      <w:r w:rsidR="003C1407">
        <w:t>time to process the data. In that case,</w:t>
      </w:r>
      <w:r w:rsidR="008D1C5A">
        <w:t xml:space="preserve"> </w:t>
      </w:r>
      <w:r w:rsidR="005B4E11">
        <w:t>the power usage of the STM will increase significantly.</w:t>
      </w:r>
      <w:r w:rsidR="000A2225">
        <w:t xml:space="preserve"> Depending on the physical </w:t>
      </w:r>
      <w:r w:rsidR="00742D37">
        <w:t>set-up</w:t>
      </w:r>
      <w:r w:rsidR="000A2225">
        <w:t xml:space="preserve"> of the buoy-STM system, this could be </w:t>
      </w:r>
      <w:r w:rsidR="00CF147E">
        <w:t xml:space="preserve">either a minor or </w:t>
      </w:r>
      <w:r w:rsidR="000A2225">
        <w:t>major issue.</w:t>
      </w:r>
    </w:p>
    <w:p w14:paraId="49EC3CFC" w14:textId="77777777" w:rsidR="00AA1C56" w:rsidRDefault="00AA1C56" w:rsidP="00AA1C56">
      <w:r>
        <w:br w:type="page"/>
      </w:r>
    </w:p>
    <w:p w14:paraId="580FBACE" w14:textId="7A7FCB03" w:rsidR="00CC6FA6" w:rsidRDefault="00AA1C56" w:rsidP="00FF7DCD">
      <w:pPr>
        <w:pStyle w:val="Heading1"/>
        <w:numPr>
          <w:ilvl w:val="0"/>
          <w:numId w:val="6"/>
        </w:numPr>
      </w:pPr>
      <w:r w:rsidRPr="00E27D1B">
        <w:lastRenderedPageBreak/>
        <w:t xml:space="preserve"> </w:t>
      </w:r>
      <w:bookmarkStart w:id="66" w:name="_Toc111825418"/>
      <w:r w:rsidR="00E27D1B" w:rsidRPr="00E27D1B">
        <w:t>Subsystem Design</w:t>
      </w:r>
      <w:bookmarkEnd w:id="66"/>
      <w:r w:rsidR="00E27D1B" w:rsidRPr="00E27D1B">
        <w:t xml:space="preserve"> </w:t>
      </w:r>
    </w:p>
    <w:p w14:paraId="10054D10" w14:textId="28FC000E" w:rsidR="00E27D1B" w:rsidRPr="004208EC" w:rsidRDefault="00F66D11" w:rsidP="004208EC">
      <w:pPr>
        <w:pStyle w:val="Heading2"/>
      </w:pPr>
      <w:bookmarkStart w:id="67" w:name="_Toc111825419"/>
      <w:r>
        <w:t xml:space="preserve">2.1 </w:t>
      </w:r>
      <w:r w:rsidR="00E27D1B" w:rsidRPr="004208EC">
        <w:t>Subsystem and Sub-subsystems Requirements</w:t>
      </w:r>
      <w:r w:rsidR="006F158D">
        <w:t xml:space="preserve"> and Specifications</w:t>
      </w:r>
      <w:bookmarkEnd w:id="67"/>
    </w:p>
    <w:p w14:paraId="535707C6" w14:textId="565C91FA" w:rsidR="00930E0C" w:rsidRPr="00930E0C" w:rsidRDefault="00E80E8A" w:rsidP="003E7751">
      <w:pPr>
        <w:pStyle w:val="Heading3"/>
      </w:pPr>
      <w:bookmarkStart w:id="68" w:name="_Toc111825420"/>
      <w:r>
        <w:t xml:space="preserve">2.1.1 </w:t>
      </w:r>
      <w:r w:rsidR="009C10B3">
        <w:t>Retrieval</w:t>
      </w:r>
      <w:r w:rsidRPr="00DB4A24">
        <w:t xml:space="preserve"> </w:t>
      </w:r>
      <w:r w:rsidR="00F14503">
        <w:t>&amp;</w:t>
      </w:r>
      <w:r w:rsidRPr="00DB4A24">
        <w:t xml:space="preserve"> Stor</w:t>
      </w:r>
      <w:r w:rsidR="008F0394">
        <w:t>age</w:t>
      </w:r>
      <w:r>
        <w:t xml:space="preserve"> of Data</w:t>
      </w:r>
      <w:bookmarkEnd w:id="68"/>
    </w:p>
    <w:p w14:paraId="786814C6" w14:textId="03C72A37" w:rsidR="00E80E8A" w:rsidRPr="00930E0C" w:rsidRDefault="00BA32B0" w:rsidP="00A51F79">
      <w:r>
        <w:t xml:space="preserve">This subsystem </w:t>
      </w:r>
      <w:r w:rsidR="00ED36FA">
        <w:t xml:space="preserve">focuses on </w:t>
      </w:r>
      <w:r w:rsidR="009636AA">
        <w:t>retrieving the data generated by the IMU and storing</w:t>
      </w:r>
      <w:r w:rsidR="00702167">
        <w:t xml:space="preserve"> said data on the STM32F0</w:t>
      </w:r>
      <w:r w:rsidR="008016A6">
        <w:t xml:space="preserve"> </w:t>
      </w:r>
      <w:r w:rsidR="00702167">
        <w:t>Discovery board</w:t>
      </w:r>
      <w:r w:rsidR="000C5427">
        <w:t xml:space="preserve"> </w:t>
      </w:r>
      <w:r w:rsidR="0066715B">
        <w:t>(</w:t>
      </w:r>
      <w:r w:rsidR="00F8293A">
        <w:t xml:space="preserve">further </w:t>
      </w:r>
      <w:r w:rsidR="0066715B">
        <w:t xml:space="preserve">referred to as </w:t>
      </w:r>
      <w:r w:rsidR="00F8293A">
        <w:t>STM</w:t>
      </w:r>
      <w:r w:rsidR="000C5427">
        <w:t>)</w:t>
      </w:r>
      <w:r w:rsidR="003722BA">
        <w:t>.</w:t>
      </w:r>
      <w:r w:rsidR="00025532">
        <w:t xml:space="preserve"> </w:t>
      </w:r>
      <w:r w:rsidR="008A7680">
        <w:t xml:space="preserve">We are constrained </w:t>
      </w:r>
      <w:r w:rsidR="0015078C">
        <w:t>only to use</w:t>
      </w:r>
      <w:r w:rsidR="00D0452C">
        <w:t xml:space="preserve"> 64</w:t>
      </w:r>
      <w:r w:rsidR="00E23CB9">
        <w:t xml:space="preserve"> kilo</w:t>
      </w:r>
      <w:r w:rsidR="00EF0D5E">
        <w:t>bytes</w:t>
      </w:r>
      <w:r w:rsidR="00D0452C">
        <w:t xml:space="preserve"> of flash memory and 8</w:t>
      </w:r>
      <w:r w:rsidR="006B7615">
        <w:t xml:space="preserve"> </w:t>
      </w:r>
      <w:r w:rsidR="00E23CB9">
        <w:t>kilo</w:t>
      </w:r>
      <w:r w:rsidR="006B7615">
        <w:t>bytes</w:t>
      </w:r>
      <w:r w:rsidR="00D0452C">
        <w:t xml:space="preserve"> of RAM</w:t>
      </w:r>
      <w:r w:rsidR="00CC18BE">
        <w:t xml:space="preserve"> due to the design of the STM</w:t>
      </w:r>
      <w:r w:rsidR="00DA2930">
        <w:t>.</w:t>
      </w:r>
      <w:r w:rsidR="00B542D2">
        <w:t xml:space="preserve"> The STM </w:t>
      </w:r>
      <w:r w:rsidR="0015078C">
        <w:t>cannot</w:t>
      </w:r>
      <w:r w:rsidR="00B542D2">
        <w:t xml:space="preserve"> add external storage space </w:t>
      </w:r>
      <w:r w:rsidR="008F0423">
        <w:t>like</w:t>
      </w:r>
      <w:r w:rsidR="00B542D2">
        <w:t xml:space="preserve"> </w:t>
      </w:r>
      <w:r w:rsidR="0015078C">
        <w:t>an</w:t>
      </w:r>
      <w:r w:rsidR="00BC7F70">
        <w:t xml:space="preserve"> SD card</w:t>
      </w:r>
      <w:r w:rsidR="00665BFC">
        <w:t>.</w:t>
      </w:r>
    </w:p>
    <w:p w14:paraId="7C175662" w14:textId="77777777" w:rsidR="00856C48" w:rsidRDefault="00856C48" w:rsidP="00A51F79"/>
    <w:tbl>
      <w:tblPr>
        <w:tblStyle w:val="GridTable6Colourful"/>
        <w:tblW w:w="0" w:type="auto"/>
        <w:tblLook w:val="04A0" w:firstRow="1" w:lastRow="0" w:firstColumn="1" w:lastColumn="0" w:noHBand="0" w:noVBand="1"/>
        <w:tblCaption w:val="Interpretation of the user requirements."/>
      </w:tblPr>
      <w:tblGrid>
        <w:gridCol w:w="1979"/>
        <w:gridCol w:w="3964"/>
        <w:gridCol w:w="3058"/>
        <w:gridCol w:w="10"/>
      </w:tblGrid>
      <w:tr w:rsidR="00856C48" w14:paraId="5853D213" w14:textId="515EC9D5" w:rsidTr="006F1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57F5E7" w14:textId="6965AB84" w:rsidR="00856C48" w:rsidRPr="00B310D2" w:rsidRDefault="00B12FB6" w:rsidP="006F158D">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00856C48" w:rsidRPr="00B310D2">
              <w:rPr>
                <w:rFonts w:ascii="Times New Roman" w:eastAsia="Times New Roman" w:hAnsi="Times New Roman" w:cs="Times New Roman"/>
                <w:color w:val="000000" w:themeColor="text1"/>
              </w:rPr>
              <w:t xml:space="preserve"> Requirement ID</w:t>
            </w:r>
          </w:p>
        </w:tc>
        <w:tc>
          <w:tcPr>
            <w:tcW w:w="3969" w:type="dxa"/>
          </w:tcPr>
          <w:p w14:paraId="17815984" w14:textId="77777777" w:rsidR="00856C48" w:rsidRPr="00B310D2" w:rsidRDefault="00856C48" w:rsidP="006F158D">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2" w:type="dxa"/>
            <w:gridSpan w:val="2"/>
          </w:tcPr>
          <w:p w14:paraId="07A4DC2D" w14:textId="73F07398" w:rsidR="006F158D" w:rsidRDefault="006F158D" w:rsidP="006F158D">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856C48" w14:paraId="45DF2236" w14:textId="51B7E109" w:rsidTr="006F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AF1ACA" w14:textId="6EE7FF6D" w:rsidR="00856C48" w:rsidRPr="006C548B" w:rsidRDefault="00B12FB6" w:rsidP="002E7172">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FR1</w:t>
            </w:r>
          </w:p>
        </w:tc>
        <w:tc>
          <w:tcPr>
            <w:tcW w:w="3969" w:type="dxa"/>
          </w:tcPr>
          <w:p w14:paraId="32A382D6" w14:textId="01FE85A4" w:rsidR="00856C48" w:rsidRDefault="0073793E" w:rsidP="005D3ACA">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IMU </w:t>
            </w:r>
            <w:r w:rsidR="00041669">
              <w:rPr>
                <w:rFonts w:ascii="Times New Roman" w:eastAsia="Times New Roman" w:hAnsi="Times New Roman" w:cs="Times New Roman"/>
                <w:color w:val="auto"/>
              </w:rPr>
              <w:t>is a 9-axis</w:t>
            </w:r>
            <w:r w:rsidR="007E0DED">
              <w:rPr>
                <w:rFonts w:ascii="Times New Roman" w:eastAsia="Times New Roman" w:hAnsi="Times New Roman" w:cs="Times New Roman"/>
                <w:color w:val="auto"/>
              </w:rPr>
              <w:t xml:space="preserve"> </w:t>
            </w:r>
            <w:r w:rsidR="00817129">
              <w:rPr>
                <w:rFonts w:ascii="Times New Roman" w:eastAsia="Times New Roman" w:hAnsi="Times New Roman" w:cs="Times New Roman"/>
                <w:color w:val="auto"/>
              </w:rPr>
              <w:t xml:space="preserve">MEMS Motion Tracking </w:t>
            </w:r>
            <w:r w:rsidR="007E0DED">
              <w:rPr>
                <w:rFonts w:ascii="Times New Roman" w:eastAsia="Times New Roman" w:hAnsi="Times New Roman" w:cs="Times New Roman"/>
                <w:color w:val="auto"/>
              </w:rPr>
              <w:t>device</w:t>
            </w:r>
            <w:r w:rsidR="005D3ACA">
              <w:rPr>
                <w:rFonts w:ascii="Times New Roman" w:eastAsia="Times New Roman" w:hAnsi="Times New Roman" w:cs="Times New Roman"/>
                <w:color w:val="auto"/>
              </w:rPr>
              <w:t xml:space="preserve"> is used.</w:t>
            </w:r>
          </w:p>
        </w:tc>
        <w:tc>
          <w:tcPr>
            <w:tcW w:w="3062" w:type="dxa"/>
            <w:gridSpan w:val="2"/>
          </w:tcPr>
          <w:p w14:paraId="09A4B410" w14:textId="7901F86F" w:rsidR="006F158D" w:rsidRDefault="00CB7315" w:rsidP="006F158D">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UR7</w:t>
            </w:r>
          </w:p>
        </w:tc>
      </w:tr>
      <w:tr w:rsidR="00856C48" w14:paraId="6A4A4662" w14:textId="23C79A8C" w:rsidTr="006F158D">
        <w:tc>
          <w:tcPr>
            <w:cnfStyle w:val="001000000000" w:firstRow="0" w:lastRow="0" w:firstColumn="1" w:lastColumn="0" w:oddVBand="0" w:evenVBand="0" w:oddHBand="0" w:evenHBand="0" w:firstRowFirstColumn="0" w:firstRowLastColumn="0" w:lastRowFirstColumn="0" w:lastRowLastColumn="0"/>
            <w:tcW w:w="1980" w:type="dxa"/>
          </w:tcPr>
          <w:p w14:paraId="1C303C9F" w14:textId="698B7CDC" w:rsidR="00856C48" w:rsidRPr="006C548B" w:rsidRDefault="00B12FB6" w:rsidP="002E7172">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FR2</w:t>
            </w:r>
          </w:p>
        </w:tc>
        <w:tc>
          <w:tcPr>
            <w:tcW w:w="3969" w:type="dxa"/>
          </w:tcPr>
          <w:p w14:paraId="019272C9" w14:textId="098EE0B5" w:rsidR="00856C48" w:rsidRDefault="00DE37DE" w:rsidP="005D3ACA">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Data cannot be stored in large quantities on the STM.</w:t>
            </w:r>
          </w:p>
        </w:tc>
        <w:tc>
          <w:tcPr>
            <w:tcW w:w="3062" w:type="dxa"/>
            <w:gridSpan w:val="2"/>
          </w:tcPr>
          <w:p w14:paraId="6D0E737B" w14:textId="57FF5119" w:rsidR="006F158D" w:rsidRDefault="008129ED" w:rsidP="006F158D">
            <w:pPr>
              <w:spacing w:before="120" w:after="12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w:t>
            </w:r>
            <w:r w:rsidR="00DB4785">
              <w:rPr>
                <w:rFonts w:ascii="Times New Roman" w:eastAsia="Times New Roman" w:hAnsi="Times New Roman" w:cs="Times New Roman"/>
                <w:color w:val="auto"/>
              </w:rPr>
              <w:t>8</w:t>
            </w:r>
          </w:p>
        </w:tc>
      </w:tr>
      <w:tr w:rsidR="006F158D" w14:paraId="10B53843" w14:textId="52BB103D" w:rsidTr="006F158D">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980" w:type="dxa"/>
          </w:tcPr>
          <w:p w14:paraId="6522C2C4" w14:textId="269D1FBA" w:rsidR="006F158D" w:rsidRDefault="006F158D" w:rsidP="006F158D">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FR3</w:t>
            </w:r>
          </w:p>
        </w:tc>
        <w:tc>
          <w:tcPr>
            <w:tcW w:w="3969" w:type="dxa"/>
          </w:tcPr>
          <w:p w14:paraId="0196C94D" w14:textId="3D9B4F29" w:rsidR="006F158D" w:rsidRDefault="001F3639" w:rsidP="005D3ACA">
            <w:pPr>
              <w:spacing w:before="120" w:after="12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r w:rsidR="00DE37DE">
              <w:rPr>
                <w:rFonts w:ascii="Times New Roman" w:eastAsia="Times New Roman" w:hAnsi="Times New Roman" w:cs="Times New Roman"/>
                <w:color w:val="auto"/>
              </w:rPr>
              <w:t xml:space="preserve">processing </w:t>
            </w:r>
            <w:r w:rsidR="003856C4">
              <w:rPr>
                <w:rFonts w:ascii="Times New Roman" w:eastAsia="Times New Roman" w:hAnsi="Times New Roman" w:cs="Times New Roman"/>
                <w:color w:val="auto"/>
              </w:rPr>
              <w:t>on the STM must not be computationally intensive.</w:t>
            </w:r>
          </w:p>
        </w:tc>
        <w:tc>
          <w:tcPr>
            <w:tcW w:w="3062" w:type="dxa"/>
          </w:tcPr>
          <w:p w14:paraId="6D6ACD8C" w14:textId="16DC532A" w:rsidR="006F158D" w:rsidRDefault="00FE232C" w:rsidP="006F158D">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UR6</w:t>
            </w:r>
          </w:p>
        </w:tc>
      </w:tr>
    </w:tbl>
    <w:p w14:paraId="30B231EC" w14:textId="78C7CC45" w:rsidR="00856C48" w:rsidRPr="00DD4406" w:rsidRDefault="00856C48" w:rsidP="00856C48">
      <w:pPr>
        <w:pStyle w:val="Caption"/>
        <w:jc w:val="center"/>
        <w:rPr>
          <w:rFonts w:ascii="Times New Roman" w:eastAsia="Times New Roman" w:hAnsi="Times New Roman" w:cs="Times New Roman"/>
          <w:color w:val="auto"/>
        </w:rPr>
      </w:pPr>
      <w:bookmarkStart w:id="69" w:name="_Toc111825444"/>
      <w:r>
        <w:t xml:space="preserve">Table </w:t>
      </w:r>
      <w:r w:rsidR="009A6826">
        <w:fldChar w:fldCharType="begin"/>
      </w:r>
      <w:r w:rsidR="009A6826">
        <w:instrText xml:space="preserve"> SEQ Table \* ROMAN </w:instrText>
      </w:r>
      <w:r w:rsidR="009A6826">
        <w:fldChar w:fldCharType="separate"/>
      </w:r>
      <w:r w:rsidR="006A6B8B">
        <w:rPr>
          <w:noProof/>
        </w:rPr>
        <w:t>III</w:t>
      </w:r>
      <w:r w:rsidR="009A6826">
        <w:rPr>
          <w:noProof/>
        </w:rPr>
        <w:fldChar w:fldCharType="end"/>
      </w:r>
      <w:r w:rsidR="001743AC">
        <w:t xml:space="preserve"> </w:t>
      </w:r>
      <w:r w:rsidR="00B37E1F">
        <w:t>–</w:t>
      </w:r>
      <w:r w:rsidR="001743AC">
        <w:t xml:space="preserve"> </w:t>
      </w:r>
      <w:r w:rsidR="00B37E1F">
        <w:rPr>
          <w:lang w:val="en-US"/>
        </w:rPr>
        <w:t>F</w:t>
      </w:r>
      <w:r w:rsidR="00F50659">
        <w:rPr>
          <w:lang w:val="en-US"/>
        </w:rPr>
        <w:t xml:space="preserve">unctional </w:t>
      </w:r>
      <w:r w:rsidR="006801C0">
        <w:rPr>
          <w:lang w:val="en-US"/>
        </w:rPr>
        <w:t>r</w:t>
      </w:r>
      <w:r w:rsidR="00F50659">
        <w:rPr>
          <w:lang w:val="en-US"/>
        </w:rPr>
        <w:t xml:space="preserve">equirements of the </w:t>
      </w:r>
      <w:r w:rsidR="006801C0">
        <w:rPr>
          <w:lang w:val="en-US"/>
        </w:rPr>
        <w:t>r</w:t>
      </w:r>
      <w:r w:rsidR="00F50659">
        <w:rPr>
          <w:lang w:val="en-US"/>
        </w:rPr>
        <w:t xml:space="preserve">etrieval </w:t>
      </w:r>
      <w:r w:rsidR="002E7172">
        <w:rPr>
          <w:lang w:val="en-US"/>
        </w:rPr>
        <w:t>and</w:t>
      </w:r>
      <w:r w:rsidR="00F50659">
        <w:rPr>
          <w:lang w:val="en-US"/>
        </w:rPr>
        <w:t xml:space="preserve"> </w:t>
      </w:r>
      <w:r w:rsidR="006801C0">
        <w:rPr>
          <w:lang w:val="en-US"/>
        </w:rPr>
        <w:t>s</w:t>
      </w:r>
      <w:r w:rsidR="00F50659">
        <w:rPr>
          <w:lang w:val="en-US"/>
        </w:rPr>
        <w:t xml:space="preserve">torage of </w:t>
      </w:r>
      <w:r w:rsidR="006801C0">
        <w:rPr>
          <w:lang w:val="en-US"/>
        </w:rPr>
        <w:t>d</w:t>
      </w:r>
      <w:r w:rsidR="00F50659">
        <w:rPr>
          <w:lang w:val="en-US"/>
        </w:rPr>
        <w:t>ata</w:t>
      </w:r>
      <w:bookmarkEnd w:id="69"/>
      <w:r w:rsidR="00931A6D">
        <w:rPr>
          <w:lang w:val="en-US"/>
        </w:rPr>
        <w:t xml:space="preserve"> </w:t>
      </w:r>
    </w:p>
    <w:tbl>
      <w:tblPr>
        <w:tblStyle w:val="GridTable6Colourful"/>
        <w:tblW w:w="0" w:type="auto"/>
        <w:tblLook w:val="04A0" w:firstRow="1" w:lastRow="0" w:firstColumn="1" w:lastColumn="0" w:noHBand="0" w:noVBand="1"/>
      </w:tblPr>
      <w:tblGrid>
        <w:gridCol w:w="2830"/>
        <w:gridCol w:w="3112"/>
        <w:gridCol w:w="3069"/>
      </w:tblGrid>
      <w:tr w:rsidR="00195AA4" w14:paraId="17100DAD" w14:textId="77777777" w:rsidTr="00046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BF0B5C" w14:textId="2D8DAEA2" w:rsidR="00195AA4" w:rsidRPr="00B310D2" w:rsidRDefault="00F7193F" w:rsidP="00F7193F">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Specification </w:t>
            </w:r>
            <w:r w:rsidR="00195AA4" w:rsidRPr="00B310D2">
              <w:rPr>
                <w:rFonts w:ascii="Times New Roman" w:eastAsia="Times New Roman" w:hAnsi="Times New Roman" w:cs="Times New Roman"/>
                <w:color w:val="000000" w:themeColor="text1"/>
              </w:rPr>
              <w:t>ID</w:t>
            </w:r>
          </w:p>
        </w:tc>
        <w:tc>
          <w:tcPr>
            <w:tcW w:w="3112" w:type="dxa"/>
          </w:tcPr>
          <w:p w14:paraId="742379CC" w14:textId="77777777" w:rsidR="00195AA4" w:rsidRPr="00B310D2" w:rsidRDefault="00195AA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10047BDA" w14:textId="26881A36" w:rsidR="00195AA4" w:rsidRDefault="00046F6E">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195AA4" w14:paraId="156FAC1F" w14:textId="77777777" w:rsidTr="00046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DE95128" w14:textId="740BD76E" w:rsidR="00195AA4" w:rsidRPr="006C548B" w:rsidRDefault="00E84C9C">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w:t>
            </w:r>
            <w:r w:rsidR="00195AA4">
              <w:rPr>
                <w:rFonts w:ascii="Times New Roman" w:eastAsia="Times New Roman" w:hAnsi="Times New Roman" w:cs="Times New Roman"/>
                <w:color w:val="auto"/>
              </w:rPr>
              <w:t>1</w:t>
            </w:r>
          </w:p>
        </w:tc>
        <w:tc>
          <w:tcPr>
            <w:tcW w:w="3112" w:type="dxa"/>
          </w:tcPr>
          <w:p w14:paraId="5ADB44EB" w14:textId="0E19566D" w:rsidR="00195AA4" w:rsidRDefault="00704928" w:rsidP="007A2DE5">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hyperlink r:id="rId17" w:history="1">
              <w:r w:rsidR="006C6755" w:rsidRPr="006C6755">
                <w:rPr>
                  <w:rStyle w:val="Hyperlink"/>
                  <w:rFonts w:ascii="Times New Roman" w:eastAsia="Times New Roman" w:hAnsi="Times New Roman" w:cs="Times New Roman"/>
                </w:rPr>
                <w:t>ICM</w:t>
              </w:r>
              <w:r w:rsidR="006C6755">
                <w:rPr>
                  <w:rStyle w:val="Hyperlink"/>
                  <w:rFonts w:ascii="Times New Roman" w:eastAsia="Times New Roman" w:hAnsi="Times New Roman" w:cs="Times New Roman"/>
                </w:rPr>
                <w:t>-</w:t>
              </w:r>
              <w:r w:rsidR="006C6755" w:rsidRPr="006C6755">
                <w:rPr>
                  <w:rStyle w:val="Hyperlink"/>
                  <w:rFonts w:ascii="Times New Roman" w:eastAsia="Times New Roman" w:hAnsi="Times New Roman" w:cs="Times New Roman"/>
                </w:rPr>
                <w:t>20948</w:t>
              </w:r>
            </w:hyperlink>
            <w:r w:rsidR="006C6755">
              <w:rPr>
                <w:rFonts w:ascii="Times New Roman" w:eastAsia="Times New Roman" w:hAnsi="Times New Roman" w:cs="Times New Roman"/>
                <w:color w:val="auto"/>
              </w:rPr>
              <w:t xml:space="preserve"> </w:t>
            </w:r>
            <w:r w:rsidR="00D3358A">
              <w:rPr>
                <w:rFonts w:ascii="Times New Roman" w:eastAsia="Times New Roman" w:hAnsi="Times New Roman" w:cs="Times New Roman"/>
                <w:color w:val="auto"/>
              </w:rPr>
              <w:t xml:space="preserve">MEMS </w:t>
            </w:r>
            <w:r w:rsidR="00C7144E">
              <w:t>motion</w:t>
            </w:r>
            <w:r w:rsidR="00D3358A">
              <w:t xml:space="preserve"> tracking is used.</w:t>
            </w:r>
          </w:p>
        </w:tc>
        <w:tc>
          <w:tcPr>
            <w:tcW w:w="3069" w:type="dxa"/>
          </w:tcPr>
          <w:p w14:paraId="28EFDFF6" w14:textId="50379EBB" w:rsidR="00195AA4" w:rsidRDefault="00D3358A">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FR1</w:t>
            </w:r>
          </w:p>
        </w:tc>
      </w:tr>
    </w:tbl>
    <w:p w14:paraId="43A61182" w14:textId="385ABA42" w:rsidR="00A51F79" w:rsidRDefault="00195AA4" w:rsidP="003D62C9">
      <w:pPr>
        <w:pStyle w:val="Caption"/>
        <w:jc w:val="center"/>
      </w:pPr>
      <w:bookmarkStart w:id="70" w:name="_Toc111825445"/>
      <w:r>
        <w:t xml:space="preserve">Table </w:t>
      </w:r>
      <w:r w:rsidR="009A6826">
        <w:fldChar w:fldCharType="begin"/>
      </w:r>
      <w:r w:rsidR="009A6826">
        <w:instrText xml:space="preserve"> SEQ Table \* ROMAN </w:instrText>
      </w:r>
      <w:r w:rsidR="009A6826">
        <w:fldChar w:fldCharType="separate"/>
      </w:r>
      <w:r w:rsidR="006A6B8B">
        <w:rPr>
          <w:noProof/>
        </w:rPr>
        <w:t>IV</w:t>
      </w:r>
      <w:r w:rsidR="009A6826">
        <w:rPr>
          <w:noProof/>
        </w:rPr>
        <w:fldChar w:fldCharType="end"/>
      </w:r>
      <w:r w:rsidR="0076011A">
        <w:t xml:space="preserve"> – Design </w:t>
      </w:r>
      <w:r w:rsidR="006801C0">
        <w:t>s</w:t>
      </w:r>
      <w:r w:rsidR="0076011A">
        <w:t xml:space="preserve">pecifications </w:t>
      </w:r>
      <w:r w:rsidR="003D62C9">
        <w:t xml:space="preserve">for </w:t>
      </w:r>
      <w:r w:rsidR="00882D8E">
        <w:t xml:space="preserve">the </w:t>
      </w:r>
      <w:r w:rsidR="006801C0">
        <w:rPr>
          <w:lang w:val="en-US"/>
        </w:rPr>
        <w:t>r</w:t>
      </w:r>
      <w:r w:rsidR="00882D8E">
        <w:rPr>
          <w:lang w:val="en-US"/>
        </w:rPr>
        <w:t xml:space="preserve">etrieval and </w:t>
      </w:r>
      <w:r w:rsidR="006801C0">
        <w:rPr>
          <w:lang w:val="en-US"/>
        </w:rPr>
        <w:t>s</w:t>
      </w:r>
      <w:r w:rsidR="00882D8E">
        <w:rPr>
          <w:lang w:val="en-US"/>
        </w:rPr>
        <w:t xml:space="preserve">torage of </w:t>
      </w:r>
      <w:r w:rsidR="006801C0">
        <w:rPr>
          <w:lang w:val="en-US"/>
        </w:rPr>
        <w:t>d</w:t>
      </w:r>
      <w:r w:rsidR="00882D8E">
        <w:rPr>
          <w:lang w:val="en-US"/>
        </w:rPr>
        <w:t>ata</w:t>
      </w:r>
      <w:r w:rsidR="003D62C9">
        <w:t>.</w:t>
      </w:r>
      <w:bookmarkEnd w:id="70"/>
    </w:p>
    <w:p w14:paraId="181114E2" w14:textId="4AA2A9F1" w:rsidR="003E7751" w:rsidRDefault="003E7751" w:rsidP="003E7751">
      <w:pPr>
        <w:pStyle w:val="Heading3"/>
      </w:pPr>
      <w:bookmarkStart w:id="71" w:name="_Toc111825421"/>
      <w:r>
        <w:t>2.1.2 Data Processing</w:t>
      </w:r>
      <w:bookmarkEnd w:id="71"/>
    </w:p>
    <w:p w14:paraId="0853337C" w14:textId="1C2B1E57" w:rsidR="003E7751" w:rsidRPr="003E7751" w:rsidRDefault="00E23BA6" w:rsidP="003E7751">
      <w:r>
        <w:t>UR</w:t>
      </w:r>
      <w:r w:rsidR="00F50EF6">
        <w:t>003</w:t>
      </w:r>
      <w:r w:rsidR="00160D3D">
        <w:t xml:space="preserve"> states that </w:t>
      </w:r>
      <w:r w:rsidR="00C60F5D">
        <w:t xml:space="preserve">at least 25% of the </w:t>
      </w:r>
      <w:r w:rsidR="00F53BA1">
        <w:t xml:space="preserve">lower </w:t>
      </w:r>
      <w:r w:rsidR="00C60F5D">
        <w:t xml:space="preserve">Fourier Coefficients must be </w:t>
      </w:r>
      <w:r w:rsidR="009D028E">
        <w:t>extracted</w:t>
      </w:r>
      <w:r w:rsidR="00AE453C">
        <w:t>.</w:t>
      </w:r>
      <w:r w:rsidR="00E549F9">
        <w:t xml:space="preserve"> This </w:t>
      </w:r>
      <w:r w:rsidR="000E0915">
        <w:t>reduces the strain on the STM as it has limited onboard storage</w:t>
      </w:r>
      <w:r w:rsidR="00D442BE">
        <w:t>,</w:t>
      </w:r>
      <w:r w:rsidR="000E0915">
        <w:t xml:space="preserve"> and as there is no possibility of increasing that storage, this will play a vital role in the entire system. The reduction in </w:t>
      </w:r>
      <w:r w:rsidR="00D442BE">
        <w:t xml:space="preserve">the </w:t>
      </w:r>
      <w:r w:rsidR="000E0915">
        <w:t>size of the collected data will also increase the efficiency of the compression and encryption algorithm.</w:t>
      </w:r>
      <w:r w:rsidR="00D85CB6">
        <w:t xml:space="preserve"> The IMU </w:t>
      </w:r>
      <w:r w:rsidR="008F0423">
        <w:t xml:space="preserve">cannot record the data in the frequency domain; it </w:t>
      </w:r>
      <w:r w:rsidR="00D85CB6">
        <w:t>measure</w:t>
      </w:r>
      <w:r w:rsidR="007B1A7A">
        <w:t>s</w:t>
      </w:r>
      <w:r w:rsidR="008F0423">
        <w:t xml:space="preserve"> in the time domain – it is</w:t>
      </w:r>
      <w:r w:rsidR="00D85CB6">
        <w:t xml:space="preserve"> essential for a system to be designed to transform the data </w:t>
      </w:r>
      <w:r w:rsidR="00451287">
        <w:t>to</w:t>
      </w:r>
      <w:r w:rsidR="00D85CB6">
        <w:t xml:space="preserve"> the frequency domain.</w:t>
      </w:r>
      <w:r w:rsidR="00B0265B">
        <w:t xml:space="preserve"> It is desired to use the Fast Fourier Transform (FFT) to do such </w:t>
      </w:r>
      <w:r w:rsidR="00475CE6">
        <w:t xml:space="preserve">a </w:t>
      </w:r>
      <w:r w:rsidR="00B0265B">
        <w:t>transform</w:t>
      </w:r>
      <w:r w:rsidR="003343D3">
        <w:t xml:space="preserve"> for efficiency</w:t>
      </w:r>
      <w:r w:rsidR="00B0265B">
        <w:t xml:space="preserve">. </w:t>
      </w:r>
      <w:r w:rsidR="008F0423">
        <w:t>To</w:t>
      </w:r>
      <w:r w:rsidR="00B0265B">
        <w:t xml:space="preserve"> use the </w:t>
      </w:r>
      <w:r w:rsidR="003343D3">
        <w:t>FFT, the correct sample time must be used</w:t>
      </w:r>
      <w:r w:rsidR="00475CE6">
        <w:t>,</w:t>
      </w:r>
      <w:r w:rsidR="003343D3">
        <w:t xml:space="preserve"> and the amount of data collected must also be compatible with the onboard storage of the STM.</w:t>
      </w:r>
      <w:r w:rsidR="0011006F">
        <w:t xml:space="preserve"> </w:t>
      </w:r>
      <w:r w:rsidR="00B021B6">
        <w:t>This will allow the subsequent Fourier coefficients to be collected</w:t>
      </w:r>
      <w:r w:rsidR="00497F3A">
        <w:t xml:space="preserve"> and processed.</w:t>
      </w:r>
      <w:r w:rsidR="00781C7D">
        <w:t xml:space="preserve"> </w:t>
      </w:r>
      <w:r w:rsidR="00C34523">
        <w:t xml:space="preserve">Based on research from the </w:t>
      </w:r>
      <w:r w:rsidR="00635AEA">
        <w:t>STM</w:t>
      </w:r>
      <w:r w:rsidR="0073197B">
        <w:t xml:space="preserve"> IDE page, it is recommended </w:t>
      </w:r>
      <w:r w:rsidR="00735484">
        <w:t xml:space="preserve">that the programming </w:t>
      </w:r>
      <w:r w:rsidR="000B2B64">
        <w:t>language to be used must either be C, C++</w:t>
      </w:r>
      <w:r w:rsidR="00A55DD1">
        <w:t xml:space="preserve">, Pascal, </w:t>
      </w:r>
      <w:r w:rsidR="00D343C9">
        <w:t>and Java</w:t>
      </w:r>
      <w:r w:rsidR="00B35EAE">
        <w:t xml:space="preserve">. In the case of this project, we will be using </w:t>
      </w:r>
      <w:r w:rsidR="00E756F1">
        <w:t xml:space="preserve">a combination of </w:t>
      </w:r>
      <w:r w:rsidR="00CE0876">
        <w:t>programming languages on the computer but predominantly will use C on the STM.</w:t>
      </w:r>
    </w:p>
    <w:p w14:paraId="15B0C235" w14:textId="77777777" w:rsidR="0070717E" w:rsidRDefault="0070717E" w:rsidP="003E7751"/>
    <w:tbl>
      <w:tblPr>
        <w:tblStyle w:val="GridTable6Colourful"/>
        <w:tblW w:w="0" w:type="auto"/>
        <w:tblLook w:val="04A0" w:firstRow="1" w:lastRow="0" w:firstColumn="1" w:lastColumn="0" w:noHBand="0" w:noVBand="1"/>
      </w:tblPr>
      <w:tblGrid>
        <w:gridCol w:w="1979"/>
        <w:gridCol w:w="3964"/>
        <w:gridCol w:w="3068"/>
      </w:tblGrid>
      <w:tr w:rsidR="00014297" w14:paraId="514C1516" w14:textId="77777777" w:rsidTr="005E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6501986" w14:textId="77777777" w:rsidR="00014297" w:rsidRPr="00B310D2" w:rsidRDefault="00014297">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Functional</w:t>
            </w:r>
            <w:r w:rsidRPr="00B310D2">
              <w:rPr>
                <w:rFonts w:ascii="Times New Roman" w:eastAsia="Times New Roman" w:hAnsi="Times New Roman" w:cs="Times New Roman"/>
                <w:color w:val="000000" w:themeColor="text1"/>
              </w:rPr>
              <w:t xml:space="preserve"> Requirement ID</w:t>
            </w:r>
          </w:p>
        </w:tc>
        <w:tc>
          <w:tcPr>
            <w:tcW w:w="3964" w:type="dxa"/>
          </w:tcPr>
          <w:p w14:paraId="79F01845" w14:textId="77777777" w:rsidR="00014297" w:rsidRPr="00B310D2" w:rsidRDefault="00014297">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8" w:type="dxa"/>
          </w:tcPr>
          <w:p w14:paraId="0AE0132B" w14:textId="77777777" w:rsidR="00014297" w:rsidRDefault="00014297">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014297" w14:paraId="1B501243" w14:textId="77777777" w:rsidTr="005E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ED1DD3B" w14:textId="76F8B3E7" w:rsidR="00014297" w:rsidRPr="006C548B" w:rsidRDefault="00014297">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w:t>
            </w:r>
            <w:r w:rsidR="00892212">
              <w:rPr>
                <w:rFonts w:ascii="Times New Roman" w:eastAsia="Times New Roman" w:hAnsi="Times New Roman" w:cs="Times New Roman"/>
                <w:color w:val="auto"/>
              </w:rPr>
              <w:t>4</w:t>
            </w:r>
          </w:p>
        </w:tc>
        <w:tc>
          <w:tcPr>
            <w:tcW w:w="3964" w:type="dxa"/>
          </w:tcPr>
          <w:p w14:paraId="04212463" w14:textId="128CE5AD" w:rsidR="00014297" w:rsidRDefault="003459FB">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Some of the Fourier coefficients must be </w:t>
            </w:r>
            <w:r w:rsidR="007A7912">
              <w:rPr>
                <w:rFonts w:ascii="Times New Roman" w:eastAsia="Times New Roman" w:hAnsi="Times New Roman" w:cs="Times New Roman"/>
                <w:color w:val="auto"/>
              </w:rPr>
              <w:t>retained after compression</w:t>
            </w:r>
          </w:p>
        </w:tc>
        <w:tc>
          <w:tcPr>
            <w:tcW w:w="3068" w:type="dxa"/>
          </w:tcPr>
          <w:p w14:paraId="067D9880" w14:textId="3EE5F14F" w:rsidR="00014297" w:rsidRDefault="00014297">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w:t>
            </w:r>
            <w:r w:rsidR="005E5D9C">
              <w:rPr>
                <w:rFonts w:ascii="Times New Roman" w:eastAsia="Times New Roman" w:hAnsi="Times New Roman" w:cs="Times New Roman"/>
                <w:color w:val="auto"/>
              </w:rPr>
              <w:t>3</w:t>
            </w:r>
          </w:p>
        </w:tc>
      </w:tr>
      <w:tr w:rsidR="00014297" w14:paraId="28B672CB" w14:textId="77777777" w:rsidTr="005E5D9C">
        <w:tc>
          <w:tcPr>
            <w:cnfStyle w:val="001000000000" w:firstRow="0" w:lastRow="0" w:firstColumn="1" w:lastColumn="0" w:oddVBand="0" w:evenVBand="0" w:oddHBand="0" w:evenHBand="0" w:firstRowFirstColumn="0" w:firstRowLastColumn="0" w:lastRowFirstColumn="0" w:lastRowLastColumn="0"/>
            <w:tcW w:w="1979" w:type="dxa"/>
          </w:tcPr>
          <w:p w14:paraId="69D94ACF" w14:textId="1BBF7BB2" w:rsidR="00014297" w:rsidRPr="006C548B" w:rsidRDefault="00014297">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w:t>
            </w:r>
            <w:r w:rsidR="00892212">
              <w:rPr>
                <w:rFonts w:ascii="Times New Roman" w:eastAsia="Times New Roman" w:hAnsi="Times New Roman" w:cs="Times New Roman"/>
                <w:color w:val="auto"/>
              </w:rPr>
              <w:t>5</w:t>
            </w:r>
          </w:p>
        </w:tc>
        <w:tc>
          <w:tcPr>
            <w:tcW w:w="3964" w:type="dxa"/>
          </w:tcPr>
          <w:p w14:paraId="5017E96D" w14:textId="0956FB77" w:rsidR="00014297" w:rsidRDefault="007A7912">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programming language used must be compatible with the STM Discovery Board without modifications.</w:t>
            </w:r>
          </w:p>
        </w:tc>
        <w:tc>
          <w:tcPr>
            <w:tcW w:w="3068" w:type="dxa"/>
          </w:tcPr>
          <w:p w14:paraId="4062C899" w14:textId="5C2BCC45" w:rsidR="00014297" w:rsidRDefault="00014297">
            <w:pPr>
              <w:spacing w:before="120" w:after="12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UR8</w:t>
            </w:r>
            <w:r w:rsidR="00EC6C83">
              <w:rPr>
                <w:rFonts w:ascii="Times New Roman" w:eastAsia="Times New Roman" w:hAnsi="Times New Roman" w:cs="Times New Roman"/>
                <w:color w:val="auto"/>
              </w:rPr>
              <w:t xml:space="preserve"> &amp; UR5</w:t>
            </w:r>
          </w:p>
        </w:tc>
      </w:tr>
    </w:tbl>
    <w:p w14:paraId="20624DD1" w14:textId="7A00709D" w:rsidR="00014297" w:rsidRDefault="00014297" w:rsidP="005E5D9C">
      <w:pPr>
        <w:pStyle w:val="Caption"/>
        <w:jc w:val="center"/>
      </w:pPr>
      <w:bookmarkStart w:id="72" w:name="_Toc111825446"/>
      <w:r>
        <w:t xml:space="preserve">Table </w:t>
      </w:r>
      <w:r w:rsidR="009A6826">
        <w:fldChar w:fldCharType="begin"/>
      </w:r>
      <w:r w:rsidR="009A6826">
        <w:instrText xml:space="preserve"> SEQ Table \* ROMAN </w:instrText>
      </w:r>
      <w:r w:rsidR="009A6826">
        <w:fldChar w:fldCharType="separate"/>
      </w:r>
      <w:r w:rsidR="006A6B8B">
        <w:rPr>
          <w:noProof/>
        </w:rPr>
        <w:t>V</w:t>
      </w:r>
      <w:r w:rsidR="009A6826">
        <w:rPr>
          <w:noProof/>
        </w:rPr>
        <w:fldChar w:fldCharType="end"/>
      </w:r>
      <w:r w:rsidR="00B37E1F">
        <w:t xml:space="preserve"> –</w:t>
      </w:r>
      <w:r>
        <w:t xml:space="preserve"> </w:t>
      </w:r>
      <w:r w:rsidR="00B37E1F">
        <w:t>F</w:t>
      </w:r>
      <w:r>
        <w:t>unctional requirements for data processing</w:t>
      </w:r>
      <w:bookmarkEnd w:id="72"/>
      <w:r>
        <w:t xml:space="preserve"> </w:t>
      </w:r>
    </w:p>
    <w:tbl>
      <w:tblPr>
        <w:tblStyle w:val="GridTable6Colourful"/>
        <w:tblW w:w="0" w:type="auto"/>
        <w:tblLook w:val="04A0" w:firstRow="1" w:lastRow="0" w:firstColumn="1" w:lastColumn="0" w:noHBand="0" w:noVBand="1"/>
      </w:tblPr>
      <w:tblGrid>
        <w:gridCol w:w="2830"/>
        <w:gridCol w:w="3112"/>
        <w:gridCol w:w="3069"/>
      </w:tblGrid>
      <w:tr w:rsidR="0070717E" w14:paraId="0B1011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EB2A3F" w14:textId="77777777" w:rsidR="0070717E" w:rsidRPr="00B310D2" w:rsidRDefault="0070717E">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Specification </w:t>
            </w:r>
            <w:r w:rsidRPr="00B310D2">
              <w:rPr>
                <w:rFonts w:ascii="Times New Roman" w:eastAsia="Times New Roman" w:hAnsi="Times New Roman" w:cs="Times New Roman"/>
                <w:color w:val="000000" w:themeColor="text1"/>
              </w:rPr>
              <w:t>ID</w:t>
            </w:r>
          </w:p>
        </w:tc>
        <w:tc>
          <w:tcPr>
            <w:tcW w:w="3112" w:type="dxa"/>
          </w:tcPr>
          <w:p w14:paraId="15C09618" w14:textId="77777777" w:rsidR="0070717E" w:rsidRPr="00B310D2" w:rsidRDefault="0070717E">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184ADD14" w14:textId="77777777" w:rsidR="0070717E" w:rsidRDefault="0070717E">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70717E" w14:paraId="2BBBD0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2727495" w14:textId="0C04CEA7" w:rsidR="0070717E" w:rsidRPr="006C548B" w:rsidRDefault="0070717E">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w:t>
            </w:r>
            <w:r w:rsidR="00892212">
              <w:rPr>
                <w:rFonts w:ascii="Times New Roman" w:eastAsia="Times New Roman" w:hAnsi="Times New Roman" w:cs="Times New Roman"/>
                <w:color w:val="auto"/>
              </w:rPr>
              <w:t>2</w:t>
            </w:r>
          </w:p>
        </w:tc>
        <w:tc>
          <w:tcPr>
            <w:tcW w:w="3112" w:type="dxa"/>
          </w:tcPr>
          <w:p w14:paraId="7BEF31AC" w14:textId="6487232F" w:rsidR="0070717E" w:rsidRDefault="00BB3E5D">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At least 25% of the Fourier Coefficients must be retained</w:t>
            </w:r>
            <w:r w:rsidR="005012F0">
              <w:rPr>
                <w:rFonts w:ascii="Times New Roman" w:eastAsia="Times New Roman" w:hAnsi="Times New Roman" w:cs="Times New Roman"/>
                <w:color w:val="auto"/>
              </w:rPr>
              <w:t>, this can be done by filtering the data using code.</w:t>
            </w:r>
          </w:p>
        </w:tc>
        <w:tc>
          <w:tcPr>
            <w:tcW w:w="3069" w:type="dxa"/>
          </w:tcPr>
          <w:p w14:paraId="22518082" w14:textId="368A0F1B" w:rsidR="0070717E" w:rsidRDefault="0070717E" w:rsidP="0070717E">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w:t>
            </w:r>
            <w:r w:rsidR="00892212">
              <w:rPr>
                <w:rFonts w:ascii="Times New Roman" w:eastAsia="Times New Roman" w:hAnsi="Times New Roman" w:cs="Times New Roman"/>
                <w:color w:val="auto"/>
              </w:rPr>
              <w:t>4 &amp; FR5</w:t>
            </w:r>
          </w:p>
        </w:tc>
      </w:tr>
    </w:tbl>
    <w:p w14:paraId="49D43D25" w14:textId="4CE0073B" w:rsidR="0070717E" w:rsidRPr="003E7751" w:rsidRDefault="0070717E" w:rsidP="00014297">
      <w:pPr>
        <w:pStyle w:val="Caption"/>
        <w:jc w:val="center"/>
      </w:pPr>
      <w:bookmarkStart w:id="73" w:name="_Toc111825447"/>
      <w:r>
        <w:t xml:space="preserve">Table </w:t>
      </w:r>
      <w:r w:rsidR="009A6826">
        <w:fldChar w:fldCharType="begin"/>
      </w:r>
      <w:r w:rsidR="009A6826">
        <w:instrText xml:space="preserve"> SEQ Table \* ROMAN </w:instrText>
      </w:r>
      <w:r w:rsidR="009A6826">
        <w:fldChar w:fldCharType="separate"/>
      </w:r>
      <w:r w:rsidR="006A6B8B">
        <w:rPr>
          <w:noProof/>
        </w:rPr>
        <w:t>VI</w:t>
      </w:r>
      <w:r w:rsidR="009A6826">
        <w:rPr>
          <w:noProof/>
        </w:rPr>
        <w:fldChar w:fldCharType="end"/>
      </w:r>
      <w:r w:rsidR="00B37E1F">
        <w:t xml:space="preserve"> –</w:t>
      </w:r>
      <w:r w:rsidR="00014297">
        <w:t xml:space="preserve"> </w:t>
      </w:r>
      <w:r w:rsidR="00B37E1F">
        <w:t>D</w:t>
      </w:r>
      <w:r w:rsidR="00014297">
        <w:t>esign specifications for data processing</w:t>
      </w:r>
      <w:bookmarkEnd w:id="73"/>
    </w:p>
    <w:p w14:paraId="67B78230" w14:textId="0AAAB645" w:rsidR="00D3274E" w:rsidRDefault="00D3274E" w:rsidP="00D3274E">
      <w:pPr>
        <w:pStyle w:val="Heading3"/>
      </w:pPr>
      <w:bookmarkStart w:id="74" w:name="_Toc111825422"/>
      <w:r>
        <w:t>2.1.3 Encryption</w:t>
      </w:r>
      <w:r w:rsidR="00597869">
        <w:t xml:space="preserve"> of data</w:t>
      </w:r>
      <w:bookmarkEnd w:id="74"/>
    </w:p>
    <w:p w14:paraId="4CFBC243" w14:textId="09E6EECD" w:rsidR="001B5EB0" w:rsidRDefault="00B111D2" w:rsidP="00FF7DCD">
      <w:pPr>
        <w:ind w:left="0" w:firstLine="0"/>
      </w:pPr>
      <w:r>
        <w:t xml:space="preserve">The encryption will be done using the </w:t>
      </w:r>
      <w:proofErr w:type="spellStart"/>
      <w:r>
        <w:t>Twofish</w:t>
      </w:r>
      <w:proofErr w:type="spellEnd"/>
      <w:r>
        <w:t xml:space="preserve"> algorithm</w:t>
      </w:r>
      <w:r w:rsidR="00006452">
        <w:t>.</w:t>
      </w:r>
      <w:r w:rsidR="00245D18">
        <w:t xml:space="preserve"> This is one of the fastest</w:t>
      </w:r>
      <w:r w:rsidR="00490285">
        <w:t>, most flexible and secure algorithms in the world.</w:t>
      </w:r>
      <w:r w:rsidR="0069407B">
        <w:t xml:space="preserve"> </w:t>
      </w:r>
      <w:proofErr w:type="spellStart"/>
      <w:r w:rsidR="0069407B">
        <w:t>Twofish</w:t>
      </w:r>
      <w:proofErr w:type="spellEnd"/>
      <w:r w:rsidR="0069407B">
        <w:t xml:space="preserve"> is also compatible and easy to implement on the STM32F051 Discovery Board. </w:t>
      </w:r>
      <w:r w:rsidR="003B0FA7">
        <w:t xml:space="preserve">Ideally the encryption will be run on the </w:t>
      </w:r>
      <w:r w:rsidR="00E07CA0">
        <w:t xml:space="preserve">STM but this is dependent on the onboard memory. </w:t>
      </w:r>
      <w:r w:rsidR="00496ECE">
        <w:t>The practice of encrypting</w:t>
      </w:r>
      <w:r w:rsidR="00253228">
        <w:t xml:space="preserve"> data packets which </w:t>
      </w:r>
      <w:r w:rsidR="003B1AD4">
        <w:t xml:space="preserve">are </w:t>
      </w:r>
      <w:r w:rsidR="00253228">
        <w:t xml:space="preserve">transmitted is good practice </w:t>
      </w:r>
      <w:r w:rsidR="00407BCA">
        <w:t>for ensuring confidentiality of the information.</w:t>
      </w:r>
      <w:r w:rsidR="0089350E">
        <w:t xml:space="preserve"> </w:t>
      </w:r>
      <w:proofErr w:type="spellStart"/>
      <w:r w:rsidR="0089350E">
        <w:t>Twofish</w:t>
      </w:r>
      <w:proofErr w:type="spellEnd"/>
      <w:r w:rsidR="0089350E">
        <w:t xml:space="preserve"> will provide a secure </w:t>
      </w:r>
      <w:r w:rsidR="0021787C">
        <w:t>encryption for the data from the SHAR</w:t>
      </w:r>
      <w:r w:rsidR="00582F07">
        <w:t>C</w:t>
      </w:r>
      <w:r w:rsidR="0021787C">
        <w:t xml:space="preserve"> buoy to the research</w:t>
      </w:r>
      <w:r w:rsidR="007D5480">
        <w:t>ers.</w:t>
      </w:r>
    </w:p>
    <w:tbl>
      <w:tblPr>
        <w:tblStyle w:val="GridTable6Colourful"/>
        <w:tblW w:w="0" w:type="auto"/>
        <w:tblLook w:val="04A0" w:firstRow="1" w:lastRow="0" w:firstColumn="1" w:lastColumn="0" w:noHBand="0" w:noVBand="1"/>
      </w:tblPr>
      <w:tblGrid>
        <w:gridCol w:w="1979"/>
        <w:gridCol w:w="3964"/>
        <w:gridCol w:w="3068"/>
      </w:tblGrid>
      <w:tr w:rsidR="0056586E" w14:paraId="6C593AEB"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FC8F8CD" w14:textId="77777777" w:rsidR="0056586E" w:rsidRPr="00B310D2" w:rsidRDefault="0056586E"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c>
          <w:tcPr>
            <w:tcW w:w="3964" w:type="dxa"/>
          </w:tcPr>
          <w:p w14:paraId="4BFDAAD6" w14:textId="77777777" w:rsidR="0056586E" w:rsidRPr="00B310D2" w:rsidRDefault="0056586E"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8" w:type="dxa"/>
          </w:tcPr>
          <w:p w14:paraId="5D8FAFD4" w14:textId="77777777" w:rsidR="0056586E" w:rsidRDefault="0056586E"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56586E" w14:paraId="39615508"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36364095" w14:textId="079075D1" w:rsidR="0056586E" w:rsidRPr="006C548B" w:rsidRDefault="0056586E"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FR6</w:t>
            </w:r>
          </w:p>
        </w:tc>
        <w:tc>
          <w:tcPr>
            <w:tcW w:w="3964" w:type="dxa"/>
          </w:tcPr>
          <w:p w14:paraId="5A586DAB" w14:textId="0637AD32" w:rsidR="0056586E" w:rsidRDefault="00723A20" w:rsidP="009B36F4">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All data received by and from the STM must be suitably encrypted.</w:t>
            </w:r>
          </w:p>
        </w:tc>
        <w:tc>
          <w:tcPr>
            <w:tcW w:w="3068" w:type="dxa"/>
          </w:tcPr>
          <w:p w14:paraId="0D741549" w14:textId="044374DB" w:rsidR="0056586E" w:rsidRDefault="0056586E" w:rsidP="009B36F4">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w:t>
            </w:r>
            <w:r w:rsidR="00723A20">
              <w:rPr>
                <w:rFonts w:ascii="Times New Roman" w:eastAsia="Times New Roman" w:hAnsi="Times New Roman" w:cs="Times New Roman"/>
                <w:color w:val="auto"/>
              </w:rPr>
              <w:t>1</w:t>
            </w:r>
          </w:p>
        </w:tc>
      </w:tr>
      <w:tr w:rsidR="0056586E" w14:paraId="2D5444D9" w14:textId="77777777" w:rsidTr="009B36F4">
        <w:tc>
          <w:tcPr>
            <w:cnfStyle w:val="001000000000" w:firstRow="0" w:lastRow="0" w:firstColumn="1" w:lastColumn="0" w:oddVBand="0" w:evenVBand="0" w:oddHBand="0" w:evenHBand="0" w:firstRowFirstColumn="0" w:firstRowLastColumn="0" w:lastRowFirstColumn="0" w:lastRowLastColumn="0"/>
            <w:tcW w:w="1979" w:type="dxa"/>
          </w:tcPr>
          <w:p w14:paraId="6607E0A1" w14:textId="64DE7801" w:rsidR="0056586E" w:rsidRPr="006C548B" w:rsidRDefault="0056586E"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FR7</w:t>
            </w:r>
          </w:p>
        </w:tc>
        <w:tc>
          <w:tcPr>
            <w:tcW w:w="3964" w:type="dxa"/>
          </w:tcPr>
          <w:p w14:paraId="574180B1" w14:textId="5A0E3E61" w:rsidR="0056586E" w:rsidRDefault="001844E9" w:rsidP="009B36F4">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encryption algorithm must be light</w:t>
            </w:r>
            <w:r w:rsidR="00E16B5F">
              <w:rPr>
                <w:rFonts w:ascii="Times New Roman" w:eastAsia="Times New Roman" w:hAnsi="Times New Roman" w:cs="Times New Roman"/>
                <w:color w:val="auto"/>
              </w:rPr>
              <w:t xml:space="preserve"> and computationally inexpensive.</w:t>
            </w:r>
          </w:p>
        </w:tc>
        <w:tc>
          <w:tcPr>
            <w:tcW w:w="3068" w:type="dxa"/>
          </w:tcPr>
          <w:p w14:paraId="06F2D7FA" w14:textId="093E7C7D" w:rsidR="0056586E" w:rsidRDefault="0056586E" w:rsidP="009B36F4">
            <w:pPr>
              <w:spacing w:before="120" w:after="12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w:t>
            </w:r>
            <w:r w:rsidR="00DE33E6">
              <w:rPr>
                <w:rFonts w:ascii="Times New Roman" w:eastAsia="Times New Roman" w:hAnsi="Times New Roman" w:cs="Times New Roman"/>
                <w:color w:val="auto"/>
              </w:rPr>
              <w:t>6 &amp; UR4</w:t>
            </w:r>
          </w:p>
        </w:tc>
      </w:tr>
    </w:tbl>
    <w:p w14:paraId="5EFA5B5D" w14:textId="3F237551" w:rsidR="00FF7DCD" w:rsidRPr="00FF7DCD" w:rsidRDefault="0056586E" w:rsidP="002E269D">
      <w:pPr>
        <w:pStyle w:val="Caption"/>
        <w:jc w:val="center"/>
      </w:pPr>
      <w:bookmarkStart w:id="75" w:name="_Toc111825448"/>
      <w:r>
        <w:t xml:space="preserve">Table </w:t>
      </w:r>
      <w:r w:rsidR="009A6826">
        <w:fldChar w:fldCharType="begin"/>
      </w:r>
      <w:r w:rsidR="009A6826">
        <w:instrText xml:space="preserve"> SEQ Table \* ROMAN </w:instrText>
      </w:r>
      <w:r w:rsidR="009A6826">
        <w:fldChar w:fldCharType="separate"/>
      </w:r>
      <w:r w:rsidR="006A6B8B">
        <w:rPr>
          <w:noProof/>
        </w:rPr>
        <w:t>VII</w:t>
      </w:r>
      <w:r w:rsidR="009A6826">
        <w:rPr>
          <w:noProof/>
        </w:rPr>
        <w:fldChar w:fldCharType="end"/>
      </w:r>
      <w:r w:rsidR="00B37E1F">
        <w:t xml:space="preserve"> –</w:t>
      </w:r>
      <w:r>
        <w:t xml:space="preserve"> </w:t>
      </w:r>
      <w:r w:rsidR="00B37E1F">
        <w:t>F</w:t>
      </w:r>
      <w:r>
        <w:t xml:space="preserve">unctional requirements for </w:t>
      </w:r>
      <w:r w:rsidR="00AA6638">
        <w:t>encryption of the data</w:t>
      </w:r>
      <w:bookmarkEnd w:id="75"/>
      <w:r>
        <w:t xml:space="preserve"> </w:t>
      </w:r>
    </w:p>
    <w:tbl>
      <w:tblPr>
        <w:tblStyle w:val="GridTable6Colourful"/>
        <w:tblW w:w="0" w:type="auto"/>
        <w:tblLook w:val="04A0" w:firstRow="1" w:lastRow="0" w:firstColumn="1" w:lastColumn="0" w:noHBand="0" w:noVBand="1"/>
      </w:tblPr>
      <w:tblGrid>
        <w:gridCol w:w="2830"/>
        <w:gridCol w:w="3112"/>
        <w:gridCol w:w="3069"/>
      </w:tblGrid>
      <w:tr w:rsidR="0056586E" w14:paraId="6A865AEC"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E359634" w14:textId="77777777" w:rsidR="0056586E" w:rsidRPr="00B310D2" w:rsidRDefault="0056586E"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Specification </w:t>
            </w:r>
            <w:r w:rsidRPr="00B310D2">
              <w:rPr>
                <w:rFonts w:ascii="Times New Roman" w:eastAsia="Times New Roman" w:hAnsi="Times New Roman" w:cs="Times New Roman"/>
                <w:color w:val="000000" w:themeColor="text1"/>
              </w:rPr>
              <w:t>ID</w:t>
            </w:r>
          </w:p>
        </w:tc>
        <w:tc>
          <w:tcPr>
            <w:tcW w:w="3112" w:type="dxa"/>
          </w:tcPr>
          <w:p w14:paraId="28D014DF" w14:textId="77777777" w:rsidR="0056586E" w:rsidRPr="00B310D2" w:rsidRDefault="0056586E"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51BD6988" w14:textId="77777777" w:rsidR="0056586E" w:rsidRDefault="0056586E"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56586E" w14:paraId="61867FEE"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F5B0BBE" w14:textId="5756A5F3" w:rsidR="0056586E" w:rsidRPr="006C548B" w:rsidRDefault="0056586E"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DS3</w:t>
            </w:r>
          </w:p>
        </w:tc>
        <w:tc>
          <w:tcPr>
            <w:tcW w:w="3112" w:type="dxa"/>
          </w:tcPr>
          <w:p w14:paraId="22DE431B" w14:textId="1398CD8D" w:rsidR="0056586E" w:rsidRDefault="00D267D8"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Twofish algorithm to </w:t>
            </w:r>
            <w:r w:rsidR="00CC189A">
              <w:rPr>
                <w:rFonts w:ascii="Times New Roman" w:eastAsia="Times New Roman" w:hAnsi="Times New Roman" w:cs="Times New Roman"/>
                <w:color w:val="auto"/>
              </w:rPr>
              <w:t>be used</w:t>
            </w:r>
            <w:r w:rsidR="00662A72">
              <w:rPr>
                <w:rFonts w:ascii="Times New Roman" w:eastAsia="Times New Roman" w:hAnsi="Times New Roman" w:cs="Times New Roman"/>
                <w:color w:val="auto"/>
              </w:rPr>
              <w:t xml:space="preserve"> as it is lightweight and is suitable for all types of encryption.</w:t>
            </w:r>
          </w:p>
        </w:tc>
        <w:tc>
          <w:tcPr>
            <w:tcW w:w="3069" w:type="dxa"/>
          </w:tcPr>
          <w:p w14:paraId="43C1166F" w14:textId="37A44B5E" w:rsidR="0056586E" w:rsidRDefault="0023696F" w:rsidP="001B5EB0">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FR6 &amp; FR7</w:t>
            </w:r>
          </w:p>
        </w:tc>
      </w:tr>
    </w:tbl>
    <w:p w14:paraId="7FE6C4F8" w14:textId="241E9089" w:rsidR="0056586E" w:rsidRDefault="001B5EB0" w:rsidP="001B5EB0">
      <w:pPr>
        <w:pStyle w:val="Caption"/>
        <w:jc w:val="center"/>
        <w:rPr>
          <w:lang w:val="en-US"/>
        </w:rPr>
      </w:pPr>
      <w:bookmarkStart w:id="76" w:name="_Toc111825449"/>
      <w:r>
        <w:t xml:space="preserve">Table </w:t>
      </w:r>
      <w:r w:rsidR="009A6826">
        <w:fldChar w:fldCharType="begin"/>
      </w:r>
      <w:r w:rsidR="009A6826">
        <w:instrText xml:space="preserve"> SEQ Table \* ROMAN </w:instrText>
      </w:r>
      <w:r w:rsidR="009A6826">
        <w:fldChar w:fldCharType="separate"/>
      </w:r>
      <w:r w:rsidR="006A6B8B">
        <w:rPr>
          <w:noProof/>
        </w:rPr>
        <w:t>VIII</w:t>
      </w:r>
      <w:r w:rsidR="009A6826">
        <w:rPr>
          <w:noProof/>
        </w:rPr>
        <w:fldChar w:fldCharType="end"/>
      </w:r>
      <w:r>
        <w:rPr>
          <w:lang w:val="en-US"/>
        </w:rPr>
        <w:t xml:space="preserve"> </w:t>
      </w:r>
      <w:r w:rsidR="00B37E1F">
        <w:rPr>
          <w:lang w:val="en-US"/>
        </w:rPr>
        <w:t>– D</w:t>
      </w:r>
      <w:r w:rsidRPr="00AF5DCC">
        <w:rPr>
          <w:lang w:val="en-US"/>
        </w:rPr>
        <w:t xml:space="preserve">esign specifications for </w:t>
      </w:r>
      <w:r w:rsidR="00AA6638">
        <w:rPr>
          <w:lang w:val="en-US"/>
        </w:rPr>
        <w:t>encryption of the data</w:t>
      </w:r>
      <w:bookmarkEnd w:id="76"/>
    </w:p>
    <w:p w14:paraId="418FD6F9" w14:textId="77777777" w:rsidR="0036389D" w:rsidRDefault="0036389D" w:rsidP="0036389D">
      <w:pPr>
        <w:rPr>
          <w:lang w:val="en-US"/>
        </w:rPr>
      </w:pPr>
    </w:p>
    <w:p w14:paraId="36A055F3" w14:textId="77777777" w:rsidR="002E269D" w:rsidRPr="0036389D" w:rsidRDefault="002E269D" w:rsidP="0036389D">
      <w:pPr>
        <w:rPr>
          <w:lang w:val="en-US"/>
        </w:rPr>
      </w:pPr>
    </w:p>
    <w:p w14:paraId="5E42A58F" w14:textId="6E1B6B5B" w:rsidR="00FA6E56" w:rsidRDefault="00DA73E8" w:rsidP="00DA73E8">
      <w:pPr>
        <w:pStyle w:val="Heading3"/>
      </w:pPr>
      <w:bookmarkStart w:id="77" w:name="_Toc111825423"/>
      <w:r>
        <w:lastRenderedPageBreak/>
        <w:t>2.1.4 Compression of Data</w:t>
      </w:r>
      <w:bookmarkEnd w:id="77"/>
    </w:p>
    <w:p w14:paraId="3B82B641" w14:textId="011D2C0A" w:rsidR="00C40BDA" w:rsidRDefault="004B1905" w:rsidP="00C40BDA">
      <w:r>
        <w:t xml:space="preserve">Based on the comparisons </w:t>
      </w:r>
      <w:r w:rsidR="00B05C67">
        <w:t>made in section xxx</w:t>
      </w:r>
      <w:r w:rsidR="00B66F7F">
        <w:t xml:space="preserve"> between various compression algorithms</w:t>
      </w:r>
      <w:r w:rsidR="00A05C01">
        <w:t xml:space="preserve">, the LZSS </w:t>
      </w:r>
      <w:r w:rsidR="008471C4">
        <w:t>compression algorithm was chosen. Th</w:t>
      </w:r>
      <w:r w:rsidR="00AE2BBE">
        <w:t xml:space="preserve">is algorithm was chosen due to </w:t>
      </w:r>
      <w:r w:rsidR="005C38E6">
        <w:t xml:space="preserve">its </w:t>
      </w:r>
      <w:r w:rsidR="00520112">
        <w:t xml:space="preserve">high compression ratio, speed, and </w:t>
      </w:r>
      <w:r w:rsidR="008406A2">
        <w:t>relative lack of complexity</w:t>
      </w:r>
      <w:r w:rsidR="00336D43">
        <w:t>.</w:t>
      </w:r>
      <w:r w:rsidR="00F644D2">
        <w:t xml:space="preserve"> The compression of the data will take place prior to the encryption of data. This is because after encryption the data becomes </w:t>
      </w:r>
      <w:r w:rsidR="00261A0D">
        <w:t xml:space="preserve">primarily random and hence the compression algorithm is unlikely to find enough </w:t>
      </w:r>
      <w:r w:rsidR="00BA3DC1">
        <w:t xml:space="preserve">matching sequences of characters to </w:t>
      </w:r>
      <w:r w:rsidR="00C00388">
        <w:t>effectively compress the data file.</w:t>
      </w:r>
    </w:p>
    <w:p w14:paraId="49BBC4FF" w14:textId="15D7B21B" w:rsidR="00C40BDA" w:rsidRDefault="00C40BDA" w:rsidP="00C40BDA">
      <w:r>
        <w:t xml:space="preserve">The </w:t>
      </w:r>
      <w:r w:rsidR="00F6453E">
        <w:t>SHARC</w:t>
      </w:r>
      <w:r w:rsidR="00450168">
        <w:t xml:space="preserve"> buoy requires a compressed file due to </w:t>
      </w:r>
      <w:r w:rsidR="00B631B0">
        <w:t xml:space="preserve">the use of a </w:t>
      </w:r>
      <w:r w:rsidR="00300149">
        <w:t>satellite</w:t>
      </w:r>
      <w:r w:rsidR="00B631B0">
        <w:t xml:space="preserve"> link for transmission of the data</w:t>
      </w:r>
      <w:r w:rsidR="00300149">
        <w:t>.</w:t>
      </w:r>
      <w:r w:rsidR="00D66B3D">
        <w:t xml:space="preserve"> This method of transmission</w:t>
      </w:r>
      <w:r w:rsidR="00D82D6D">
        <w:t xml:space="preserve"> </w:t>
      </w:r>
      <w:r w:rsidR="00E6594B">
        <w:t>has high data transfer costs as well as inconsistent transmission</w:t>
      </w:r>
      <w:r w:rsidR="00426770">
        <w:t xml:space="preserve"> and bandwidth</w:t>
      </w:r>
      <w:r w:rsidR="00ED08B1">
        <w:t xml:space="preserve">. Therefore, any and all efforts to reduce the </w:t>
      </w:r>
      <w:r w:rsidR="009A0B03">
        <w:t xml:space="preserve">transmission file size </w:t>
      </w:r>
      <w:r w:rsidR="00C73531">
        <w:t>are</w:t>
      </w:r>
      <w:r w:rsidR="007A2870">
        <w:t xml:space="preserve"> </w:t>
      </w:r>
      <w:r w:rsidR="00697C37">
        <w:t>critical.</w:t>
      </w:r>
    </w:p>
    <w:tbl>
      <w:tblPr>
        <w:tblStyle w:val="GridTable6Colourful"/>
        <w:tblW w:w="0" w:type="auto"/>
        <w:tblLook w:val="04A0" w:firstRow="1" w:lastRow="0" w:firstColumn="1" w:lastColumn="0" w:noHBand="0" w:noVBand="1"/>
      </w:tblPr>
      <w:tblGrid>
        <w:gridCol w:w="1979"/>
        <w:gridCol w:w="3964"/>
        <w:gridCol w:w="3068"/>
      </w:tblGrid>
      <w:tr w:rsidR="007E49FB" w14:paraId="1994D720"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12C062E2" w14:textId="77777777" w:rsidR="007E49FB" w:rsidRPr="00B310D2" w:rsidRDefault="007E49FB"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c>
          <w:tcPr>
            <w:tcW w:w="3964" w:type="dxa"/>
          </w:tcPr>
          <w:p w14:paraId="799E44E6" w14:textId="77777777" w:rsidR="007E49FB" w:rsidRPr="00B310D2" w:rsidRDefault="007E49FB"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8" w:type="dxa"/>
          </w:tcPr>
          <w:p w14:paraId="47C632BA" w14:textId="77777777" w:rsidR="007E49FB" w:rsidRDefault="007E49FB"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7E49FB" w14:paraId="24FA1DDA"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E0D9A06" w14:textId="6D28A3F9" w:rsidR="007E49FB" w:rsidRPr="006C548B" w:rsidRDefault="007E49FB"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FR8</w:t>
            </w:r>
          </w:p>
        </w:tc>
        <w:tc>
          <w:tcPr>
            <w:tcW w:w="3964" w:type="dxa"/>
          </w:tcPr>
          <w:p w14:paraId="6ADAC93F" w14:textId="59D455C1" w:rsidR="007E49FB" w:rsidRDefault="007E49FB" w:rsidP="009B36F4">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All data received by and from the STM must be suitably </w:t>
            </w:r>
            <w:r w:rsidR="00354920">
              <w:rPr>
                <w:rFonts w:ascii="Times New Roman" w:eastAsia="Times New Roman" w:hAnsi="Times New Roman" w:cs="Times New Roman"/>
                <w:color w:val="auto"/>
              </w:rPr>
              <w:t>compressed</w:t>
            </w:r>
            <w:r>
              <w:rPr>
                <w:rFonts w:ascii="Times New Roman" w:eastAsia="Times New Roman" w:hAnsi="Times New Roman" w:cs="Times New Roman"/>
                <w:color w:val="auto"/>
              </w:rPr>
              <w:t>.</w:t>
            </w:r>
          </w:p>
        </w:tc>
        <w:tc>
          <w:tcPr>
            <w:tcW w:w="3068" w:type="dxa"/>
          </w:tcPr>
          <w:p w14:paraId="66675378" w14:textId="0F760B0A" w:rsidR="007E49FB" w:rsidRDefault="007E49FB" w:rsidP="009B36F4">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w:t>
            </w:r>
            <w:r w:rsidR="00C57FBD">
              <w:rPr>
                <w:rFonts w:ascii="Times New Roman" w:eastAsia="Times New Roman" w:hAnsi="Times New Roman" w:cs="Times New Roman"/>
                <w:color w:val="auto"/>
              </w:rPr>
              <w:t>2</w:t>
            </w:r>
          </w:p>
        </w:tc>
      </w:tr>
      <w:tr w:rsidR="007E49FB" w14:paraId="1E9344E5" w14:textId="77777777" w:rsidTr="009B36F4">
        <w:tc>
          <w:tcPr>
            <w:cnfStyle w:val="001000000000" w:firstRow="0" w:lastRow="0" w:firstColumn="1" w:lastColumn="0" w:oddVBand="0" w:evenVBand="0" w:oddHBand="0" w:evenHBand="0" w:firstRowFirstColumn="0" w:firstRowLastColumn="0" w:lastRowFirstColumn="0" w:lastRowLastColumn="0"/>
            <w:tcW w:w="1979" w:type="dxa"/>
          </w:tcPr>
          <w:p w14:paraId="2A580652" w14:textId="41AF8837" w:rsidR="007E49FB" w:rsidRPr="006C548B" w:rsidRDefault="007E49FB"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FR9</w:t>
            </w:r>
          </w:p>
        </w:tc>
        <w:tc>
          <w:tcPr>
            <w:tcW w:w="3964" w:type="dxa"/>
          </w:tcPr>
          <w:p w14:paraId="0DF72E44" w14:textId="53EC4B40" w:rsidR="007E49FB" w:rsidRDefault="007E49FB" w:rsidP="009B36F4">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r w:rsidR="00354920">
              <w:rPr>
                <w:rFonts w:ascii="Times New Roman" w:eastAsia="Times New Roman" w:hAnsi="Times New Roman" w:cs="Times New Roman"/>
                <w:color w:val="auto"/>
              </w:rPr>
              <w:t>compression</w:t>
            </w:r>
            <w:r>
              <w:rPr>
                <w:rFonts w:ascii="Times New Roman" w:eastAsia="Times New Roman" w:hAnsi="Times New Roman" w:cs="Times New Roman"/>
                <w:color w:val="auto"/>
              </w:rPr>
              <w:t xml:space="preserve"> algorithm must be </w:t>
            </w:r>
            <w:r w:rsidR="005D517C">
              <w:rPr>
                <w:rFonts w:ascii="Times New Roman" w:eastAsia="Times New Roman" w:hAnsi="Times New Roman" w:cs="Times New Roman"/>
                <w:color w:val="auto"/>
              </w:rPr>
              <w:t xml:space="preserve">effective </w:t>
            </w:r>
            <w:r>
              <w:rPr>
                <w:rFonts w:ascii="Times New Roman" w:eastAsia="Times New Roman" w:hAnsi="Times New Roman" w:cs="Times New Roman"/>
                <w:color w:val="auto"/>
              </w:rPr>
              <w:t>and computationally inexpensive.</w:t>
            </w:r>
          </w:p>
        </w:tc>
        <w:tc>
          <w:tcPr>
            <w:tcW w:w="3068" w:type="dxa"/>
          </w:tcPr>
          <w:p w14:paraId="5EB69C33" w14:textId="77777777" w:rsidR="007E49FB" w:rsidRDefault="007E49FB" w:rsidP="009B36F4">
            <w:pPr>
              <w:spacing w:before="120" w:after="12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UR6 &amp; UR4</w:t>
            </w:r>
          </w:p>
        </w:tc>
      </w:tr>
    </w:tbl>
    <w:p w14:paraId="7EFB88EA" w14:textId="695694A8" w:rsidR="007E49FB" w:rsidRDefault="00343881" w:rsidP="00E663DD">
      <w:pPr>
        <w:pStyle w:val="Caption"/>
        <w:jc w:val="center"/>
      </w:pPr>
      <w:bookmarkStart w:id="78" w:name="_Toc111825450"/>
      <w:r>
        <w:t xml:space="preserve">Table </w:t>
      </w:r>
      <w:r w:rsidR="009A6826">
        <w:fldChar w:fldCharType="begin"/>
      </w:r>
      <w:r w:rsidR="009A6826">
        <w:instrText xml:space="preserve"> SEQ Table \* ROMAN </w:instrText>
      </w:r>
      <w:r w:rsidR="009A6826">
        <w:fldChar w:fldCharType="separate"/>
      </w:r>
      <w:r w:rsidR="006A6B8B">
        <w:rPr>
          <w:noProof/>
        </w:rPr>
        <w:t>IX</w:t>
      </w:r>
      <w:r w:rsidR="009A6826">
        <w:rPr>
          <w:noProof/>
        </w:rPr>
        <w:fldChar w:fldCharType="end"/>
      </w:r>
      <w:r>
        <w:t xml:space="preserve"> – Functional requirements for compression of data</w:t>
      </w:r>
      <w:bookmarkEnd w:id="78"/>
    </w:p>
    <w:tbl>
      <w:tblPr>
        <w:tblStyle w:val="GridTable6Colourful"/>
        <w:tblW w:w="0" w:type="auto"/>
        <w:tblLook w:val="04A0" w:firstRow="1" w:lastRow="0" w:firstColumn="1" w:lastColumn="0" w:noHBand="0" w:noVBand="1"/>
      </w:tblPr>
      <w:tblGrid>
        <w:gridCol w:w="2830"/>
        <w:gridCol w:w="3112"/>
        <w:gridCol w:w="3069"/>
      </w:tblGrid>
      <w:tr w:rsidR="007E49FB" w14:paraId="78CBC06C"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AAE32FF" w14:textId="77777777" w:rsidR="007E49FB" w:rsidRPr="00B310D2" w:rsidRDefault="007E49FB"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Specification </w:t>
            </w:r>
            <w:r w:rsidRPr="00B310D2">
              <w:rPr>
                <w:rFonts w:ascii="Times New Roman" w:eastAsia="Times New Roman" w:hAnsi="Times New Roman" w:cs="Times New Roman"/>
                <w:color w:val="000000" w:themeColor="text1"/>
              </w:rPr>
              <w:t>ID</w:t>
            </w:r>
          </w:p>
        </w:tc>
        <w:tc>
          <w:tcPr>
            <w:tcW w:w="3112" w:type="dxa"/>
          </w:tcPr>
          <w:p w14:paraId="37E7560D" w14:textId="77777777" w:rsidR="007E49FB" w:rsidRPr="00B310D2" w:rsidRDefault="007E49FB"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40DCFC67" w14:textId="77777777" w:rsidR="007E49FB" w:rsidRDefault="007E49FB"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7E49FB" w14:paraId="08211701"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A1FA9A" w14:textId="77777777" w:rsidR="007E49FB" w:rsidRPr="006C548B" w:rsidRDefault="007E49FB"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DS4</w:t>
            </w:r>
          </w:p>
        </w:tc>
        <w:tc>
          <w:tcPr>
            <w:tcW w:w="3112" w:type="dxa"/>
          </w:tcPr>
          <w:p w14:paraId="5017BA17" w14:textId="70A4D419" w:rsidR="007E49FB" w:rsidRDefault="006E1A2E"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LZSS algorithm </w:t>
            </w:r>
            <w:r w:rsidR="005655A1">
              <w:rPr>
                <w:rFonts w:ascii="Times New Roman" w:eastAsia="Times New Roman" w:hAnsi="Times New Roman" w:cs="Times New Roman"/>
                <w:color w:val="auto"/>
              </w:rPr>
              <w:t xml:space="preserve">is </w:t>
            </w:r>
            <w:r>
              <w:rPr>
                <w:rFonts w:ascii="Times New Roman" w:eastAsia="Times New Roman" w:hAnsi="Times New Roman" w:cs="Times New Roman"/>
                <w:color w:val="auto"/>
              </w:rPr>
              <w:t xml:space="preserve">to be used as it is </w:t>
            </w:r>
            <w:r w:rsidR="005655A1">
              <w:rPr>
                <w:rFonts w:ascii="Times New Roman" w:eastAsia="Times New Roman" w:hAnsi="Times New Roman" w:cs="Times New Roman"/>
                <w:color w:val="auto"/>
              </w:rPr>
              <w:t>effective</w:t>
            </w:r>
            <w:r>
              <w:rPr>
                <w:rFonts w:ascii="Times New Roman" w:eastAsia="Times New Roman" w:hAnsi="Times New Roman" w:cs="Times New Roman"/>
                <w:color w:val="auto"/>
              </w:rPr>
              <w:t xml:space="preserve"> and is suitable for </w:t>
            </w:r>
            <w:r w:rsidR="00E67D04">
              <w:rPr>
                <w:rFonts w:ascii="Times New Roman" w:eastAsia="Times New Roman" w:hAnsi="Times New Roman" w:cs="Times New Roman"/>
                <w:color w:val="auto"/>
              </w:rPr>
              <w:t>text based compression</w:t>
            </w:r>
            <w:r>
              <w:rPr>
                <w:rFonts w:ascii="Times New Roman" w:eastAsia="Times New Roman" w:hAnsi="Times New Roman" w:cs="Times New Roman"/>
                <w:color w:val="auto"/>
              </w:rPr>
              <w:t>.</w:t>
            </w:r>
          </w:p>
        </w:tc>
        <w:tc>
          <w:tcPr>
            <w:tcW w:w="3069" w:type="dxa"/>
          </w:tcPr>
          <w:p w14:paraId="394ADD85" w14:textId="1D3179E0" w:rsidR="007E49FB" w:rsidRDefault="007E49FB" w:rsidP="009B36F4">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FR8 &amp; FR9</w:t>
            </w:r>
          </w:p>
        </w:tc>
      </w:tr>
    </w:tbl>
    <w:p w14:paraId="1192CAC0" w14:textId="34ED0958" w:rsidR="001043C1" w:rsidRDefault="006A6B8B" w:rsidP="00C84D81">
      <w:pPr>
        <w:pStyle w:val="Caption"/>
        <w:jc w:val="center"/>
      </w:pPr>
      <w:bookmarkStart w:id="79" w:name="_Toc111825451"/>
      <w:r>
        <w:t xml:space="preserve">Table </w:t>
      </w:r>
      <w:r w:rsidR="009A6826">
        <w:fldChar w:fldCharType="begin"/>
      </w:r>
      <w:r w:rsidR="009A6826">
        <w:instrText xml:space="preserve"> SEQ Table \* ROMAN </w:instrText>
      </w:r>
      <w:r w:rsidR="009A6826">
        <w:fldChar w:fldCharType="separate"/>
      </w:r>
      <w:r>
        <w:rPr>
          <w:noProof/>
        </w:rPr>
        <w:t>X</w:t>
      </w:r>
      <w:r w:rsidR="009A6826">
        <w:rPr>
          <w:noProof/>
        </w:rPr>
        <w:fldChar w:fldCharType="end"/>
      </w:r>
      <w:r>
        <w:t xml:space="preserve"> – Design specifications for compression of data</w:t>
      </w:r>
      <w:bookmarkEnd w:id="79"/>
    </w:p>
    <w:p w14:paraId="576A9216" w14:textId="7354E287" w:rsidR="00DA73E8" w:rsidRPr="00D3274E" w:rsidRDefault="00DA73E8" w:rsidP="009A5E95">
      <w:pPr>
        <w:pStyle w:val="Heading3"/>
      </w:pPr>
      <w:bookmarkStart w:id="80" w:name="_Toc111825424"/>
      <w:r>
        <w:t>2.1.5</w:t>
      </w:r>
      <w:r w:rsidR="00031D0B">
        <w:t xml:space="preserve"> </w:t>
      </w:r>
      <w:r w:rsidR="008C18B8">
        <w:t>Transmission of Data</w:t>
      </w:r>
      <w:bookmarkEnd w:id="80"/>
    </w:p>
    <w:p w14:paraId="64537DD6" w14:textId="2E69AE67" w:rsidR="009A5E95" w:rsidRPr="009A5E95" w:rsidRDefault="00F7021D" w:rsidP="009A5E95">
      <w:r>
        <w:t>Once the data has been compressed</w:t>
      </w:r>
      <w:r w:rsidR="001C1BCC">
        <w:t>,</w:t>
      </w:r>
      <w:r>
        <w:t xml:space="preserve"> encrypted, </w:t>
      </w:r>
      <w:r w:rsidR="001C1BCC">
        <w:t>and</w:t>
      </w:r>
      <w:r>
        <w:t xml:space="preserve"> checked if the contents are sufficient – have at least 25% of the lower Fourier coefficients</w:t>
      </w:r>
      <w:r w:rsidR="001C1BCC">
        <w:t>, the data will be transmitted from the SHAR</w:t>
      </w:r>
      <w:r w:rsidR="00582F07">
        <w:t>C</w:t>
      </w:r>
      <w:r w:rsidR="001C1BCC">
        <w:t xml:space="preserve"> buoy via Iridium</w:t>
      </w:r>
      <w:r>
        <w:t xml:space="preserve">. </w:t>
      </w:r>
      <w:r w:rsidR="00F248AF">
        <w:t>Iridium is a satellite communications company whose sole service</w:t>
      </w:r>
      <w:r w:rsidR="00F334F5">
        <w:t xml:space="preserve"> </w:t>
      </w:r>
      <w:r w:rsidR="004A4F5F">
        <w:t>is providing voice and data services to everywhere on the earth, even the remote Antarctic</w:t>
      </w:r>
      <w:r w:rsidR="00B334FA">
        <w:t>.</w:t>
      </w:r>
      <w:r w:rsidR="00C16F30">
        <w:t xml:space="preserve"> </w:t>
      </w:r>
      <w:r w:rsidR="00037386">
        <w:t>Iridium is extremely costly</w:t>
      </w:r>
      <w:r w:rsidR="00F334F5">
        <w:t>,</w:t>
      </w:r>
      <w:r w:rsidR="00037386">
        <w:t xml:space="preserve"> and hence the compression and encryption </w:t>
      </w:r>
      <w:r w:rsidR="00F334F5">
        <w:t>are</w:t>
      </w:r>
      <w:r w:rsidR="00037386">
        <w:t xml:space="preserve"> vital in ensuring the feasibility of the project. </w:t>
      </w:r>
    </w:p>
    <w:tbl>
      <w:tblPr>
        <w:tblStyle w:val="GridTable6Colourful"/>
        <w:tblW w:w="0" w:type="auto"/>
        <w:tblLook w:val="04A0" w:firstRow="1" w:lastRow="0" w:firstColumn="1" w:lastColumn="0" w:noHBand="0" w:noVBand="1"/>
      </w:tblPr>
      <w:tblGrid>
        <w:gridCol w:w="1979"/>
        <w:gridCol w:w="3964"/>
        <w:gridCol w:w="3068"/>
      </w:tblGrid>
      <w:tr w:rsidR="00276B05" w14:paraId="1B974A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02068412" w14:textId="77777777" w:rsidR="00276B05" w:rsidRPr="00B310D2" w:rsidRDefault="00276B05">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c>
          <w:tcPr>
            <w:tcW w:w="3964" w:type="dxa"/>
          </w:tcPr>
          <w:p w14:paraId="4F054F26" w14:textId="77777777" w:rsidR="00276B05" w:rsidRPr="00B310D2" w:rsidRDefault="00276B05">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8" w:type="dxa"/>
          </w:tcPr>
          <w:p w14:paraId="19BA4FE2" w14:textId="77777777" w:rsidR="00276B05" w:rsidRDefault="00276B05">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276B05" w14:paraId="6CB182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16202894" w14:textId="6F548EF2" w:rsidR="00276B05" w:rsidRPr="006C548B" w:rsidRDefault="00276B05">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w:t>
            </w:r>
            <w:r w:rsidR="001043C1">
              <w:rPr>
                <w:rFonts w:ascii="Times New Roman" w:eastAsia="Times New Roman" w:hAnsi="Times New Roman" w:cs="Times New Roman"/>
                <w:color w:val="auto"/>
              </w:rPr>
              <w:t>9</w:t>
            </w:r>
          </w:p>
        </w:tc>
        <w:tc>
          <w:tcPr>
            <w:tcW w:w="3964" w:type="dxa"/>
          </w:tcPr>
          <w:p w14:paraId="6AC167E4" w14:textId="5808FD06" w:rsidR="00276B05" w:rsidRDefault="00276B05">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All </w:t>
            </w:r>
            <w:r w:rsidR="00B42AC4">
              <w:rPr>
                <w:rFonts w:ascii="Times New Roman" w:eastAsia="Times New Roman" w:hAnsi="Times New Roman" w:cs="Times New Roman"/>
                <w:color w:val="auto"/>
              </w:rPr>
              <w:t>compressed and encrypted data must be received by the researchers.</w:t>
            </w:r>
          </w:p>
        </w:tc>
        <w:tc>
          <w:tcPr>
            <w:tcW w:w="3068" w:type="dxa"/>
          </w:tcPr>
          <w:p w14:paraId="18BB8387" w14:textId="140D5496" w:rsidR="00276B05" w:rsidRDefault="00276B05" w:rsidP="003E17F5">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w:t>
            </w:r>
            <w:r w:rsidR="00B42AC4">
              <w:rPr>
                <w:rFonts w:ascii="Times New Roman" w:eastAsia="Times New Roman" w:hAnsi="Times New Roman" w:cs="Times New Roman"/>
                <w:color w:val="auto"/>
              </w:rPr>
              <w:t>R</w:t>
            </w:r>
            <w:r w:rsidR="005276DC">
              <w:rPr>
                <w:rFonts w:ascii="Times New Roman" w:eastAsia="Times New Roman" w:hAnsi="Times New Roman" w:cs="Times New Roman"/>
                <w:color w:val="auto"/>
              </w:rPr>
              <w:t>1 &amp; UR2 &amp; UR3</w:t>
            </w:r>
          </w:p>
        </w:tc>
      </w:tr>
    </w:tbl>
    <w:p w14:paraId="060CD32D" w14:textId="4FED7BFE" w:rsidR="00276B05" w:rsidRDefault="00276B05" w:rsidP="00276B05">
      <w:pPr>
        <w:pStyle w:val="Caption"/>
        <w:jc w:val="center"/>
      </w:pPr>
      <w:bookmarkStart w:id="81" w:name="_Toc111825452"/>
      <w:r>
        <w:t xml:space="preserve">Table </w:t>
      </w:r>
      <w:r w:rsidR="009A6826">
        <w:fldChar w:fldCharType="begin"/>
      </w:r>
      <w:r w:rsidR="009A6826">
        <w:instrText xml:space="preserve"> SEQ Table \* ROMAN </w:instrText>
      </w:r>
      <w:r w:rsidR="009A6826">
        <w:fldChar w:fldCharType="separate"/>
      </w:r>
      <w:r w:rsidR="006A6B8B">
        <w:rPr>
          <w:noProof/>
        </w:rPr>
        <w:t>XI</w:t>
      </w:r>
      <w:r w:rsidR="009A6826">
        <w:rPr>
          <w:noProof/>
        </w:rPr>
        <w:fldChar w:fldCharType="end"/>
      </w:r>
      <w:r w:rsidR="003E17F5">
        <w:rPr>
          <w:lang w:val="en-US"/>
        </w:rPr>
        <w:t xml:space="preserve"> </w:t>
      </w:r>
      <w:r w:rsidR="00B37E1F">
        <w:rPr>
          <w:lang w:val="en-US"/>
        </w:rPr>
        <w:t>–</w:t>
      </w:r>
      <w:r>
        <w:rPr>
          <w:lang w:val="en-US"/>
        </w:rPr>
        <w:t xml:space="preserve"> </w:t>
      </w:r>
      <w:r w:rsidR="00B37E1F">
        <w:rPr>
          <w:lang w:val="en-US"/>
        </w:rPr>
        <w:t>F</w:t>
      </w:r>
      <w:r w:rsidRPr="003C7316">
        <w:rPr>
          <w:lang w:val="en-US"/>
        </w:rPr>
        <w:t xml:space="preserve">unctional requirements for </w:t>
      </w:r>
      <w:r w:rsidR="00340C1A" w:rsidRPr="003C7316">
        <w:rPr>
          <w:lang w:val="en-US"/>
        </w:rPr>
        <w:t>the transmission</w:t>
      </w:r>
      <w:r w:rsidRPr="003C7316">
        <w:rPr>
          <w:lang w:val="en-US"/>
        </w:rPr>
        <w:t xml:space="preserve"> of data</w:t>
      </w:r>
      <w:bookmarkEnd w:id="81"/>
    </w:p>
    <w:p w14:paraId="350E1AFF" w14:textId="77777777" w:rsidR="00276B05" w:rsidRPr="00FF7DCD" w:rsidRDefault="00276B05" w:rsidP="00C84D81">
      <w:pPr>
        <w:ind w:left="0" w:firstLine="0"/>
      </w:pPr>
    </w:p>
    <w:tbl>
      <w:tblPr>
        <w:tblStyle w:val="GridTable6Colourful"/>
        <w:tblW w:w="0" w:type="auto"/>
        <w:tblLook w:val="04A0" w:firstRow="1" w:lastRow="0" w:firstColumn="1" w:lastColumn="0" w:noHBand="0" w:noVBand="1"/>
      </w:tblPr>
      <w:tblGrid>
        <w:gridCol w:w="2830"/>
        <w:gridCol w:w="3112"/>
        <w:gridCol w:w="3069"/>
      </w:tblGrid>
      <w:tr w:rsidR="00276B05" w14:paraId="28F19D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2E8492" w14:textId="77777777" w:rsidR="00276B05" w:rsidRPr="00B310D2" w:rsidRDefault="00276B05">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Design Specification </w:t>
            </w:r>
            <w:r w:rsidRPr="00B310D2">
              <w:rPr>
                <w:rFonts w:ascii="Times New Roman" w:eastAsia="Times New Roman" w:hAnsi="Times New Roman" w:cs="Times New Roman"/>
                <w:color w:val="000000" w:themeColor="text1"/>
              </w:rPr>
              <w:t>ID</w:t>
            </w:r>
          </w:p>
        </w:tc>
        <w:tc>
          <w:tcPr>
            <w:tcW w:w="3112" w:type="dxa"/>
          </w:tcPr>
          <w:p w14:paraId="08A0D060" w14:textId="77777777" w:rsidR="00276B05" w:rsidRPr="00B310D2" w:rsidRDefault="00276B05">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1C66A5C1" w14:textId="77777777" w:rsidR="00276B05" w:rsidRDefault="00276B05">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276B05" w14:paraId="3287F7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8304C69" w14:textId="4FC1D0C0" w:rsidR="00276B05" w:rsidRPr="006C548B" w:rsidRDefault="00276B05">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w:t>
            </w:r>
            <w:r w:rsidR="007E49FB">
              <w:rPr>
                <w:rFonts w:ascii="Times New Roman" w:eastAsia="Times New Roman" w:hAnsi="Times New Roman" w:cs="Times New Roman"/>
                <w:color w:val="auto"/>
              </w:rPr>
              <w:t>5</w:t>
            </w:r>
          </w:p>
        </w:tc>
        <w:tc>
          <w:tcPr>
            <w:tcW w:w="3112" w:type="dxa"/>
          </w:tcPr>
          <w:p w14:paraId="4FF049BC" w14:textId="44B62785" w:rsidR="00276B05" w:rsidRDefault="005276DC">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A</w:t>
            </w:r>
            <w:r w:rsidR="002B62F5">
              <w:rPr>
                <w:rFonts w:ascii="Times New Roman" w:eastAsia="Times New Roman" w:hAnsi="Times New Roman" w:cs="Times New Roman"/>
                <w:color w:val="auto"/>
              </w:rPr>
              <w:t>ll encrypted and compressed data will be transmitted via the Iridium network</w:t>
            </w:r>
            <w:r w:rsidR="00D21C59">
              <w:rPr>
                <w:rFonts w:ascii="Times New Roman" w:eastAsia="Times New Roman" w:hAnsi="Times New Roman" w:cs="Times New Roman"/>
                <w:color w:val="auto"/>
              </w:rPr>
              <w:t xml:space="preserve"> from SHAR</w:t>
            </w:r>
            <w:r w:rsidR="00582F07">
              <w:rPr>
                <w:rFonts w:ascii="Times New Roman" w:eastAsia="Times New Roman" w:hAnsi="Times New Roman" w:cs="Times New Roman"/>
                <w:color w:val="auto"/>
              </w:rPr>
              <w:t>C</w:t>
            </w:r>
            <w:r w:rsidR="00D21C59">
              <w:rPr>
                <w:rFonts w:ascii="Times New Roman" w:eastAsia="Times New Roman" w:hAnsi="Times New Roman" w:cs="Times New Roman"/>
                <w:color w:val="auto"/>
              </w:rPr>
              <w:t xml:space="preserve"> buoy to researchers.</w:t>
            </w:r>
          </w:p>
        </w:tc>
        <w:tc>
          <w:tcPr>
            <w:tcW w:w="3069" w:type="dxa"/>
          </w:tcPr>
          <w:p w14:paraId="50499939" w14:textId="13E6C70C" w:rsidR="00276B05" w:rsidRDefault="00276B05">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w:t>
            </w:r>
            <w:r w:rsidR="001043C1">
              <w:rPr>
                <w:rFonts w:ascii="Times New Roman" w:eastAsia="Times New Roman" w:hAnsi="Times New Roman" w:cs="Times New Roman"/>
                <w:color w:val="auto"/>
              </w:rPr>
              <w:t>9</w:t>
            </w:r>
          </w:p>
        </w:tc>
      </w:tr>
    </w:tbl>
    <w:p w14:paraId="251E65CD" w14:textId="7A18066F" w:rsidR="00276B05" w:rsidRDefault="00276B05" w:rsidP="00276B05">
      <w:pPr>
        <w:pStyle w:val="Caption"/>
        <w:jc w:val="center"/>
      </w:pPr>
      <w:bookmarkStart w:id="82" w:name="_Toc111825453"/>
      <w:r>
        <w:t xml:space="preserve">Table </w:t>
      </w:r>
      <w:r w:rsidR="009A6826">
        <w:fldChar w:fldCharType="begin"/>
      </w:r>
      <w:r w:rsidR="009A6826">
        <w:instrText xml:space="preserve"> SEQ Table \* ROMAN </w:instrText>
      </w:r>
      <w:r w:rsidR="009A6826">
        <w:fldChar w:fldCharType="separate"/>
      </w:r>
      <w:r w:rsidR="006A6B8B">
        <w:rPr>
          <w:noProof/>
        </w:rPr>
        <w:t>XII</w:t>
      </w:r>
      <w:r w:rsidR="009A6826">
        <w:rPr>
          <w:noProof/>
        </w:rPr>
        <w:fldChar w:fldCharType="end"/>
      </w:r>
      <w:r>
        <w:rPr>
          <w:lang w:val="en-US"/>
        </w:rPr>
        <w:t xml:space="preserve"> </w:t>
      </w:r>
      <w:r w:rsidR="00B37E1F">
        <w:rPr>
          <w:lang w:val="en-US"/>
        </w:rPr>
        <w:t>– D</w:t>
      </w:r>
      <w:r w:rsidRPr="00AF5DCC">
        <w:rPr>
          <w:lang w:val="en-US"/>
        </w:rPr>
        <w:t xml:space="preserve">esign specifications for </w:t>
      </w:r>
      <w:r w:rsidR="00340C1A">
        <w:t>the transmission</w:t>
      </w:r>
      <w:r>
        <w:t xml:space="preserve"> of data</w:t>
      </w:r>
      <w:bookmarkEnd w:id="82"/>
    </w:p>
    <w:p w14:paraId="79A5078A" w14:textId="26E25253" w:rsidR="00276B05" w:rsidRDefault="00A72877" w:rsidP="00467C01">
      <w:pPr>
        <w:pStyle w:val="Heading3"/>
        <w:rPr>
          <w:lang w:val="en-US"/>
        </w:rPr>
      </w:pPr>
      <w:bookmarkStart w:id="83" w:name="_Toc111825425"/>
      <w:r>
        <w:rPr>
          <w:lang w:val="en-US"/>
        </w:rPr>
        <w:t>2.1.6 Checksum</w:t>
      </w:r>
      <w:bookmarkEnd w:id="83"/>
    </w:p>
    <w:p w14:paraId="5D75376B" w14:textId="3E4ACCA5" w:rsidR="00467C01" w:rsidRDefault="001E0C3B" w:rsidP="009A5E95">
      <w:pPr>
        <w:rPr>
          <w:lang w:val="en-US"/>
        </w:rPr>
      </w:pPr>
      <w:r>
        <w:rPr>
          <w:lang w:val="en-US"/>
        </w:rPr>
        <w:t>Prior to the compression and encryption of the data</w:t>
      </w:r>
      <w:r w:rsidR="00434E36">
        <w:rPr>
          <w:lang w:val="en-US"/>
        </w:rPr>
        <w:t xml:space="preserve">, a </w:t>
      </w:r>
      <w:r w:rsidR="004B3990">
        <w:rPr>
          <w:lang w:val="en-US"/>
        </w:rPr>
        <w:t xml:space="preserve">CRC-32 </w:t>
      </w:r>
      <w:r w:rsidR="00434E36">
        <w:rPr>
          <w:lang w:val="en-US"/>
        </w:rPr>
        <w:t>checksum of the data file will be created</w:t>
      </w:r>
      <w:r w:rsidR="002D6288">
        <w:rPr>
          <w:lang w:val="en-US"/>
        </w:rPr>
        <w:t xml:space="preserve">. </w:t>
      </w:r>
      <w:r w:rsidR="007D36F5">
        <w:rPr>
          <w:lang w:val="en-US"/>
        </w:rPr>
        <w:t>After the data is transmitted, decrypted, and</w:t>
      </w:r>
      <w:r w:rsidR="00461058">
        <w:rPr>
          <w:lang w:val="en-US"/>
        </w:rPr>
        <w:t xml:space="preserve"> decompressed</w:t>
      </w:r>
      <w:r w:rsidR="007D36F5">
        <w:rPr>
          <w:lang w:val="en-US"/>
        </w:rPr>
        <w:t xml:space="preserve"> </w:t>
      </w:r>
      <w:r w:rsidR="00461058">
        <w:rPr>
          <w:lang w:val="en-US"/>
        </w:rPr>
        <w:t>on the client-side</w:t>
      </w:r>
      <w:r w:rsidR="00852107">
        <w:rPr>
          <w:lang w:val="en-US"/>
        </w:rPr>
        <w:t xml:space="preserve">, another </w:t>
      </w:r>
      <w:r w:rsidR="001C70ED">
        <w:rPr>
          <w:lang w:val="en-US"/>
        </w:rPr>
        <w:t xml:space="preserve">CRC-32 </w:t>
      </w:r>
      <w:r w:rsidR="00852107">
        <w:rPr>
          <w:lang w:val="en-US"/>
        </w:rPr>
        <w:t>checksum</w:t>
      </w:r>
      <w:r w:rsidR="00995B85">
        <w:rPr>
          <w:lang w:val="en-US"/>
        </w:rPr>
        <w:t xml:space="preserve"> will be created.</w:t>
      </w:r>
      <w:r w:rsidR="00F62374">
        <w:rPr>
          <w:lang w:val="en-US"/>
        </w:rPr>
        <w:t xml:space="preserve"> These two checksums can then be compared to </w:t>
      </w:r>
      <w:r w:rsidR="008659DB">
        <w:rPr>
          <w:lang w:val="en-US"/>
        </w:rPr>
        <w:t xml:space="preserve">verify whether the data file has changed during any of the stages between the collection of the data and the </w:t>
      </w:r>
      <w:r w:rsidR="00E43260">
        <w:rPr>
          <w:lang w:val="en-US"/>
        </w:rPr>
        <w:t>decompression of the data.</w:t>
      </w:r>
    </w:p>
    <w:tbl>
      <w:tblPr>
        <w:tblStyle w:val="GridTable6Colourful"/>
        <w:tblW w:w="0" w:type="auto"/>
        <w:tblLook w:val="04A0" w:firstRow="1" w:lastRow="0" w:firstColumn="1" w:lastColumn="0" w:noHBand="0" w:noVBand="1"/>
      </w:tblPr>
      <w:tblGrid>
        <w:gridCol w:w="1979"/>
        <w:gridCol w:w="3964"/>
        <w:gridCol w:w="3068"/>
      </w:tblGrid>
      <w:tr w:rsidR="009B6EF2" w14:paraId="04237AEB"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48B1FCA1" w14:textId="77777777" w:rsidR="009B6EF2" w:rsidRPr="00B310D2" w:rsidRDefault="009B6EF2"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c>
          <w:tcPr>
            <w:tcW w:w="3964" w:type="dxa"/>
          </w:tcPr>
          <w:p w14:paraId="6F357730" w14:textId="77777777" w:rsidR="009B6EF2" w:rsidRPr="00B310D2" w:rsidRDefault="009B6EF2"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8" w:type="dxa"/>
          </w:tcPr>
          <w:p w14:paraId="712A704F" w14:textId="77777777" w:rsidR="009B6EF2" w:rsidRDefault="009B6EF2"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9B6EF2" w14:paraId="23C21774"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02F325B" w14:textId="583428D9" w:rsidR="009B6EF2" w:rsidRPr="006C548B" w:rsidRDefault="009B6EF2"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w:t>
            </w:r>
            <w:r w:rsidR="001043C1">
              <w:rPr>
                <w:rFonts w:ascii="Times New Roman" w:eastAsia="Times New Roman" w:hAnsi="Times New Roman" w:cs="Times New Roman"/>
                <w:color w:val="auto"/>
              </w:rPr>
              <w:t>10</w:t>
            </w:r>
          </w:p>
        </w:tc>
        <w:tc>
          <w:tcPr>
            <w:tcW w:w="3964" w:type="dxa"/>
          </w:tcPr>
          <w:p w14:paraId="0DABB49D" w14:textId="1319F7FA" w:rsidR="009B6EF2" w:rsidRDefault="00B97141" w:rsidP="009B36F4">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data received by the </w:t>
            </w:r>
            <w:r w:rsidR="00F33FA9">
              <w:rPr>
                <w:rFonts w:ascii="Times New Roman" w:eastAsia="Times New Roman" w:hAnsi="Times New Roman" w:cs="Times New Roman"/>
                <w:color w:val="auto"/>
              </w:rPr>
              <w:t>researchers must be identical to the data recorded on the STM.</w:t>
            </w:r>
          </w:p>
        </w:tc>
        <w:tc>
          <w:tcPr>
            <w:tcW w:w="3068" w:type="dxa"/>
          </w:tcPr>
          <w:p w14:paraId="0F3C9F90" w14:textId="18837E3D" w:rsidR="009B6EF2" w:rsidRDefault="009B6EF2" w:rsidP="009B36F4">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UR3</w:t>
            </w:r>
          </w:p>
        </w:tc>
      </w:tr>
    </w:tbl>
    <w:p w14:paraId="2C4B0417" w14:textId="73DCA9AC" w:rsidR="003A4CE6" w:rsidRPr="003A4CE6" w:rsidRDefault="009A1347" w:rsidP="0036389D">
      <w:pPr>
        <w:pStyle w:val="Caption"/>
        <w:jc w:val="center"/>
      </w:pPr>
      <w:bookmarkStart w:id="84" w:name="_Toc111825454"/>
      <w:r>
        <w:t xml:space="preserve">Table </w:t>
      </w:r>
      <w:r w:rsidR="009A6826">
        <w:fldChar w:fldCharType="begin"/>
      </w:r>
      <w:r w:rsidR="009A6826">
        <w:instrText xml:space="preserve"> SEQ Table \* ROMAN </w:instrText>
      </w:r>
      <w:r w:rsidR="009A6826">
        <w:fldChar w:fldCharType="separate"/>
      </w:r>
      <w:r w:rsidR="006A6B8B">
        <w:rPr>
          <w:noProof/>
        </w:rPr>
        <w:t>XIII</w:t>
      </w:r>
      <w:r w:rsidR="009A6826">
        <w:rPr>
          <w:noProof/>
        </w:rPr>
        <w:fldChar w:fldCharType="end"/>
      </w:r>
      <w:r>
        <w:t xml:space="preserve"> </w:t>
      </w:r>
      <w:r w:rsidR="008357A2">
        <w:t>–</w:t>
      </w:r>
      <w:r>
        <w:t xml:space="preserve"> </w:t>
      </w:r>
      <w:r w:rsidR="008357A2">
        <w:t>Functional requirements for the checksum</w:t>
      </w:r>
      <w:r w:rsidR="009E0276">
        <w:t xml:space="preserve"> subsystem</w:t>
      </w:r>
      <w:bookmarkEnd w:id="84"/>
    </w:p>
    <w:tbl>
      <w:tblPr>
        <w:tblStyle w:val="GridTable6Colourful"/>
        <w:tblW w:w="0" w:type="auto"/>
        <w:tblLook w:val="04A0" w:firstRow="1" w:lastRow="0" w:firstColumn="1" w:lastColumn="0" w:noHBand="0" w:noVBand="1"/>
      </w:tblPr>
      <w:tblGrid>
        <w:gridCol w:w="2830"/>
        <w:gridCol w:w="3112"/>
        <w:gridCol w:w="3069"/>
      </w:tblGrid>
      <w:tr w:rsidR="009B6EF2" w14:paraId="147579F8"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B4433D1" w14:textId="77777777" w:rsidR="009B6EF2" w:rsidRPr="00B310D2" w:rsidRDefault="009B6EF2"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Specification </w:t>
            </w:r>
            <w:r w:rsidRPr="00B310D2">
              <w:rPr>
                <w:rFonts w:ascii="Times New Roman" w:eastAsia="Times New Roman" w:hAnsi="Times New Roman" w:cs="Times New Roman"/>
                <w:color w:val="000000" w:themeColor="text1"/>
              </w:rPr>
              <w:t>ID</w:t>
            </w:r>
          </w:p>
        </w:tc>
        <w:tc>
          <w:tcPr>
            <w:tcW w:w="3112" w:type="dxa"/>
          </w:tcPr>
          <w:p w14:paraId="7284910B" w14:textId="77777777" w:rsidR="009B6EF2" w:rsidRPr="00B310D2" w:rsidRDefault="009B6EF2"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62BD5512" w14:textId="77777777" w:rsidR="009B6EF2" w:rsidRDefault="009B6EF2"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9B6EF2" w14:paraId="6164D7D3"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D4DE2E" w14:textId="0F3EE702" w:rsidR="009B6EF2" w:rsidRPr="006C548B" w:rsidRDefault="009B6EF2"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w:t>
            </w:r>
            <w:r w:rsidR="007E49FB">
              <w:rPr>
                <w:rFonts w:ascii="Times New Roman" w:eastAsia="Times New Roman" w:hAnsi="Times New Roman" w:cs="Times New Roman"/>
                <w:color w:val="auto"/>
              </w:rPr>
              <w:t>6</w:t>
            </w:r>
          </w:p>
        </w:tc>
        <w:tc>
          <w:tcPr>
            <w:tcW w:w="3112" w:type="dxa"/>
          </w:tcPr>
          <w:p w14:paraId="765C88AA" w14:textId="6BFEAA55" w:rsidR="009B6EF2" w:rsidRDefault="0027660C"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r w:rsidR="0036289C">
              <w:rPr>
                <w:rFonts w:ascii="Times New Roman" w:eastAsia="Times New Roman" w:hAnsi="Times New Roman" w:cs="Times New Roman"/>
                <w:color w:val="auto"/>
              </w:rPr>
              <w:t xml:space="preserve">integrity of the data </w:t>
            </w:r>
            <w:r w:rsidR="00076CEF">
              <w:rPr>
                <w:rFonts w:ascii="Times New Roman" w:eastAsia="Times New Roman" w:hAnsi="Times New Roman" w:cs="Times New Roman"/>
                <w:color w:val="auto"/>
              </w:rPr>
              <w:t>will be verified by a CRC-32 checksum.</w:t>
            </w:r>
          </w:p>
        </w:tc>
        <w:tc>
          <w:tcPr>
            <w:tcW w:w="3069" w:type="dxa"/>
          </w:tcPr>
          <w:p w14:paraId="56F3C8A2" w14:textId="62FD1CA2" w:rsidR="009B6EF2" w:rsidRDefault="009B6EF2" w:rsidP="009B36F4">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w:t>
            </w:r>
            <w:r w:rsidR="001043C1">
              <w:rPr>
                <w:rFonts w:ascii="Times New Roman" w:eastAsia="Times New Roman" w:hAnsi="Times New Roman" w:cs="Times New Roman"/>
                <w:color w:val="auto"/>
              </w:rPr>
              <w:t>10</w:t>
            </w:r>
          </w:p>
        </w:tc>
      </w:tr>
    </w:tbl>
    <w:p w14:paraId="09602682" w14:textId="088D819A" w:rsidR="009B6EF2" w:rsidRPr="0036389D" w:rsidRDefault="00110A9E" w:rsidP="0036389D">
      <w:pPr>
        <w:pStyle w:val="Caption"/>
        <w:jc w:val="center"/>
      </w:pPr>
      <w:bookmarkStart w:id="85" w:name="_Toc111825455"/>
      <w:r>
        <w:t xml:space="preserve">Table </w:t>
      </w:r>
      <w:r w:rsidR="009A6826">
        <w:fldChar w:fldCharType="begin"/>
      </w:r>
      <w:r w:rsidR="009A6826">
        <w:instrText xml:space="preserve"> SEQ Table \* ROMAN </w:instrText>
      </w:r>
      <w:r w:rsidR="009A6826">
        <w:fldChar w:fldCharType="separate"/>
      </w:r>
      <w:r w:rsidR="006A6B8B">
        <w:rPr>
          <w:noProof/>
        </w:rPr>
        <w:t>XIV</w:t>
      </w:r>
      <w:r w:rsidR="009A6826">
        <w:rPr>
          <w:noProof/>
        </w:rPr>
        <w:fldChar w:fldCharType="end"/>
      </w:r>
      <w:r>
        <w:t xml:space="preserve"> – Design </w:t>
      </w:r>
      <w:r w:rsidR="00E11D6B">
        <w:t>s</w:t>
      </w:r>
      <w:r>
        <w:t>pecifications for the checksum subsystem</w:t>
      </w:r>
      <w:bookmarkEnd w:id="85"/>
    </w:p>
    <w:p w14:paraId="0CBDCB8D" w14:textId="469EAA26" w:rsidR="00930E0C" w:rsidRPr="00930E0C" w:rsidRDefault="00824F54" w:rsidP="00824F54">
      <w:pPr>
        <w:pStyle w:val="Heading2"/>
      </w:pPr>
      <w:bookmarkStart w:id="86" w:name="_Toc111825426"/>
      <w:r>
        <w:t>2.</w:t>
      </w:r>
      <w:r w:rsidR="00D653CA">
        <w:t>2</w:t>
      </w:r>
      <w:r>
        <w:t xml:space="preserve"> </w:t>
      </w:r>
      <w:r w:rsidR="00E27D1B" w:rsidRPr="00930E0C">
        <w:t>Inter-Subsystem and Inter-Sub-subsystems Interactions</w:t>
      </w:r>
      <w:bookmarkEnd w:id="86"/>
    </w:p>
    <w:p w14:paraId="53CE372C" w14:textId="6C7DE50F" w:rsidR="007F6C7F" w:rsidRDefault="00854C88" w:rsidP="00A51F79">
      <w:r>
        <w:t>All the</w:t>
      </w:r>
      <w:r w:rsidR="0081226F">
        <w:t xml:space="preserve"> above submodules</w:t>
      </w:r>
      <w:r w:rsidR="00C55DB0">
        <w:t xml:space="preserve">, form the basic system in which the compression, encryption and transmission of the data received from the IMU </w:t>
      </w:r>
      <w:r w:rsidR="00B33731">
        <w:t xml:space="preserve">will occur. </w:t>
      </w:r>
      <w:r w:rsidR="00625D01">
        <w:t xml:space="preserve">Although </w:t>
      </w:r>
      <w:r w:rsidR="006524D0">
        <w:t>the STM itself is a submodule of the overall SHAR</w:t>
      </w:r>
      <w:r w:rsidR="00582F07">
        <w:t>C</w:t>
      </w:r>
      <w:r w:rsidR="006524D0">
        <w:t xml:space="preserve"> buoy, in this paper design it </w:t>
      </w:r>
      <w:r w:rsidR="00324E6E">
        <w:t>treats</w:t>
      </w:r>
      <w:r w:rsidR="006524D0">
        <w:t xml:space="preserve"> the STM as if it were the main module</w:t>
      </w:r>
      <w:r w:rsidR="00324E6E">
        <w:t xml:space="preserve"> – all of the above submodules form a part of the larger STM submodule</w:t>
      </w:r>
      <w:r w:rsidR="006524D0">
        <w:t>.</w:t>
      </w:r>
      <w:r w:rsidR="00A325EC">
        <w:t xml:space="preserve"> The IMU-</w:t>
      </w:r>
      <w:r w:rsidR="004F243A">
        <w:t>20948 is another submodule apart of the SHAR</w:t>
      </w:r>
      <w:r w:rsidR="00582F07">
        <w:t>C</w:t>
      </w:r>
      <w:r w:rsidR="004F243A">
        <w:t xml:space="preserve"> buoy which will interact with the STM, </w:t>
      </w:r>
      <w:r w:rsidR="00C05A3E">
        <w:t>this</w:t>
      </w:r>
      <w:r w:rsidR="004F243A">
        <w:t xml:space="preserve"> will allow for the transmission of data </w:t>
      </w:r>
      <w:r w:rsidR="00801FD6">
        <w:t>from the sensor to the STM</w:t>
      </w:r>
      <w:r w:rsidR="004F243A">
        <w:t>.</w:t>
      </w:r>
      <w:r w:rsidR="00B925BE">
        <w:t xml:space="preserve"> </w:t>
      </w:r>
      <w:r w:rsidR="00186B00">
        <w:t>This transmission of the data between the IMU and STM is a sub</w:t>
      </w:r>
      <w:r w:rsidR="00E42ABE">
        <w:t xml:space="preserve"> subsystem of the overall buoy system.</w:t>
      </w:r>
    </w:p>
    <w:p w14:paraId="50A07A83" w14:textId="68B6FC44" w:rsidR="00A51F79" w:rsidRDefault="00CC136D" w:rsidP="00A51F79">
      <w:r>
        <w:rPr>
          <w:color w:val="000000" w:themeColor="text1"/>
        </w:rPr>
        <w:t>O</w:t>
      </w:r>
      <w:r w:rsidR="00B00A49" w:rsidRPr="00CC136D">
        <w:rPr>
          <w:color w:val="000000" w:themeColor="text1"/>
        </w:rPr>
        <w:t xml:space="preserve">nce the data has been filtered by the STM, </w:t>
      </w:r>
      <w:r w:rsidR="00477501">
        <w:rPr>
          <w:color w:val="000000" w:themeColor="text1"/>
        </w:rPr>
        <w:t xml:space="preserve">a </w:t>
      </w:r>
      <w:r w:rsidR="00164C5A">
        <w:rPr>
          <w:lang w:val="en-US"/>
        </w:rPr>
        <w:t xml:space="preserve">CRC-32 </w:t>
      </w:r>
      <w:r w:rsidR="00477501">
        <w:rPr>
          <w:color w:val="000000" w:themeColor="text1"/>
        </w:rPr>
        <w:t>checksum of the data file will be created</w:t>
      </w:r>
      <w:r w:rsidR="00490EDC">
        <w:rPr>
          <w:color w:val="000000" w:themeColor="text1"/>
        </w:rPr>
        <w:t>. The</w:t>
      </w:r>
      <w:r w:rsidR="00B00A49" w:rsidRPr="00CC136D">
        <w:rPr>
          <w:color w:val="000000" w:themeColor="text1"/>
        </w:rPr>
        <w:t xml:space="preserve"> data will be compressed</w:t>
      </w:r>
      <w:r w:rsidR="00E42ABE" w:rsidRPr="00CC136D">
        <w:rPr>
          <w:color w:val="000000" w:themeColor="text1"/>
        </w:rPr>
        <w:t xml:space="preserve"> </w:t>
      </w:r>
      <w:r w:rsidR="00B429E8" w:rsidRPr="00CC136D">
        <w:rPr>
          <w:color w:val="000000" w:themeColor="text1"/>
        </w:rPr>
        <w:t>using LZSS algorithm</w:t>
      </w:r>
      <w:r w:rsidR="006D5695">
        <w:rPr>
          <w:color w:val="000000" w:themeColor="text1"/>
        </w:rPr>
        <w:t xml:space="preserve">. </w:t>
      </w:r>
      <w:r w:rsidR="00F96E05">
        <w:t>T</w:t>
      </w:r>
      <w:r w:rsidR="00CE06EC">
        <w:t>his task is performed by the 4</w:t>
      </w:r>
      <w:r w:rsidR="00CE06EC" w:rsidRPr="00CE06EC">
        <w:rPr>
          <w:vertAlign w:val="superscript"/>
        </w:rPr>
        <w:t>th</w:t>
      </w:r>
      <w:r w:rsidR="00CE06EC">
        <w:t xml:space="preserve"> submodule outlined above.</w:t>
      </w:r>
      <w:r w:rsidR="00E42ABE">
        <w:t xml:space="preserve"> </w:t>
      </w:r>
      <w:r w:rsidR="00D1458C">
        <w:t xml:space="preserve">Following compression, the </w:t>
      </w:r>
      <w:proofErr w:type="spellStart"/>
      <w:r w:rsidR="00D1458C">
        <w:t>Twofish</w:t>
      </w:r>
      <w:proofErr w:type="spellEnd"/>
      <w:r w:rsidR="00D1458C">
        <w:t xml:space="preserve"> algorithm is used to encrypt the data before it is transmitted to the computer</w:t>
      </w:r>
      <w:r w:rsidR="00C135C9">
        <w:t xml:space="preserve"> – this is the 3</w:t>
      </w:r>
      <w:r w:rsidR="00C135C9" w:rsidRPr="00C135C9">
        <w:rPr>
          <w:vertAlign w:val="superscript"/>
        </w:rPr>
        <w:t>rd</w:t>
      </w:r>
      <w:r w:rsidR="00C135C9">
        <w:t xml:space="preserve"> submodule described above</w:t>
      </w:r>
      <w:r w:rsidR="00D1458C">
        <w:t>.</w:t>
      </w:r>
      <w:r w:rsidR="00B57948">
        <w:t xml:space="preserve"> </w:t>
      </w:r>
      <w:r w:rsidR="00622AFF">
        <w:t>Following encryption</w:t>
      </w:r>
      <w:r w:rsidR="00444F0B">
        <w:t xml:space="preserve">, the data processing is </w:t>
      </w:r>
      <w:r w:rsidR="00622AFF">
        <w:t>complete</w:t>
      </w:r>
      <w:r w:rsidR="00C05689">
        <w:t xml:space="preserve"> and the encrypted data packet is now ready for transmission via Iridium to the researchers.</w:t>
      </w:r>
    </w:p>
    <w:p w14:paraId="01FF568F" w14:textId="2BB204D9" w:rsidR="00B83E3A" w:rsidRDefault="00012359" w:rsidP="00B83E3A">
      <w:pPr>
        <w:ind w:left="0" w:firstLine="0"/>
      </w:pPr>
      <w:r>
        <w:rPr>
          <w:noProof/>
        </w:rPr>
        <w:lastRenderedPageBreak/>
        <mc:AlternateContent>
          <mc:Choice Requires="wps">
            <w:drawing>
              <wp:anchor distT="0" distB="0" distL="114300" distR="114300" simplePos="0" relativeHeight="251658241" behindDoc="0" locked="0" layoutInCell="1" allowOverlap="1" wp14:anchorId="5336C4A5" wp14:editId="4EF32C95">
                <wp:simplePos x="0" y="0"/>
                <wp:positionH relativeFrom="column">
                  <wp:posOffset>283210</wp:posOffset>
                </wp:positionH>
                <wp:positionV relativeFrom="paragraph">
                  <wp:posOffset>5026894</wp:posOffset>
                </wp:positionV>
                <wp:extent cx="5161280"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5161280" cy="635"/>
                        </a:xfrm>
                        <a:prstGeom prst="rect">
                          <a:avLst/>
                        </a:prstGeom>
                        <a:solidFill>
                          <a:prstClr val="white"/>
                        </a:solidFill>
                        <a:ln>
                          <a:noFill/>
                        </a:ln>
                      </wps:spPr>
                      <wps:txbx>
                        <w:txbxContent>
                          <w:p w14:paraId="0E184350" w14:textId="4E713343" w:rsidR="00A57672" w:rsidRPr="00BD10CE" w:rsidRDefault="00A57672" w:rsidP="00A57672">
                            <w:pPr>
                              <w:pStyle w:val="Caption"/>
                              <w:jc w:val="center"/>
                              <w:rPr>
                                <w:noProof/>
                                <w:color w:val="000000"/>
                              </w:rPr>
                            </w:pPr>
                            <w:bookmarkStart w:id="87" w:name="_Toc111824359"/>
                            <w:bookmarkStart w:id="88" w:name="_Toc111825440"/>
                            <w:r>
                              <w:t xml:space="preserve">Figure </w:t>
                            </w:r>
                            <w:r w:rsidR="009A6826">
                              <w:fldChar w:fldCharType="begin"/>
                            </w:r>
                            <w:r w:rsidR="009A6826">
                              <w:instrText xml:space="preserve"> SEQ Figure \* ARABIC </w:instrText>
                            </w:r>
                            <w:r w:rsidR="009A6826">
                              <w:fldChar w:fldCharType="separate"/>
                            </w:r>
                            <w:r>
                              <w:rPr>
                                <w:noProof/>
                              </w:rPr>
                              <w:t>1</w:t>
                            </w:r>
                            <w:r w:rsidR="009A6826">
                              <w:rPr>
                                <w:noProof/>
                              </w:rPr>
                              <w:fldChar w:fldCharType="end"/>
                            </w:r>
                            <w:r>
                              <w:rPr>
                                <w:lang w:val="en-US"/>
                              </w:rPr>
                              <w:t xml:space="preserve"> - Diagram of the system in operation</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36C4A5" id="_x0000_t202" coordsize="21600,21600" o:spt="202" path="m,l,21600r21600,l21600,xe">
                <v:stroke joinstyle="miter"/>
                <v:path gradientshapeok="t" o:connecttype="rect"/>
              </v:shapetype>
              <v:shape id="Text Box 9" o:spid="_x0000_s1026" type="#_x0000_t202" style="position:absolute;left:0;text-align:left;margin-left:22.3pt;margin-top:395.8pt;width:406.4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V/vFQIAADgEAAAOAAAAZHJzL2Uyb0RvYy54bWysU8Fu2zAMvQ/YPwi6L04yNCiMOEWWIsOA&#13;&#10;oC3QFj0rshQbkEWNUmJnXz9KtpOt22nYRaZF6lF872l51zWGnRT6GmzBZ5MpZ8pKKGt7KPjry/bT&#13;&#10;LWc+CFsKA1YV/Kw8v1t9/LBsXa7mUIEpFTICsT5vXcGrEFyeZV5WqhF+Ak5ZSmrARgT6xUNWomgJ&#13;&#10;vTHZfDpdZC1g6RCk8p527/skXyV8rZUMj1p7FZgpON0tpBXTuo9rtlqK/IDCVbUcriH+4RaNqC01&#13;&#10;vUDdiyDYEes/oJpaInjQYSKhyUDrWqo0A00zm76b5rkSTqVZiBzvLjT5/wcrH07P7glZ6L5ARwJG&#13;&#10;Qlrnc0+bcZ5OYxO/dFNGeaLwfKFNdYFJ2ryZLWbzW0pJyi0+30SM7HrUoQ9fFTQsBgVH0iRRJU47&#13;&#10;H/rSsSR28mDqclsbE39iYmOQnQTp11Z1UAP4b1XGxloL8VQPGHey6xwxCt2+G4bbQ3mmmRF6O3gn&#13;&#10;tzU12gkfngSS/jQLeTo80qINtAWHIeKsAvzxt/1YT7JQlrOW/FRw//0oUHFmvlkSLJpvDHAM9mNg&#13;&#10;j80GaMQZvRYnU0gHMJgx1AjNG1l9HbtQSlhJvQoexnATelfTU5FqvU5FZDEnws4+OxmhR0JfujeB&#13;&#10;bpAjkIoPMDpN5O9U6WuTLm59DERxkiwS2rM48Ez2TKIPTyn6/9f/VHV98KufAAAA//8DAFBLAwQU&#13;&#10;AAYACAAAACEADy7p8eMAAAAPAQAADwAAAGRycy9kb3ducmV2LnhtbExPO0/DMBDekfgP1iGxIOoU&#13;&#10;TFLSOFVVYIClInRhc2M3CcTnyHba8O85WGA53eO771GsJtuzo/GhcyhhPkuAGayd7rCRsHt7ul4A&#13;&#10;C1GhVr1DI+HLBFiV52eFyrU74as5VrFhRIIhVxLaGIec81C3xqowc4NBuh2ctyrS6BuuvToRue35&#13;&#10;TZKk3KoOSaFVg9m0pv6sRithK9637dV4eHxZi1v/vBs36UdTSXl5MT0sqayXwKKZ4t8H/GQg/1CS&#13;&#10;sb0bUQfWSxAiJaSE7H5ODQEWd5kAtv/dZMDLgv/PUX4DAAD//wMAUEsBAi0AFAAGAAgAAAAhALaD&#13;&#10;OJL+AAAA4QEAABMAAAAAAAAAAAAAAAAAAAAAAFtDb250ZW50X1R5cGVzXS54bWxQSwECLQAUAAYA&#13;&#10;CAAAACEAOP0h/9YAAACUAQAACwAAAAAAAAAAAAAAAAAvAQAAX3JlbHMvLnJlbHNQSwECLQAUAAYA&#13;&#10;CAAAACEA3WVf7xUCAAA4BAAADgAAAAAAAAAAAAAAAAAuAgAAZHJzL2Uyb0RvYy54bWxQSwECLQAU&#13;&#10;AAYACAAAACEADy7p8eMAAAAPAQAADwAAAAAAAAAAAAAAAABvBAAAZHJzL2Rvd25yZXYueG1sUEsF&#13;&#10;BgAAAAAEAAQA8wAAAH8FAAAAAA==&#13;&#10;" stroked="f">
                <v:textbox style="mso-fit-shape-to-text:t" inset="0,0,0,0">
                  <w:txbxContent>
                    <w:p w14:paraId="0E184350" w14:textId="4E713343" w:rsidR="00A57672" w:rsidRPr="00BD10CE" w:rsidRDefault="00A57672" w:rsidP="00A57672">
                      <w:pPr>
                        <w:pStyle w:val="Caption"/>
                        <w:jc w:val="center"/>
                        <w:rPr>
                          <w:noProof/>
                          <w:color w:val="000000"/>
                        </w:rPr>
                      </w:pPr>
                      <w:bookmarkStart w:id="89" w:name="_Toc111824359"/>
                      <w:bookmarkStart w:id="90" w:name="_Toc111825440"/>
                      <w:r>
                        <w:t xml:space="preserve">Figure </w:t>
                      </w:r>
                      <w:r w:rsidR="009A6826">
                        <w:fldChar w:fldCharType="begin"/>
                      </w:r>
                      <w:r w:rsidR="009A6826">
                        <w:instrText xml:space="preserve"> SEQ Figure \* ARABIC </w:instrText>
                      </w:r>
                      <w:r w:rsidR="009A6826">
                        <w:fldChar w:fldCharType="separate"/>
                      </w:r>
                      <w:r>
                        <w:rPr>
                          <w:noProof/>
                        </w:rPr>
                        <w:t>1</w:t>
                      </w:r>
                      <w:r w:rsidR="009A6826">
                        <w:rPr>
                          <w:noProof/>
                        </w:rPr>
                        <w:fldChar w:fldCharType="end"/>
                      </w:r>
                      <w:r>
                        <w:rPr>
                          <w:lang w:val="en-US"/>
                        </w:rPr>
                        <w:t xml:space="preserve"> - Diagram of the system in operation</w:t>
                      </w:r>
                      <w:bookmarkEnd w:id="89"/>
                      <w:bookmarkEnd w:id="90"/>
                    </w:p>
                  </w:txbxContent>
                </v:textbox>
                <w10:wrap type="topAndBottom"/>
              </v:shape>
            </w:pict>
          </mc:Fallback>
        </mc:AlternateContent>
      </w:r>
      <w:r w:rsidR="007046F2">
        <w:rPr>
          <w:noProof/>
        </w:rPr>
        <w:drawing>
          <wp:anchor distT="0" distB="0" distL="114300" distR="114300" simplePos="0" relativeHeight="251658242" behindDoc="0" locked="0" layoutInCell="1" allowOverlap="1" wp14:anchorId="16786BB4" wp14:editId="540899C5">
            <wp:simplePos x="0" y="0"/>
            <wp:positionH relativeFrom="margin">
              <wp:posOffset>151130</wp:posOffset>
            </wp:positionH>
            <wp:positionV relativeFrom="paragraph">
              <wp:posOffset>917742</wp:posOffset>
            </wp:positionV>
            <wp:extent cx="5426075" cy="3962400"/>
            <wp:effectExtent l="0" t="0" r="0" b="0"/>
            <wp:wrapTopAndBottom/>
            <wp:docPr id="11" name="Picture 1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26075" cy="3962400"/>
                    </a:xfrm>
                    <a:prstGeom prst="rect">
                      <a:avLst/>
                    </a:prstGeom>
                  </pic:spPr>
                </pic:pic>
              </a:graphicData>
            </a:graphic>
            <wp14:sizeRelH relativeFrom="page">
              <wp14:pctWidth>0</wp14:pctWidth>
            </wp14:sizeRelH>
            <wp14:sizeRelV relativeFrom="page">
              <wp14:pctHeight>0</wp14:pctHeight>
            </wp14:sizeRelV>
          </wp:anchor>
        </w:drawing>
      </w:r>
      <w:r w:rsidR="00737780">
        <w:t xml:space="preserve">It should be noted that the entire subsystem is dependent of the lifespan, </w:t>
      </w:r>
      <w:r w:rsidR="00E24858">
        <w:t xml:space="preserve">battery life, and </w:t>
      </w:r>
      <w:r w:rsidR="00737780">
        <w:t xml:space="preserve">storage </w:t>
      </w:r>
      <w:r w:rsidR="00E24858">
        <w:t xml:space="preserve">on the STM Discovery board and is susceptible to the IMU-20948 </w:t>
      </w:r>
      <w:r w:rsidR="002F5FE0">
        <w:t>which will determine the sample rate.</w:t>
      </w:r>
      <w:r w:rsidR="00C15CE0">
        <w:t xml:space="preserve"> This is all dictates the efficiency of submodule 1 above and will impact the overall SHAR</w:t>
      </w:r>
      <w:r w:rsidR="00582F07">
        <w:t>C</w:t>
      </w:r>
      <w:r w:rsidR="00C15CE0">
        <w:t xml:space="preserve"> buoy. The processes described above is explained in the diagram below</w:t>
      </w:r>
      <w:r w:rsidR="00B83E3A">
        <w:t>.</w:t>
      </w:r>
    </w:p>
    <w:p w14:paraId="567E11E9" w14:textId="77777777" w:rsidR="00B83E3A" w:rsidRDefault="00B83E3A" w:rsidP="00B83E3A">
      <w:pPr>
        <w:ind w:left="0" w:firstLine="0"/>
      </w:pPr>
    </w:p>
    <w:p w14:paraId="12DE743E" w14:textId="77777777" w:rsidR="00BF4085" w:rsidRDefault="00BF4085" w:rsidP="00B83E3A">
      <w:pPr>
        <w:ind w:left="0" w:firstLine="0"/>
      </w:pPr>
    </w:p>
    <w:p w14:paraId="4E056BEE" w14:textId="77777777" w:rsidR="00BF4085" w:rsidRDefault="00BF4085" w:rsidP="00B83E3A">
      <w:pPr>
        <w:ind w:left="0" w:firstLine="0"/>
      </w:pPr>
    </w:p>
    <w:p w14:paraId="046CE932" w14:textId="77777777" w:rsidR="00BF4085" w:rsidRDefault="00BF4085" w:rsidP="00B83E3A">
      <w:pPr>
        <w:ind w:left="0" w:firstLine="0"/>
      </w:pPr>
    </w:p>
    <w:p w14:paraId="5E4D55B9" w14:textId="77777777" w:rsidR="00BF4085" w:rsidRDefault="00BF4085" w:rsidP="00B83E3A">
      <w:pPr>
        <w:ind w:left="0" w:firstLine="0"/>
      </w:pPr>
    </w:p>
    <w:p w14:paraId="78B21D79" w14:textId="77777777" w:rsidR="00BF4085" w:rsidRDefault="00BF4085" w:rsidP="00B83E3A">
      <w:pPr>
        <w:ind w:left="0" w:firstLine="0"/>
      </w:pPr>
    </w:p>
    <w:p w14:paraId="37E3290E" w14:textId="77777777" w:rsidR="00BF4085" w:rsidRDefault="00BF4085" w:rsidP="00B83E3A">
      <w:pPr>
        <w:ind w:left="0" w:firstLine="0"/>
      </w:pPr>
    </w:p>
    <w:p w14:paraId="5439B8DC" w14:textId="77777777" w:rsidR="00BF4085" w:rsidRDefault="00BF4085" w:rsidP="00B83E3A">
      <w:pPr>
        <w:ind w:left="0" w:firstLine="0"/>
      </w:pPr>
    </w:p>
    <w:p w14:paraId="5E8026E1" w14:textId="77777777" w:rsidR="00BF4085" w:rsidRDefault="00BF4085" w:rsidP="00B83E3A">
      <w:pPr>
        <w:ind w:left="0" w:firstLine="0"/>
      </w:pPr>
    </w:p>
    <w:p w14:paraId="781E0520" w14:textId="77777777" w:rsidR="00BF4085" w:rsidRDefault="00BF4085" w:rsidP="00B83E3A">
      <w:pPr>
        <w:ind w:left="0" w:firstLine="0"/>
      </w:pPr>
    </w:p>
    <w:p w14:paraId="6F3B49B3" w14:textId="77777777" w:rsidR="00BF4085" w:rsidRDefault="00BF4085" w:rsidP="00B83E3A">
      <w:pPr>
        <w:ind w:left="0" w:firstLine="0"/>
      </w:pPr>
    </w:p>
    <w:p w14:paraId="57D6D0BC" w14:textId="30C75BB2" w:rsidR="00E27D1B" w:rsidRPr="00930E0C" w:rsidRDefault="00F16971" w:rsidP="00B83E3A">
      <w:pPr>
        <w:pStyle w:val="Heading2"/>
        <w:ind w:left="0" w:firstLine="0"/>
      </w:pPr>
      <w:bookmarkStart w:id="91" w:name="_Toc111825427"/>
      <w:r>
        <w:lastRenderedPageBreak/>
        <w:t>2</w:t>
      </w:r>
      <w:r w:rsidR="00824F54">
        <w:t>.</w:t>
      </w:r>
      <w:r w:rsidR="00D653CA">
        <w:t>3</w:t>
      </w:r>
      <w:r w:rsidR="00824F54">
        <w:t xml:space="preserve"> </w:t>
      </w:r>
      <w:r w:rsidR="00E27D1B" w:rsidRPr="00930E0C">
        <w:t>UML or OP Diagrams</w:t>
      </w:r>
      <w:bookmarkEnd w:id="91"/>
    </w:p>
    <w:p w14:paraId="41569463" w14:textId="6DC2087E" w:rsidR="00AD5FBD" w:rsidRPr="00E27D1B" w:rsidRDefault="003868CB" w:rsidP="00AD5FBD">
      <w:r>
        <w:t xml:space="preserve">The following UML diagram depicts how </w:t>
      </w:r>
      <w:r w:rsidR="008B42DC">
        <w:t xml:space="preserve">all the submodules </w:t>
      </w:r>
      <w:r w:rsidR="00323614">
        <w:t>interact to make up the overall SHAR</w:t>
      </w:r>
      <w:r w:rsidR="00582F07">
        <w:t>C</w:t>
      </w:r>
      <w:r w:rsidR="00323614">
        <w:t xml:space="preserve"> buoy system</w:t>
      </w:r>
      <w:r w:rsidR="007B438C">
        <w:t xml:space="preserve"> and the flow in which the submodules operate</w:t>
      </w:r>
      <w:r w:rsidR="000B127A">
        <w:t>. Note this a sequential process</w:t>
      </w:r>
      <w:r w:rsidR="00FF7D32">
        <w:t xml:space="preserve"> –</w:t>
      </w:r>
      <w:r w:rsidR="000B127A">
        <w:t xml:space="preserve"> </w:t>
      </w:r>
      <w:r w:rsidR="0093182F">
        <w:t>a</w:t>
      </w:r>
      <w:r w:rsidR="00BA2745">
        <w:t xml:space="preserve"> submodule </w:t>
      </w:r>
      <w:r w:rsidR="0093182F">
        <w:t>must complete</w:t>
      </w:r>
      <w:r w:rsidR="00BA2745">
        <w:t xml:space="preserve"> its operation</w:t>
      </w:r>
      <w:r w:rsidR="0093182F">
        <w:t xml:space="preserve"> before </w:t>
      </w:r>
      <w:r w:rsidR="00BD55F8">
        <w:t xml:space="preserve">the </w:t>
      </w:r>
      <w:r w:rsidR="00345B3B">
        <w:t>succeeding</w:t>
      </w:r>
      <w:r w:rsidR="00BD55F8">
        <w:t xml:space="preserve"> submodule can </w:t>
      </w:r>
      <w:r w:rsidR="006E27B3">
        <w:t>proceed with its task.</w:t>
      </w:r>
    </w:p>
    <w:p w14:paraId="1FF0CA2E" w14:textId="040DB045" w:rsidR="003A1C5D" w:rsidRDefault="00BE6C9D" w:rsidP="002649FB">
      <w:pPr>
        <w:ind w:left="0" w:firstLine="0"/>
      </w:pPr>
      <w:r>
        <w:rPr>
          <w:noProof/>
        </w:rPr>
        <w:drawing>
          <wp:anchor distT="0" distB="0" distL="114300" distR="114300" simplePos="0" relativeHeight="251658240" behindDoc="0" locked="0" layoutInCell="1" allowOverlap="1" wp14:anchorId="17FA7472" wp14:editId="2E84AA19">
            <wp:simplePos x="0" y="0"/>
            <wp:positionH relativeFrom="column">
              <wp:posOffset>1915795</wp:posOffset>
            </wp:positionH>
            <wp:positionV relativeFrom="paragraph">
              <wp:posOffset>178435</wp:posOffset>
            </wp:positionV>
            <wp:extent cx="1408430" cy="5869305"/>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08430" cy="5869305"/>
                    </a:xfrm>
                    <a:prstGeom prst="rect">
                      <a:avLst/>
                    </a:prstGeom>
                  </pic:spPr>
                </pic:pic>
              </a:graphicData>
            </a:graphic>
            <wp14:sizeRelH relativeFrom="page">
              <wp14:pctWidth>0</wp14:pctWidth>
            </wp14:sizeRelH>
            <wp14:sizeRelV relativeFrom="page">
              <wp14:pctHeight>0</wp14:pctHeight>
            </wp14:sizeRelV>
          </wp:anchor>
        </w:drawing>
      </w:r>
    </w:p>
    <w:p w14:paraId="39840777" w14:textId="34564881" w:rsidR="007D3444" w:rsidRDefault="00582F07" w:rsidP="002649FB">
      <w:pPr>
        <w:ind w:left="0" w:firstLine="0"/>
      </w:pPr>
      <w:r>
        <w:rPr>
          <w:noProof/>
        </w:rPr>
        <mc:AlternateContent>
          <mc:Choice Requires="wps">
            <w:drawing>
              <wp:anchor distT="0" distB="0" distL="114300" distR="114300" simplePos="0" relativeHeight="251658243" behindDoc="0" locked="0" layoutInCell="1" allowOverlap="1" wp14:anchorId="3AC49E8E" wp14:editId="73734A28">
                <wp:simplePos x="0" y="0"/>
                <wp:positionH relativeFrom="column">
                  <wp:posOffset>525780</wp:posOffset>
                </wp:positionH>
                <wp:positionV relativeFrom="paragraph">
                  <wp:posOffset>5928360</wp:posOffset>
                </wp:positionV>
                <wp:extent cx="4322445" cy="340995"/>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4322445" cy="340995"/>
                        </a:xfrm>
                        <a:prstGeom prst="rect">
                          <a:avLst/>
                        </a:prstGeom>
                        <a:solidFill>
                          <a:prstClr val="white"/>
                        </a:solidFill>
                        <a:ln>
                          <a:noFill/>
                        </a:ln>
                      </wps:spPr>
                      <wps:txbx>
                        <w:txbxContent>
                          <w:p w14:paraId="4A9B5041" w14:textId="3A71CEE9" w:rsidR="00F15129" w:rsidRPr="00D5504F" w:rsidRDefault="00F15129" w:rsidP="00F15129">
                            <w:pPr>
                              <w:pStyle w:val="Caption"/>
                              <w:jc w:val="center"/>
                              <w:rPr>
                                <w:noProof/>
                                <w:color w:val="000000"/>
                              </w:rPr>
                            </w:pPr>
                            <w:bookmarkStart w:id="92" w:name="_Toc111824360"/>
                            <w:bookmarkStart w:id="93" w:name="_Toc111825441"/>
                            <w:r>
                              <w:t xml:space="preserve">Figure </w:t>
                            </w:r>
                            <w:r w:rsidR="009A6826">
                              <w:fldChar w:fldCharType="begin"/>
                            </w:r>
                            <w:r w:rsidR="009A6826">
                              <w:instrText xml:space="preserve"> SEQ Figure \* ARABIC </w:instrText>
                            </w:r>
                            <w:r w:rsidR="009A6826">
                              <w:fldChar w:fldCharType="separate"/>
                            </w:r>
                            <w:r>
                              <w:rPr>
                                <w:noProof/>
                              </w:rPr>
                              <w:t>2</w:t>
                            </w:r>
                            <w:r w:rsidR="009A6826">
                              <w:rPr>
                                <w:noProof/>
                              </w:rPr>
                              <w:fldChar w:fldCharType="end"/>
                            </w:r>
                            <w:r>
                              <w:rPr>
                                <w:lang w:val="en-US"/>
                              </w:rPr>
                              <w:t xml:space="preserve"> - </w:t>
                            </w:r>
                            <w:r w:rsidRPr="0009503E">
                              <w:rPr>
                                <w:lang w:val="en-US"/>
                              </w:rPr>
                              <w:t xml:space="preserve">UML </w:t>
                            </w:r>
                            <w:r w:rsidR="00B83E3A">
                              <w:rPr>
                                <w:lang w:val="en-US"/>
                              </w:rPr>
                              <w:t>showing</w:t>
                            </w:r>
                            <w:r w:rsidRPr="0009503E">
                              <w:rPr>
                                <w:lang w:val="en-US"/>
                              </w:rPr>
                              <w:t xml:space="preserve"> the operation of the STM module of the SHAR</w:t>
                            </w:r>
                            <w:r w:rsidR="00582F07">
                              <w:rPr>
                                <w:lang w:val="en-US"/>
                              </w:rPr>
                              <w:t>C</w:t>
                            </w:r>
                            <w:r w:rsidRPr="0009503E">
                              <w:rPr>
                                <w:lang w:val="en-US"/>
                              </w:rPr>
                              <w:t xml:space="preserve"> buoy System</w:t>
                            </w:r>
                            <w:bookmarkEnd w:id="92"/>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49E8E" id="Text Box 12" o:spid="_x0000_s1027" type="#_x0000_t202" style="position:absolute;left:0;text-align:left;margin-left:41.4pt;margin-top:466.8pt;width:340.35pt;height:26.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h6GwIAAEIEAAAOAAAAZHJzL2Uyb0RvYy54bWysU8Fu2zAMvQ/YPwi6L07SdFiNOEWWIsOA&#13;&#10;oC2QDj0rshQLkEWNUmJnXz/Kjpu222nYRaZJitR7j5zftrVlR4XBgCv4ZDTmTDkJpXH7gv94Wn/6&#13;&#10;wlmIwpXCglMFP6nAbxcfP8wbn6spVGBLhYyKuJA3vuBVjD7PsiArVYswAq8cBTVgLSL94j4rUTRU&#13;&#10;vbbZdDz+nDWApUeQKgTy3vVBvujqa61kfNA6qMhsweltsTuxO3fpzBZzke9R+MrI8zPEP7yiFsZR&#13;&#10;05dSdyIKdkDzR6naSIQAOo4k1BlobaTqMBCayfgdmm0lvOqwEDnBv9AU/l9ZeX/c+kdksf0KLQmY&#13;&#10;CGl8yAM5E55WY52+9FJGcaLw9EKbaiOT5JxdTaez2TVnkmJXs/HNzXUqk11uewzxm4KaJaPgSLJ0&#13;&#10;bInjJsQ+dUhJzQJYU66NteknBVYW2VGQhE1lojoXf5NlXcp1kG71BZMnu0BJVmx3LTPlK5g7KE+E&#13;&#10;HqEfjODl2lC/jQjxUSBNAgGm6Y4PdGgLTcHhbHFWAf76mz/lk0AU5ayhySp4+HkQqDiz3x1Jl8Zw&#13;&#10;MHAwdoPhDvUKCOmE9sbLzqQLGO1gaoT6mYZ+mbpQSDhJvQoeB3MV+/mmpZFqueySaNi8iBu39TKV&#13;&#10;Hnh9ap8F+rMqkfS8h2HmRP5OnD63Z3l5iKBNp1zitWfxTDcNaqf9eanSJrz+77Iuq7/4DQAA//8D&#13;&#10;AFBLAwQUAAYACAAAACEAof5lL+QAAAAPAQAADwAAAGRycy9kb3ducmV2LnhtbEyPzU7DMBCE70i8&#13;&#10;g7WVuCDqkIg0pHEqaOAGh5aqZzd2k4h4HdlOk749ywkuK+3fzDfFZjY9u2jnO4sCHpcRMI21VR02&#13;&#10;Ag5f7w8ZMB8kKtlb1AKu2sOmvL0pZK7shDt92YeGkQj6XApoQxhyzn3daiP90g4aaXe2zshArWu4&#13;&#10;cnIicdPzOIpSbmSH5NDKQW9bXX/vRyMgrdw47XB7Xx3ePuTn0MTH1+tRiLvFXK2pvKyBBT2Hvw/4&#13;&#10;zUD8UBLYyY6oPOsFZDHhBwHPSZICo4NVmjwBO9EkWyXAy4L/z1H+AAAA//8DAFBLAQItABQABgAI&#13;&#10;AAAAIQC2gziS/gAAAOEBAAATAAAAAAAAAAAAAAAAAAAAAABbQ29udGVudF9UeXBlc10ueG1sUEsB&#13;&#10;Ai0AFAAGAAgAAAAhADj9If/WAAAAlAEAAAsAAAAAAAAAAAAAAAAALwEAAF9yZWxzLy5yZWxzUEsB&#13;&#10;Ai0AFAAGAAgAAAAhAIn8yHobAgAAQgQAAA4AAAAAAAAAAAAAAAAALgIAAGRycy9lMm9Eb2MueG1s&#13;&#10;UEsBAi0AFAAGAAgAAAAhAKH+ZS/kAAAADwEAAA8AAAAAAAAAAAAAAAAAdQQAAGRycy9kb3ducmV2&#13;&#10;LnhtbFBLBQYAAAAABAAEAPMAAACGBQAAAAA=&#13;&#10;" stroked="f">
                <v:textbox inset="0,0,0,0">
                  <w:txbxContent>
                    <w:p w14:paraId="4A9B5041" w14:textId="3A71CEE9" w:rsidR="00F15129" w:rsidRPr="00D5504F" w:rsidRDefault="00F15129" w:rsidP="00F15129">
                      <w:pPr>
                        <w:pStyle w:val="Caption"/>
                        <w:jc w:val="center"/>
                        <w:rPr>
                          <w:noProof/>
                          <w:color w:val="000000"/>
                        </w:rPr>
                      </w:pPr>
                      <w:bookmarkStart w:id="94" w:name="_Toc111824360"/>
                      <w:bookmarkStart w:id="95" w:name="_Toc111825441"/>
                      <w:r>
                        <w:t xml:space="preserve">Figure </w:t>
                      </w:r>
                      <w:r w:rsidR="009A6826">
                        <w:fldChar w:fldCharType="begin"/>
                      </w:r>
                      <w:r w:rsidR="009A6826">
                        <w:instrText xml:space="preserve"> SEQ Figure \* ARABIC </w:instrText>
                      </w:r>
                      <w:r w:rsidR="009A6826">
                        <w:fldChar w:fldCharType="separate"/>
                      </w:r>
                      <w:r>
                        <w:rPr>
                          <w:noProof/>
                        </w:rPr>
                        <w:t>2</w:t>
                      </w:r>
                      <w:r w:rsidR="009A6826">
                        <w:rPr>
                          <w:noProof/>
                        </w:rPr>
                        <w:fldChar w:fldCharType="end"/>
                      </w:r>
                      <w:r>
                        <w:rPr>
                          <w:lang w:val="en-US"/>
                        </w:rPr>
                        <w:t xml:space="preserve"> - </w:t>
                      </w:r>
                      <w:r w:rsidRPr="0009503E">
                        <w:rPr>
                          <w:lang w:val="en-US"/>
                        </w:rPr>
                        <w:t xml:space="preserve">UML </w:t>
                      </w:r>
                      <w:r w:rsidR="00B83E3A">
                        <w:rPr>
                          <w:lang w:val="en-US"/>
                        </w:rPr>
                        <w:t>showing</w:t>
                      </w:r>
                      <w:r w:rsidRPr="0009503E">
                        <w:rPr>
                          <w:lang w:val="en-US"/>
                        </w:rPr>
                        <w:t xml:space="preserve"> the operation of the STM module of the SHAR</w:t>
                      </w:r>
                      <w:r w:rsidR="00582F07">
                        <w:rPr>
                          <w:lang w:val="en-US"/>
                        </w:rPr>
                        <w:t>C</w:t>
                      </w:r>
                      <w:r w:rsidRPr="0009503E">
                        <w:rPr>
                          <w:lang w:val="en-US"/>
                        </w:rPr>
                        <w:t xml:space="preserve"> buoy System</w:t>
                      </w:r>
                      <w:bookmarkEnd w:id="94"/>
                      <w:bookmarkEnd w:id="95"/>
                    </w:p>
                  </w:txbxContent>
                </v:textbox>
              </v:shape>
            </w:pict>
          </mc:Fallback>
        </mc:AlternateContent>
      </w:r>
    </w:p>
    <w:p w14:paraId="5F59A6D2" w14:textId="77777777" w:rsidR="007D3444" w:rsidRDefault="007D3444" w:rsidP="002649FB">
      <w:pPr>
        <w:ind w:left="0" w:firstLine="0"/>
      </w:pPr>
    </w:p>
    <w:p w14:paraId="3FAF09AF" w14:textId="77777777" w:rsidR="007D3444" w:rsidRDefault="007D3444" w:rsidP="002649FB">
      <w:pPr>
        <w:ind w:left="0" w:firstLine="0"/>
      </w:pPr>
    </w:p>
    <w:p w14:paraId="438C1AC7" w14:textId="77777777" w:rsidR="007D3444" w:rsidRDefault="007D3444" w:rsidP="002649FB">
      <w:pPr>
        <w:ind w:left="0" w:firstLine="0"/>
      </w:pPr>
    </w:p>
    <w:p w14:paraId="671297B5" w14:textId="0661BBAE" w:rsidR="00E27D1B" w:rsidRPr="00E27D1B" w:rsidRDefault="00E27D1B" w:rsidP="00381B69">
      <w:pPr>
        <w:pStyle w:val="Heading1"/>
        <w:numPr>
          <w:ilvl w:val="0"/>
          <w:numId w:val="6"/>
        </w:numPr>
      </w:pPr>
      <w:bookmarkStart w:id="96" w:name="_Toc111825428"/>
      <w:r w:rsidRPr="00E27D1B">
        <w:lastRenderedPageBreak/>
        <w:t>Acceptance Test Procedure</w:t>
      </w:r>
      <w:bookmarkEnd w:id="96"/>
      <w:r w:rsidRPr="00E27D1B">
        <w:t xml:space="preserve"> </w:t>
      </w:r>
    </w:p>
    <w:p w14:paraId="3B1CC49C" w14:textId="52DE6981" w:rsidR="00CE62F0" w:rsidRDefault="00392DA6" w:rsidP="002F33C1">
      <w:r>
        <w:t xml:space="preserve">The </w:t>
      </w:r>
      <w:r w:rsidR="00923577">
        <w:t xml:space="preserve">acceptance test procedures which are used to evaluate the performance of the design and whether it meets the minimum requirements </w:t>
      </w:r>
      <w:r w:rsidR="00FC4B4A">
        <w:t>are</w:t>
      </w:r>
      <w:r w:rsidR="00923577">
        <w:t xml:space="preserve"> analysed in the following subsections</w:t>
      </w:r>
      <w:r w:rsidR="00D715F7">
        <w:t xml:space="preserve"> below</w:t>
      </w:r>
      <w:r w:rsidR="00FC4B4A">
        <w:t>.</w:t>
      </w:r>
    </w:p>
    <w:p w14:paraId="4F52EBAC" w14:textId="43C5EBF6" w:rsidR="00E27D1B" w:rsidRDefault="00B15911" w:rsidP="00A51F79">
      <w:pPr>
        <w:pStyle w:val="Heading2"/>
      </w:pPr>
      <w:bookmarkStart w:id="97" w:name="_Toc111825429"/>
      <w:r>
        <w:t xml:space="preserve">3.1 </w:t>
      </w:r>
      <w:r w:rsidR="00E27D1B" w:rsidRPr="00E27D1B">
        <w:t xml:space="preserve">Figures of </w:t>
      </w:r>
      <w:r w:rsidR="00820F69">
        <w:t>M</w:t>
      </w:r>
      <w:r w:rsidR="00E27D1B" w:rsidRPr="00E27D1B">
        <w:t>erit</w:t>
      </w:r>
      <w:bookmarkEnd w:id="97"/>
    </w:p>
    <w:tbl>
      <w:tblPr>
        <w:tblStyle w:val="GridTable6Colourful"/>
        <w:tblW w:w="9067" w:type="dxa"/>
        <w:tblLook w:val="04A0" w:firstRow="1" w:lastRow="0" w:firstColumn="1" w:lastColumn="0" w:noHBand="0" w:noVBand="1"/>
      </w:tblPr>
      <w:tblGrid>
        <w:gridCol w:w="2122"/>
        <w:gridCol w:w="6945"/>
      </w:tblGrid>
      <w:tr w:rsidR="00B6264A" w14:paraId="4A71F528" w14:textId="77777777" w:rsidTr="00B62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C54AEB" w14:textId="5A6E4E5C" w:rsidR="00B6264A" w:rsidRPr="00B310D2" w:rsidRDefault="00B6264A" w:rsidP="0029144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Subsystem</w:t>
            </w:r>
          </w:p>
        </w:tc>
        <w:tc>
          <w:tcPr>
            <w:tcW w:w="6945" w:type="dxa"/>
          </w:tcPr>
          <w:p w14:paraId="5DD805CA" w14:textId="6F3A9746" w:rsidR="00B6264A" w:rsidRPr="00B310D2" w:rsidRDefault="00B6264A" w:rsidP="00291444">
            <w:pPr>
              <w:spacing w:before="100" w:beforeAutospacing="1" w:after="100" w:afterAutospacing="1" w:line="360"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Figures of Merit</w:t>
            </w:r>
          </w:p>
        </w:tc>
      </w:tr>
      <w:tr w:rsidR="00B6264A" w14:paraId="6AADCED2" w14:textId="77777777" w:rsidTr="00B62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D6DDF2" w14:textId="5F6B23BC" w:rsidR="00B6264A" w:rsidRPr="006C548B" w:rsidRDefault="00B6264A" w:rsidP="0029144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1: </w:t>
            </w:r>
            <w:r>
              <w:t>Retrieval</w:t>
            </w:r>
            <w:r w:rsidRPr="00DB4A24">
              <w:t xml:space="preserve"> </w:t>
            </w:r>
            <w:r>
              <w:t>&amp;</w:t>
            </w:r>
            <w:r w:rsidRPr="00DB4A24">
              <w:t xml:space="preserve"> Stor</w:t>
            </w:r>
            <w:r>
              <w:t>age of Data</w:t>
            </w:r>
          </w:p>
        </w:tc>
        <w:tc>
          <w:tcPr>
            <w:tcW w:w="6945" w:type="dxa"/>
          </w:tcPr>
          <w:p w14:paraId="328AC948" w14:textId="0944FB03" w:rsidR="00B1659F" w:rsidRDefault="00F058EF" w:rsidP="00B1659F">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w:t>
            </w:r>
            <w:r w:rsidR="00B1659F">
              <w:rPr>
                <w:rFonts w:ascii="Times New Roman" w:eastAsia="Times New Roman" w:hAnsi="Times New Roman" w:cs="Times New Roman"/>
                <w:color w:val="auto"/>
              </w:rPr>
              <w:t xml:space="preserve"> sample time of sensor values </w:t>
            </w:r>
            <w:r w:rsidR="00A05892">
              <w:rPr>
                <w:rFonts w:ascii="Times New Roman" w:eastAsia="Times New Roman" w:hAnsi="Times New Roman" w:cs="Times New Roman"/>
                <w:color w:val="auto"/>
              </w:rPr>
              <w:t>should be</w:t>
            </w:r>
            <w:r w:rsidR="00B1659F">
              <w:rPr>
                <w:rFonts w:ascii="Times New Roman" w:eastAsia="Times New Roman" w:hAnsi="Times New Roman" w:cs="Times New Roman"/>
                <w:color w:val="auto"/>
              </w:rPr>
              <w:t xml:space="preserve"> correct.</w:t>
            </w:r>
          </w:p>
          <w:p w14:paraId="1E0D3B4C" w14:textId="5843B78D" w:rsidR="00B6264A" w:rsidRDefault="0009605C" w:rsidP="00B1659F">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w:t>
            </w:r>
            <w:r w:rsidR="00B1659F">
              <w:rPr>
                <w:rFonts w:ascii="Times New Roman" w:eastAsia="Times New Roman" w:hAnsi="Times New Roman" w:cs="Times New Roman"/>
                <w:color w:val="auto"/>
              </w:rPr>
              <w:t xml:space="preserve"> sampled data </w:t>
            </w:r>
            <w:r w:rsidR="00CC4DAE">
              <w:rPr>
                <w:rFonts w:ascii="Times New Roman" w:eastAsia="Times New Roman" w:hAnsi="Times New Roman" w:cs="Times New Roman"/>
                <w:color w:val="auto"/>
              </w:rPr>
              <w:t>should</w:t>
            </w:r>
            <w:r w:rsidR="00B1659F">
              <w:rPr>
                <w:rFonts w:ascii="Times New Roman" w:eastAsia="Times New Roman" w:hAnsi="Times New Roman" w:cs="Times New Roman"/>
                <w:color w:val="auto"/>
              </w:rPr>
              <w:t xml:space="preserve"> not exceed the storage restrictions due to the size of the code files.</w:t>
            </w:r>
          </w:p>
        </w:tc>
      </w:tr>
      <w:tr w:rsidR="00B1659F" w14:paraId="0727062E" w14:textId="77777777" w:rsidTr="00B6264A">
        <w:tc>
          <w:tcPr>
            <w:cnfStyle w:val="001000000000" w:firstRow="0" w:lastRow="0" w:firstColumn="1" w:lastColumn="0" w:oddVBand="0" w:evenVBand="0" w:oddHBand="0" w:evenHBand="0" w:firstRowFirstColumn="0" w:firstRowLastColumn="0" w:lastRowFirstColumn="0" w:lastRowLastColumn="0"/>
            <w:tcW w:w="2122" w:type="dxa"/>
          </w:tcPr>
          <w:p w14:paraId="44AD60FB" w14:textId="7FA0D184" w:rsidR="00B1659F" w:rsidRDefault="00B1659F" w:rsidP="00B1659F">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2: Data Processing</w:t>
            </w:r>
          </w:p>
        </w:tc>
        <w:tc>
          <w:tcPr>
            <w:tcW w:w="6945" w:type="dxa"/>
          </w:tcPr>
          <w:p w14:paraId="4A6E5E5E" w14:textId="2705FFCB" w:rsidR="00B1659F" w:rsidRDefault="00B1659F" w:rsidP="00B1659F">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Determine the execution speeds, efficiency, and correct processing of the STM.</w:t>
            </w:r>
          </w:p>
        </w:tc>
      </w:tr>
      <w:tr w:rsidR="00B1659F" w14:paraId="22FF12E7" w14:textId="77777777" w:rsidTr="00B62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5E7F3B" w14:textId="72B23CD1" w:rsidR="00B1659F" w:rsidRDefault="00B1659F" w:rsidP="00B1659F">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3: Encryption of Data</w:t>
            </w:r>
          </w:p>
        </w:tc>
        <w:tc>
          <w:tcPr>
            <w:tcW w:w="6945" w:type="dxa"/>
          </w:tcPr>
          <w:p w14:paraId="0DBB6D5F" w14:textId="08537951" w:rsidR="00B1659F" w:rsidRDefault="00206BBD" w:rsidP="00B1659F">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w:t>
            </w:r>
            <w:r w:rsidR="00F82466">
              <w:rPr>
                <w:rFonts w:ascii="Times New Roman" w:eastAsia="Times New Roman" w:hAnsi="Times New Roman" w:cs="Times New Roman"/>
                <w:color w:val="auto"/>
              </w:rPr>
              <w:t xml:space="preserve"> execution time of the algorithm </w:t>
            </w:r>
            <w:r w:rsidR="009B6B07">
              <w:rPr>
                <w:rFonts w:ascii="Times New Roman" w:eastAsia="Times New Roman" w:hAnsi="Times New Roman" w:cs="Times New Roman"/>
                <w:color w:val="auto"/>
              </w:rPr>
              <w:t>should</w:t>
            </w:r>
            <w:r w:rsidR="00F82466">
              <w:rPr>
                <w:rFonts w:ascii="Times New Roman" w:eastAsia="Times New Roman" w:hAnsi="Times New Roman" w:cs="Times New Roman"/>
                <w:color w:val="auto"/>
              </w:rPr>
              <w:t xml:space="preserve"> not </w:t>
            </w:r>
            <w:r w:rsidR="00B27E8C">
              <w:rPr>
                <w:rFonts w:ascii="Times New Roman" w:eastAsia="Times New Roman" w:hAnsi="Times New Roman" w:cs="Times New Roman"/>
                <w:color w:val="auto"/>
              </w:rPr>
              <w:t xml:space="preserve">exceed </w:t>
            </w:r>
            <w:r w:rsidR="008A2FCE">
              <w:rPr>
                <w:rFonts w:ascii="Times New Roman" w:eastAsia="Times New Roman" w:hAnsi="Times New Roman" w:cs="Times New Roman"/>
                <w:color w:val="auto"/>
              </w:rPr>
              <w:t xml:space="preserve">10 seconds per </w:t>
            </w:r>
            <w:r w:rsidR="00AA42A1">
              <w:rPr>
                <w:rFonts w:ascii="Times New Roman" w:eastAsia="Times New Roman" w:hAnsi="Times New Roman" w:cs="Times New Roman"/>
                <w:color w:val="auto"/>
              </w:rPr>
              <w:t>10 kilobytes of data</w:t>
            </w:r>
            <w:r w:rsidR="00887A8C">
              <w:rPr>
                <w:rFonts w:ascii="Times New Roman" w:eastAsia="Times New Roman" w:hAnsi="Times New Roman" w:cs="Times New Roman"/>
                <w:color w:val="auto"/>
              </w:rPr>
              <w:t>.</w:t>
            </w:r>
          </w:p>
          <w:p w14:paraId="1743E6EF" w14:textId="0033A1F8" w:rsidR="004B65B4" w:rsidRDefault="00AF4ADF" w:rsidP="00B1659F">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w:t>
            </w:r>
            <w:r w:rsidR="000820EC">
              <w:rPr>
                <w:rFonts w:ascii="Times New Roman" w:eastAsia="Times New Roman" w:hAnsi="Times New Roman" w:cs="Times New Roman"/>
                <w:color w:val="auto"/>
              </w:rPr>
              <w:t xml:space="preserve">he </w:t>
            </w:r>
            <w:r w:rsidR="00485E8D">
              <w:rPr>
                <w:rFonts w:ascii="Times New Roman" w:eastAsia="Times New Roman" w:hAnsi="Times New Roman" w:cs="Times New Roman"/>
                <w:color w:val="auto"/>
              </w:rPr>
              <w:t>algorith</w:t>
            </w:r>
            <w:r w:rsidR="00AF52CD">
              <w:rPr>
                <w:rFonts w:ascii="Times New Roman" w:eastAsia="Times New Roman" w:hAnsi="Times New Roman" w:cs="Times New Roman"/>
                <w:color w:val="auto"/>
              </w:rPr>
              <w:t xml:space="preserve">m </w:t>
            </w:r>
            <w:r w:rsidR="009A516B">
              <w:rPr>
                <w:rFonts w:ascii="Times New Roman" w:eastAsia="Times New Roman" w:hAnsi="Times New Roman" w:cs="Times New Roman"/>
                <w:color w:val="auto"/>
              </w:rPr>
              <w:t>should be</w:t>
            </w:r>
            <w:r w:rsidR="00AF52CD">
              <w:rPr>
                <w:rFonts w:ascii="Times New Roman" w:eastAsia="Times New Roman" w:hAnsi="Times New Roman" w:cs="Times New Roman"/>
                <w:color w:val="auto"/>
              </w:rPr>
              <w:t xml:space="preserve"> secure</w:t>
            </w:r>
            <w:r w:rsidR="00304897">
              <w:rPr>
                <w:rFonts w:ascii="Times New Roman" w:eastAsia="Times New Roman" w:hAnsi="Times New Roman" w:cs="Times New Roman"/>
                <w:color w:val="auto"/>
              </w:rPr>
              <w:t xml:space="preserve"> </w:t>
            </w:r>
            <w:r w:rsidR="00697FA9">
              <w:rPr>
                <w:rFonts w:ascii="Times New Roman" w:eastAsia="Times New Roman" w:hAnsi="Times New Roman" w:cs="Times New Roman"/>
                <w:color w:val="auto"/>
              </w:rPr>
              <w:t xml:space="preserve">as well as </w:t>
            </w:r>
            <w:r w:rsidR="001D59F5">
              <w:rPr>
                <w:rFonts w:ascii="Times New Roman" w:eastAsia="Times New Roman" w:hAnsi="Times New Roman" w:cs="Times New Roman"/>
                <w:color w:val="auto"/>
              </w:rPr>
              <w:t>unlikely to be decrypted.</w:t>
            </w:r>
          </w:p>
        </w:tc>
      </w:tr>
      <w:tr w:rsidR="00B1659F" w14:paraId="5578898A" w14:textId="77777777" w:rsidTr="00B6264A">
        <w:tc>
          <w:tcPr>
            <w:cnfStyle w:val="001000000000" w:firstRow="0" w:lastRow="0" w:firstColumn="1" w:lastColumn="0" w:oddVBand="0" w:evenVBand="0" w:oddHBand="0" w:evenHBand="0" w:firstRowFirstColumn="0" w:firstRowLastColumn="0" w:lastRowFirstColumn="0" w:lastRowLastColumn="0"/>
            <w:tcW w:w="2122" w:type="dxa"/>
          </w:tcPr>
          <w:p w14:paraId="174E40BB" w14:textId="3856D7B7" w:rsidR="00B1659F" w:rsidRDefault="00B1659F" w:rsidP="00B1659F">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4: Compression of Data</w:t>
            </w:r>
          </w:p>
        </w:tc>
        <w:tc>
          <w:tcPr>
            <w:tcW w:w="6945" w:type="dxa"/>
          </w:tcPr>
          <w:p w14:paraId="678C15C2" w14:textId="478D230E" w:rsidR="00B1659F" w:rsidRDefault="00A81ABF" w:rsidP="00B1659F">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w:t>
            </w:r>
            <w:r w:rsidR="00624AE4">
              <w:rPr>
                <w:rFonts w:ascii="Times New Roman" w:eastAsia="Times New Roman" w:hAnsi="Times New Roman" w:cs="Times New Roman"/>
                <w:color w:val="auto"/>
              </w:rPr>
              <w:t xml:space="preserve"> compression</w:t>
            </w:r>
            <w:r w:rsidR="00746F08">
              <w:rPr>
                <w:rFonts w:ascii="Times New Roman" w:eastAsia="Times New Roman" w:hAnsi="Times New Roman" w:cs="Times New Roman"/>
                <w:color w:val="auto"/>
              </w:rPr>
              <w:t xml:space="preserve"> algorithm </w:t>
            </w:r>
            <w:r w:rsidR="00476F91">
              <w:rPr>
                <w:rFonts w:ascii="Times New Roman" w:eastAsia="Times New Roman" w:hAnsi="Times New Roman" w:cs="Times New Roman"/>
                <w:color w:val="auto"/>
              </w:rPr>
              <w:t>s</w:t>
            </w:r>
            <w:r w:rsidR="00E23430">
              <w:rPr>
                <w:rFonts w:ascii="Times New Roman" w:eastAsia="Times New Roman" w:hAnsi="Times New Roman" w:cs="Times New Roman"/>
                <w:color w:val="auto"/>
              </w:rPr>
              <w:t>hould be</w:t>
            </w:r>
            <w:r w:rsidR="00746F08">
              <w:rPr>
                <w:rFonts w:ascii="Times New Roman" w:eastAsia="Times New Roman" w:hAnsi="Times New Roman" w:cs="Times New Roman"/>
                <w:color w:val="auto"/>
              </w:rPr>
              <w:t xml:space="preserve"> efficient</w:t>
            </w:r>
            <w:r w:rsidR="001F6A2B">
              <w:rPr>
                <w:rFonts w:ascii="Times New Roman" w:eastAsia="Times New Roman" w:hAnsi="Times New Roman" w:cs="Times New Roman"/>
                <w:color w:val="auto"/>
              </w:rPr>
              <w:t xml:space="preserve"> and take no longer than </w:t>
            </w:r>
            <w:r w:rsidR="00E27F8A">
              <w:rPr>
                <w:rFonts w:ascii="Times New Roman" w:eastAsia="Times New Roman" w:hAnsi="Times New Roman" w:cs="Times New Roman"/>
                <w:color w:val="auto"/>
              </w:rPr>
              <w:t>5</w:t>
            </w:r>
            <w:r w:rsidR="00F52FDA">
              <w:rPr>
                <w:rFonts w:ascii="Times New Roman" w:eastAsia="Times New Roman" w:hAnsi="Times New Roman" w:cs="Times New Roman"/>
                <w:color w:val="auto"/>
              </w:rPr>
              <w:t xml:space="preserve"> seconds per </w:t>
            </w:r>
            <w:r w:rsidR="00170336">
              <w:rPr>
                <w:rFonts w:ascii="Times New Roman" w:eastAsia="Times New Roman" w:hAnsi="Times New Roman" w:cs="Times New Roman"/>
                <w:color w:val="auto"/>
              </w:rPr>
              <w:t>10 kilobytes of data</w:t>
            </w:r>
            <w:r w:rsidR="00817B53">
              <w:rPr>
                <w:rFonts w:ascii="Times New Roman" w:eastAsia="Times New Roman" w:hAnsi="Times New Roman" w:cs="Times New Roman"/>
                <w:color w:val="auto"/>
              </w:rPr>
              <w:t>.</w:t>
            </w:r>
          </w:p>
          <w:p w14:paraId="6A3ADD40" w14:textId="55C9D0C1" w:rsidR="00817B53" w:rsidRDefault="00145821" w:rsidP="00B1659F">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N</w:t>
            </w:r>
            <w:r w:rsidR="00C97AF9">
              <w:rPr>
                <w:rFonts w:ascii="Times New Roman" w:eastAsia="Times New Roman" w:hAnsi="Times New Roman" w:cs="Times New Roman"/>
                <w:color w:val="auto"/>
              </w:rPr>
              <w:t xml:space="preserve">o data </w:t>
            </w:r>
            <w:r w:rsidR="00B32CB3">
              <w:rPr>
                <w:rFonts w:ascii="Times New Roman" w:eastAsia="Times New Roman" w:hAnsi="Times New Roman" w:cs="Times New Roman"/>
                <w:color w:val="auto"/>
              </w:rPr>
              <w:t>must be</w:t>
            </w:r>
            <w:r w:rsidR="00C97AF9">
              <w:rPr>
                <w:rFonts w:ascii="Times New Roman" w:eastAsia="Times New Roman" w:hAnsi="Times New Roman" w:cs="Times New Roman"/>
                <w:color w:val="auto"/>
              </w:rPr>
              <w:t xml:space="preserve"> lost during the compression of the data file.</w:t>
            </w:r>
          </w:p>
          <w:p w14:paraId="3015F584" w14:textId="1F7210B7" w:rsidR="00221069" w:rsidRDefault="00221069" w:rsidP="00B1659F">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w:t>
            </w:r>
            <w:r w:rsidR="003D14A8">
              <w:rPr>
                <w:rFonts w:ascii="Times New Roman" w:eastAsia="Times New Roman" w:hAnsi="Times New Roman" w:cs="Times New Roman"/>
                <w:color w:val="auto"/>
              </w:rPr>
              <w:t xml:space="preserve">he compression ratio </w:t>
            </w:r>
            <w:r w:rsidR="00241F54">
              <w:rPr>
                <w:rFonts w:ascii="Times New Roman" w:eastAsia="Times New Roman" w:hAnsi="Times New Roman" w:cs="Times New Roman"/>
                <w:color w:val="auto"/>
              </w:rPr>
              <w:t xml:space="preserve">of the original file size and the compressed file size </w:t>
            </w:r>
            <w:r w:rsidR="003D14A8">
              <w:rPr>
                <w:rFonts w:ascii="Times New Roman" w:eastAsia="Times New Roman" w:hAnsi="Times New Roman" w:cs="Times New Roman"/>
                <w:color w:val="auto"/>
              </w:rPr>
              <w:t xml:space="preserve">should be </w:t>
            </w:r>
            <w:r w:rsidR="00EE42C2">
              <w:rPr>
                <w:rFonts w:ascii="Times New Roman" w:eastAsia="Times New Roman" w:hAnsi="Times New Roman" w:cs="Times New Roman"/>
                <w:color w:val="auto"/>
              </w:rPr>
              <w:t xml:space="preserve">at least </w:t>
            </w:r>
            <w:r w:rsidR="006B6A1B">
              <w:rPr>
                <w:rFonts w:ascii="Times New Roman" w:eastAsia="Times New Roman" w:hAnsi="Times New Roman" w:cs="Times New Roman"/>
                <w:color w:val="auto"/>
              </w:rPr>
              <w:t>1.5</w:t>
            </w:r>
            <w:r w:rsidR="00A81ABF">
              <w:rPr>
                <w:rFonts w:ascii="Times New Roman" w:eastAsia="Times New Roman" w:hAnsi="Times New Roman" w:cs="Times New Roman"/>
                <w:color w:val="auto"/>
              </w:rPr>
              <w:t>.</w:t>
            </w:r>
          </w:p>
        </w:tc>
      </w:tr>
      <w:tr w:rsidR="00B1659F" w14:paraId="0998557C" w14:textId="77777777" w:rsidTr="00B62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368C33" w14:textId="44E9B0F0" w:rsidR="00B1659F" w:rsidRDefault="00B1659F" w:rsidP="00B1659F">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5: Checksum</w:t>
            </w:r>
          </w:p>
        </w:tc>
        <w:tc>
          <w:tcPr>
            <w:tcW w:w="6945" w:type="dxa"/>
          </w:tcPr>
          <w:p w14:paraId="25AD6F6C" w14:textId="474C7207" w:rsidR="00FD2EB4" w:rsidRDefault="00FD2EB4" w:rsidP="00B1659F">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checksum of the original data file should be created successfully on the STM a</w:t>
            </w:r>
            <w:r w:rsidR="009E7FD5">
              <w:rPr>
                <w:rFonts w:ascii="Times New Roman" w:eastAsia="Times New Roman" w:hAnsi="Times New Roman" w:cs="Times New Roman"/>
                <w:color w:val="auto"/>
              </w:rPr>
              <w:t xml:space="preserve">nd it should match the checksum of the </w:t>
            </w:r>
            <w:r w:rsidR="00A11CE6">
              <w:rPr>
                <w:rFonts w:ascii="Times New Roman" w:eastAsia="Times New Roman" w:hAnsi="Times New Roman" w:cs="Times New Roman"/>
                <w:color w:val="auto"/>
              </w:rPr>
              <w:t>decompressed data file on the client-side.</w:t>
            </w:r>
          </w:p>
        </w:tc>
      </w:tr>
      <w:tr w:rsidR="00054041" w14:paraId="0AB58E5A" w14:textId="77777777" w:rsidTr="00B6264A">
        <w:tc>
          <w:tcPr>
            <w:cnfStyle w:val="001000000000" w:firstRow="0" w:lastRow="0" w:firstColumn="1" w:lastColumn="0" w:oddVBand="0" w:evenVBand="0" w:oddHBand="0" w:evenHBand="0" w:firstRowFirstColumn="0" w:firstRowLastColumn="0" w:lastRowFirstColumn="0" w:lastRowLastColumn="0"/>
            <w:tcW w:w="2122" w:type="dxa"/>
          </w:tcPr>
          <w:p w14:paraId="2FEFFD75" w14:textId="5C3E9B6B" w:rsidR="00054041" w:rsidRDefault="00054041" w:rsidP="00B1659F">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6: Transmission of Data</w:t>
            </w:r>
          </w:p>
        </w:tc>
        <w:tc>
          <w:tcPr>
            <w:tcW w:w="6945" w:type="dxa"/>
          </w:tcPr>
          <w:p w14:paraId="24DB4367" w14:textId="3461CB73" w:rsidR="00054041" w:rsidRDefault="00DC6406" w:rsidP="00B1659F">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No packet loss should occur during transmission of the encrypted data file.</w:t>
            </w:r>
            <w:r w:rsidR="00EF4E37">
              <w:rPr>
                <w:rFonts w:ascii="Times New Roman" w:eastAsia="Times New Roman" w:hAnsi="Times New Roman" w:cs="Times New Roman"/>
                <w:color w:val="auto"/>
              </w:rPr>
              <w:t xml:space="preserve"> </w:t>
            </w:r>
          </w:p>
        </w:tc>
      </w:tr>
    </w:tbl>
    <w:p w14:paraId="435D016F" w14:textId="0EC02E10" w:rsidR="00AE3260" w:rsidRPr="003E7751" w:rsidRDefault="00AE3260" w:rsidP="00AE3260">
      <w:pPr>
        <w:pStyle w:val="Caption"/>
        <w:jc w:val="center"/>
      </w:pPr>
      <w:bookmarkStart w:id="98" w:name="_Toc111825456"/>
      <w:r>
        <w:t xml:space="preserve">Table </w:t>
      </w:r>
      <w:r w:rsidR="009A6826">
        <w:fldChar w:fldCharType="begin"/>
      </w:r>
      <w:r w:rsidR="009A6826">
        <w:instrText xml:space="preserve"> SEQ Table \* ROMAN </w:instrText>
      </w:r>
      <w:r w:rsidR="009A6826">
        <w:fldChar w:fldCharType="separate"/>
      </w:r>
      <w:r w:rsidR="006A6B8B">
        <w:rPr>
          <w:noProof/>
        </w:rPr>
        <w:t>XV</w:t>
      </w:r>
      <w:r w:rsidR="009A6826">
        <w:rPr>
          <w:noProof/>
        </w:rPr>
        <w:fldChar w:fldCharType="end"/>
      </w:r>
      <w:r w:rsidR="00B85124">
        <w:t>–</w:t>
      </w:r>
      <w:r>
        <w:t xml:space="preserve"> </w:t>
      </w:r>
      <w:r w:rsidR="00B85124">
        <w:t xml:space="preserve">Figures of </w:t>
      </w:r>
      <w:r w:rsidR="00E11D6B">
        <w:t>m</w:t>
      </w:r>
      <w:r w:rsidR="00B85124">
        <w:t xml:space="preserve">erit </w:t>
      </w:r>
      <w:r w:rsidR="00F04F8D">
        <w:t>for each subsystem</w:t>
      </w:r>
      <w:bookmarkEnd w:id="98"/>
    </w:p>
    <w:p w14:paraId="0E4A867B" w14:textId="77777777" w:rsidR="001F5A9B" w:rsidRPr="00A51F79" w:rsidRDefault="001F5A9B" w:rsidP="00690E07">
      <w:pPr>
        <w:ind w:left="0" w:firstLine="0"/>
      </w:pPr>
    </w:p>
    <w:p w14:paraId="3B27F50F" w14:textId="5E05D941" w:rsidR="00E27D1B" w:rsidRDefault="00B15911" w:rsidP="00A51F79">
      <w:pPr>
        <w:pStyle w:val="Heading2"/>
      </w:pPr>
      <w:bookmarkStart w:id="99" w:name="_Toc111825430"/>
      <w:r>
        <w:t xml:space="preserve">3.2 </w:t>
      </w:r>
      <w:r w:rsidR="00E27D1B" w:rsidRPr="00E27D1B">
        <w:t xml:space="preserve">Experiment </w:t>
      </w:r>
      <w:r w:rsidR="00820F69">
        <w:t>D</w:t>
      </w:r>
      <w:r w:rsidR="00E27D1B" w:rsidRPr="00E27D1B">
        <w:t xml:space="preserve">esign </w:t>
      </w:r>
      <w:r w:rsidR="00AF09E0">
        <w:t>of ATPs</w:t>
      </w:r>
      <w:bookmarkEnd w:id="99"/>
    </w:p>
    <w:p w14:paraId="33661CAE" w14:textId="46A139FB" w:rsidR="009245EA" w:rsidRDefault="009245EA" w:rsidP="009A66C7">
      <w:r>
        <w:t xml:space="preserve">The </w:t>
      </w:r>
      <w:r w:rsidR="00416CEA">
        <w:t>data processing subsystem ATP</w:t>
      </w:r>
      <w:r w:rsidR="00506FF4">
        <w:t xml:space="preserve"> is </w:t>
      </w:r>
      <w:r w:rsidR="00152835">
        <w:t>handled by both the compression and encryption experiment design.</w:t>
      </w:r>
    </w:p>
    <w:p w14:paraId="58574205" w14:textId="77777777" w:rsidR="005E1DDB" w:rsidRPr="0040597C" w:rsidRDefault="005E1DDB" w:rsidP="009A66C7"/>
    <w:p w14:paraId="490FF20C" w14:textId="3D84B73C" w:rsidR="00A51F79" w:rsidRDefault="00AF09E0" w:rsidP="00AF09E0">
      <w:pPr>
        <w:pStyle w:val="Heading3"/>
      </w:pPr>
      <w:bookmarkStart w:id="100" w:name="_Toc111825431"/>
      <w:r>
        <w:t xml:space="preserve">3.2.1 Experiment Design to </w:t>
      </w:r>
      <w:r w:rsidR="00CC6B26">
        <w:t>T</w:t>
      </w:r>
      <w:r>
        <w:t>est the Compression ATPs</w:t>
      </w:r>
      <w:bookmarkEnd w:id="100"/>
    </w:p>
    <w:p w14:paraId="35B58909" w14:textId="19134A75" w:rsidR="004A53F3" w:rsidRDefault="00BE09AD" w:rsidP="009A66C7">
      <w:r>
        <w:t xml:space="preserve">Various sample </w:t>
      </w:r>
      <w:r w:rsidR="001C7CA5">
        <w:t xml:space="preserve">IMU </w:t>
      </w:r>
      <w:r>
        <w:t>datasets are available</w:t>
      </w:r>
      <w:r w:rsidR="001C7CA5">
        <w:t xml:space="preserve"> for testing the compression figures of merit.</w:t>
      </w:r>
      <w:r w:rsidR="00FC0962">
        <w:t xml:space="preserve"> The LZ</w:t>
      </w:r>
      <w:r w:rsidR="00C6403F">
        <w:t>SS</w:t>
      </w:r>
      <w:r w:rsidR="00FC0962">
        <w:t xml:space="preserve"> compression algorithm will be used to compress the </w:t>
      </w:r>
      <w:r w:rsidR="00C508A2">
        <w:t>data file</w:t>
      </w:r>
      <w:r w:rsidR="00C6403F">
        <w:t>. The LZSS</w:t>
      </w:r>
      <w:r w:rsidR="009A7C28">
        <w:t xml:space="preserve"> decompression algorithm will also be used for </w:t>
      </w:r>
      <w:r w:rsidR="00BA05C3">
        <w:t xml:space="preserve">the </w:t>
      </w:r>
      <w:r w:rsidR="009A7C28">
        <w:t>decompression of the compressed file.</w:t>
      </w:r>
      <w:r w:rsidR="0091019C">
        <w:t xml:space="preserve"> </w:t>
      </w:r>
      <w:r w:rsidR="002E76AF">
        <w:t>The resultant compressed file can be compared to the original data file to determine the compression ratio.</w:t>
      </w:r>
      <w:r w:rsidR="002511AC">
        <w:t xml:space="preserve"> </w:t>
      </w:r>
      <w:r w:rsidR="000B1217">
        <w:t xml:space="preserve">The </w:t>
      </w:r>
      <w:r w:rsidR="00C478EB">
        <w:t xml:space="preserve">decompressed file can then be compared to the original data file </w:t>
      </w:r>
      <w:r w:rsidR="00B05E49">
        <w:t>to determine whether the data was corrupte</w:t>
      </w:r>
      <w:r w:rsidR="00F40319">
        <w:t>d.</w:t>
      </w:r>
      <w:r w:rsidR="001E49ED">
        <w:t xml:space="preserve"> The execution time of the compression (and decompression) algorithm can be </w:t>
      </w:r>
      <w:r w:rsidR="007034A3">
        <w:t xml:space="preserve">recorded to create a benchmark </w:t>
      </w:r>
      <w:r w:rsidR="004F064B">
        <w:t>so that the mean speed of compression can be determined.</w:t>
      </w:r>
    </w:p>
    <w:p w14:paraId="50E291BA" w14:textId="77777777" w:rsidR="005E1DDB" w:rsidRDefault="005E1DDB" w:rsidP="009A66C7"/>
    <w:p w14:paraId="6B0038B0" w14:textId="5A9A0FED" w:rsidR="00AF09E0" w:rsidRDefault="00AF09E0" w:rsidP="00AF09E0">
      <w:pPr>
        <w:pStyle w:val="Heading3"/>
      </w:pPr>
      <w:bookmarkStart w:id="101" w:name="_Toc111825432"/>
      <w:r>
        <w:lastRenderedPageBreak/>
        <w:t xml:space="preserve">3.2.2 Experiment Design to </w:t>
      </w:r>
      <w:r w:rsidR="00CC6B26">
        <w:t>T</w:t>
      </w:r>
      <w:r>
        <w:t>est the Encryption ATPs</w:t>
      </w:r>
      <w:bookmarkEnd w:id="101"/>
    </w:p>
    <w:p w14:paraId="786A9D99" w14:textId="5CBF8595" w:rsidR="001D6B3D" w:rsidRDefault="00B63BDE" w:rsidP="009A66C7">
      <w:r>
        <w:t xml:space="preserve">Various sample IMU datasets are available for testing encryption figures of merit. The </w:t>
      </w:r>
      <w:proofErr w:type="spellStart"/>
      <w:r>
        <w:t>Twofish</w:t>
      </w:r>
      <w:proofErr w:type="spellEnd"/>
      <w:r>
        <w:t xml:space="preserve"> algorithm will</w:t>
      </w:r>
      <w:r w:rsidR="00AA7DC6">
        <w:t xml:space="preserve"> be used to encrypt the data file as well as to decrypt </w:t>
      </w:r>
      <w:r w:rsidR="0053440D">
        <w:t>the encrypted file</w:t>
      </w:r>
      <w:r w:rsidR="00690CEC">
        <w:t>.</w:t>
      </w:r>
      <w:r w:rsidR="00330A90">
        <w:t xml:space="preserve"> The </w:t>
      </w:r>
      <w:r w:rsidR="007A21DB">
        <w:t>quality</w:t>
      </w:r>
      <w:r w:rsidR="00010514">
        <w:t xml:space="preserve"> of the encryption algorithm </w:t>
      </w:r>
      <w:r w:rsidR="000D4F84">
        <w:t xml:space="preserve">can </w:t>
      </w:r>
      <w:r w:rsidR="0095480D">
        <w:t xml:space="preserve">be </w:t>
      </w:r>
      <w:r w:rsidR="00B33BE9">
        <w:t xml:space="preserve">determined by attempting to decrypt the </w:t>
      </w:r>
      <w:r w:rsidR="00230E33">
        <w:t>file by using different keys</w:t>
      </w:r>
      <w:r w:rsidR="00891EE2" w:rsidRPr="00891EE2">
        <w:rPr>
          <w:color w:val="000000" w:themeColor="text1"/>
        </w:rPr>
        <w:t>.</w:t>
      </w:r>
      <w:r w:rsidR="00217A76">
        <w:rPr>
          <w:color w:val="000000" w:themeColor="text1"/>
        </w:rPr>
        <w:t xml:space="preserve"> </w:t>
      </w:r>
      <w:r w:rsidR="002E0AC4">
        <w:rPr>
          <w:color w:val="000000" w:themeColor="text1"/>
        </w:rPr>
        <w:t xml:space="preserve">If any key besides the </w:t>
      </w:r>
      <w:r w:rsidR="008205A0">
        <w:rPr>
          <w:color w:val="000000" w:themeColor="text1"/>
        </w:rPr>
        <w:t>key generated</w:t>
      </w:r>
      <w:r w:rsidR="001B4876">
        <w:rPr>
          <w:color w:val="000000" w:themeColor="text1"/>
        </w:rPr>
        <w:t xml:space="preserve"> by the encryption algorithm manages to decrypt the file, then the encryption was not successfu</w:t>
      </w:r>
      <w:r w:rsidR="00CD5F12">
        <w:rPr>
          <w:color w:val="000000" w:themeColor="text1"/>
        </w:rPr>
        <w:t>l.</w:t>
      </w:r>
      <w:r w:rsidR="00236468">
        <w:rPr>
          <w:color w:val="000000" w:themeColor="text1"/>
        </w:rPr>
        <w:t xml:space="preserve"> </w:t>
      </w:r>
      <w:r w:rsidR="00236468">
        <w:t xml:space="preserve">The execution time of the encryption (and </w:t>
      </w:r>
      <w:r w:rsidR="00D3522D">
        <w:t>decryption</w:t>
      </w:r>
      <w:r w:rsidR="00236468">
        <w:t xml:space="preserve">) algorithm can be recorded to create a benchmark so that the mean speed of </w:t>
      </w:r>
      <w:r w:rsidR="00E5068E">
        <w:t>encryption</w:t>
      </w:r>
      <w:r w:rsidR="00236468">
        <w:t xml:space="preserve"> can be determined.</w:t>
      </w:r>
      <w:r w:rsidR="00837AF5">
        <w:t xml:space="preserve"> The last </w:t>
      </w:r>
      <w:r w:rsidR="00500D4D">
        <w:t>test will be to compare the original file to the decrypted file to determine whether it is human-readable</w:t>
      </w:r>
      <w:r w:rsidR="00CA1250">
        <w:t>.</w:t>
      </w:r>
    </w:p>
    <w:p w14:paraId="7DF08203" w14:textId="77777777" w:rsidR="005E1DDB" w:rsidRDefault="005E1DDB" w:rsidP="009A66C7"/>
    <w:p w14:paraId="195FFBFC" w14:textId="1A14A537" w:rsidR="00ED0A90" w:rsidRDefault="00ED0A90" w:rsidP="00337633">
      <w:pPr>
        <w:pStyle w:val="Heading3"/>
      </w:pPr>
      <w:bookmarkStart w:id="102" w:name="_Toc111825433"/>
      <w:r>
        <w:t xml:space="preserve">3.2.3 Experiment Design to </w:t>
      </w:r>
      <w:r w:rsidR="00AA4C98">
        <w:t>T</w:t>
      </w:r>
      <w:r w:rsidR="00F74E5B">
        <w:t xml:space="preserve">est the </w:t>
      </w:r>
      <w:r w:rsidR="00CD0118">
        <w:t xml:space="preserve">Checksum </w:t>
      </w:r>
      <w:r w:rsidR="00DF1224">
        <w:t xml:space="preserve">&amp; </w:t>
      </w:r>
      <w:r w:rsidR="00AA4C98">
        <w:t>T</w:t>
      </w:r>
      <w:r w:rsidR="00DF1224">
        <w:t xml:space="preserve">ransmission </w:t>
      </w:r>
      <w:r w:rsidR="00AA4C98">
        <w:t xml:space="preserve">of Data </w:t>
      </w:r>
      <w:r w:rsidR="00CD0118">
        <w:t>ATPs</w:t>
      </w:r>
      <w:bookmarkEnd w:id="102"/>
    </w:p>
    <w:p w14:paraId="6A0B6795" w14:textId="0B05D21D" w:rsidR="00337633" w:rsidRPr="00337633" w:rsidRDefault="00122C60" w:rsidP="00337633">
      <w:r>
        <w:t xml:space="preserve">Prior to compression and encryption, </w:t>
      </w:r>
      <w:r w:rsidR="00B55478">
        <w:t>an</w:t>
      </w:r>
      <w:r>
        <w:t xml:space="preserve"> </w:t>
      </w:r>
      <w:r w:rsidR="00392D1B">
        <w:rPr>
          <w:lang w:val="en-US"/>
        </w:rPr>
        <w:t xml:space="preserve">CRC-32 </w:t>
      </w:r>
      <w:r>
        <w:t>checksum of the data file can be created</w:t>
      </w:r>
      <w:r w:rsidR="00443580">
        <w:t>. The data file will then be compressed</w:t>
      </w:r>
      <w:r w:rsidR="00B90ACB">
        <w:t xml:space="preserve">, </w:t>
      </w:r>
      <w:r w:rsidR="00443580">
        <w:t>encrypted</w:t>
      </w:r>
      <w:r w:rsidR="00B90ACB">
        <w:t>, and transmitted</w:t>
      </w:r>
      <w:r w:rsidR="00674F3E">
        <w:t xml:space="preserve"> to the user. On the </w:t>
      </w:r>
      <w:r w:rsidR="00B55478">
        <w:t>users'</w:t>
      </w:r>
      <w:r w:rsidR="00CD467A">
        <w:t xml:space="preserve"> end, the </w:t>
      </w:r>
      <w:r w:rsidR="003F6E58">
        <w:t>file</w:t>
      </w:r>
      <w:r w:rsidR="00391480">
        <w:t xml:space="preserve"> </w:t>
      </w:r>
      <w:r w:rsidR="003F6E58">
        <w:t>can</w:t>
      </w:r>
      <w:r w:rsidR="00391480">
        <w:t xml:space="preserve"> then be</w:t>
      </w:r>
      <w:r w:rsidR="003F6E58">
        <w:t xml:space="preserve"> decrypted and decompressed</w:t>
      </w:r>
      <w:r w:rsidR="00B55478">
        <w:t>,</w:t>
      </w:r>
      <w:r w:rsidR="00E11652">
        <w:t xml:space="preserve"> and </w:t>
      </w:r>
      <w:r w:rsidR="00B55478">
        <w:t>an</w:t>
      </w:r>
      <w:r w:rsidR="00E11652">
        <w:t xml:space="preserve"> </w:t>
      </w:r>
      <w:r w:rsidR="00392D1B">
        <w:rPr>
          <w:lang w:val="en-US"/>
        </w:rPr>
        <w:t xml:space="preserve">CRC-32 </w:t>
      </w:r>
      <w:r w:rsidR="00E11652">
        <w:t xml:space="preserve">checksum </w:t>
      </w:r>
      <w:r w:rsidR="00EC7A91">
        <w:t xml:space="preserve">of the resultant file can be created. The users’ checksum and the STM’s checksum can then be compared. If the two checksums are different, then the original data file was </w:t>
      </w:r>
      <w:r w:rsidR="003F7F86">
        <w:t xml:space="preserve">likely compromised during </w:t>
      </w:r>
      <w:r w:rsidR="00B219FF">
        <w:t xml:space="preserve">any of the </w:t>
      </w:r>
      <w:r w:rsidR="00515138">
        <w:t>stages between the</w:t>
      </w:r>
      <w:r w:rsidR="00120831">
        <w:t xml:space="preserve"> </w:t>
      </w:r>
      <w:r w:rsidR="000D4D36">
        <w:t>creation of the two checksums.</w:t>
      </w:r>
    </w:p>
    <w:p w14:paraId="0B92F2BE" w14:textId="77777777" w:rsidR="004A53F3" w:rsidRPr="00A51F79" w:rsidRDefault="004A53F3" w:rsidP="00AF09E0">
      <w:pPr>
        <w:ind w:left="0" w:firstLine="0"/>
      </w:pPr>
    </w:p>
    <w:p w14:paraId="06F1168C" w14:textId="683BD36F" w:rsidR="00E27D1B" w:rsidRDefault="00B15911" w:rsidP="00A51F79">
      <w:pPr>
        <w:pStyle w:val="Heading2"/>
      </w:pPr>
      <w:bookmarkStart w:id="103" w:name="_Toc111825434"/>
      <w:r>
        <w:t xml:space="preserve">3.3 </w:t>
      </w:r>
      <w:r w:rsidR="00E27D1B" w:rsidRPr="00E27D1B">
        <w:t xml:space="preserve">Acceptable </w:t>
      </w:r>
      <w:r w:rsidR="00A932E2">
        <w:t>P</w:t>
      </w:r>
      <w:r w:rsidR="00E27D1B" w:rsidRPr="00E27D1B">
        <w:t xml:space="preserve">erformance </w:t>
      </w:r>
      <w:r w:rsidR="00A932E2">
        <w:t>D</w:t>
      </w:r>
      <w:r w:rsidR="00E27D1B" w:rsidRPr="00E27D1B">
        <w:t>efinition</w:t>
      </w:r>
      <w:bookmarkEnd w:id="103"/>
    </w:p>
    <w:p w14:paraId="54865C18" w14:textId="118BDCDB" w:rsidR="00E379DD" w:rsidRPr="00A51F79" w:rsidRDefault="004F1CD6" w:rsidP="00FD028F">
      <w:r>
        <w:t xml:space="preserve">The </w:t>
      </w:r>
      <w:r w:rsidR="005F4CF8">
        <w:t xml:space="preserve">design needs to be able to compress the data sufficiently enough to be efficiently transferred by the </w:t>
      </w:r>
      <w:r w:rsidR="00C978DD">
        <w:t>Iridium</w:t>
      </w:r>
      <w:r w:rsidR="00A20747">
        <w:t xml:space="preserve"> satellite </w:t>
      </w:r>
      <w:r w:rsidR="006604B8">
        <w:t>network</w:t>
      </w:r>
      <w:r w:rsidR="007A4305">
        <w:t>.</w:t>
      </w:r>
      <w:r w:rsidR="003A7C60">
        <w:t xml:space="preserve"> </w:t>
      </w:r>
      <w:r w:rsidR="0026061C">
        <w:t>However, no data should be lost during the compression</w:t>
      </w:r>
      <w:r w:rsidR="00815603">
        <w:t xml:space="preserve"> process and therefore lossless compression</w:t>
      </w:r>
      <w:r w:rsidR="00BB1D87">
        <w:t xml:space="preserve"> must </w:t>
      </w:r>
      <w:r w:rsidR="00815603">
        <w:t>be used.</w:t>
      </w:r>
      <w:r w:rsidR="00753689">
        <w:t xml:space="preserve"> </w:t>
      </w:r>
      <w:r w:rsidR="00E81893">
        <w:t xml:space="preserve">The design also needs to encrypt the </w:t>
      </w:r>
      <w:r w:rsidR="001B332C">
        <w:t xml:space="preserve">compressed data to ensure that the </w:t>
      </w:r>
      <w:r w:rsidR="003A6577">
        <w:t>tran</w:t>
      </w:r>
      <w:r w:rsidR="00546E81">
        <w:t>s</w:t>
      </w:r>
      <w:r w:rsidR="003A6577">
        <w:t>mission</w:t>
      </w:r>
      <w:r w:rsidR="000A183D">
        <w:t xml:space="preserve"> is confidential</w:t>
      </w:r>
      <w:r w:rsidR="00740D11">
        <w:t>.</w:t>
      </w:r>
      <w:r w:rsidR="00FD028F">
        <w:t xml:space="preserve"> </w:t>
      </w:r>
      <w:r w:rsidR="00E379DD">
        <w:t xml:space="preserve">The processing </w:t>
      </w:r>
      <w:r w:rsidR="00002EBD">
        <w:t xml:space="preserve">which is handled </w:t>
      </w:r>
      <w:r w:rsidR="00675C28">
        <w:t>on the buoy</w:t>
      </w:r>
      <w:r w:rsidR="00002EBD">
        <w:t xml:space="preserve"> </w:t>
      </w:r>
      <w:r w:rsidR="00617271">
        <w:t xml:space="preserve">must </w:t>
      </w:r>
      <w:r w:rsidR="003C795B">
        <w:t>consume as little battery power as possible</w:t>
      </w:r>
      <w:r w:rsidR="00EC7409">
        <w:t xml:space="preserve"> </w:t>
      </w:r>
      <w:r w:rsidR="00D24D7C">
        <w:t>to ensure tha</w:t>
      </w:r>
      <w:r w:rsidR="00931C73">
        <w:t xml:space="preserve">t the design does not incur </w:t>
      </w:r>
      <w:r w:rsidR="00A05A30">
        <w:t>frequent recharging of the battery</w:t>
      </w:r>
      <w:r w:rsidR="00A40C77">
        <w:t>.</w:t>
      </w:r>
    </w:p>
    <w:p w14:paraId="4350B7DF" w14:textId="230700DA" w:rsidR="001410AB" w:rsidRPr="001410AB" w:rsidRDefault="004D1FD1" w:rsidP="00DB1A39">
      <w:pPr>
        <w:pStyle w:val="Heading3"/>
      </w:pPr>
      <w:bookmarkStart w:id="104" w:name="_Toc111825435"/>
      <w:r>
        <w:t>3.3.1 Compression subsystem</w:t>
      </w:r>
      <w:bookmarkEnd w:id="104"/>
    </w:p>
    <w:tbl>
      <w:tblPr>
        <w:tblStyle w:val="GridTable6Colourful"/>
        <w:tblW w:w="9067" w:type="dxa"/>
        <w:tblLook w:val="04A0" w:firstRow="1" w:lastRow="0" w:firstColumn="1" w:lastColumn="0" w:noHBand="0" w:noVBand="1"/>
      </w:tblPr>
      <w:tblGrid>
        <w:gridCol w:w="2122"/>
        <w:gridCol w:w="6945"/>
      </w:tblGrid>
      <w:tr w:rsidR="00A17D8C" w:rsidRPr="00B310D2" w14:paraId="3C06B06E"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022F80" w14:textId="14E617D5" w:rsidR="00A17D8C" w:rsidRPr="00B310D2" w:rsidRDefault="00A17D8C"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ATP</w:t>
            </w:r>
          </w:p>
        </w:tc>
        <w:tc>
          <w:tcPr>
            <w:tcW w:w="6945" w:type="dxa"/>
          </w:tcPr>
          <w:p w14:paraId="1BE5053D" w14:textId="7F58862C" w:rsidR="00A17D8C" w:rsidRPr="00B310D2" w:rsidRDefault="00A17D8C" w:rsidP="009B36F4">
            <w:pPr>
              <w:spacing w:before="100" w:beforeAutospacing="1" w:after="100" w:afterAutospacing="1" w:line="360"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Description</w:t>
            </w:r>
          </w:p>
        </w:tc>
      </w:tr>
      <w:tr w:rsidR="00A17D8C" w14:paraId="77426B58"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C8A7A1" w14:textId="610C73B3" w:rsidR="00A17D8C" w:rsidRDefault="00B316F0"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Compression time</w:t>
            </w:r>
          </w:p>
        </w:tc>
        <w:tc>
          <w:tcPr>
            <w:tcW w:w="6945" w:type="dxa"/>
          </w:tcPr>
          <w:p w14:paraId="531211D1" w14:textId="63A63657" w:rsidR="00A17D8C" w:rsidRDefault="00A17D8C"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compression algorithm </w:t>
            </w:r>
            <w:r w:rsidR="000E26AF">
              <w:rPr>
                <w:rFonts w:ascii="Times New Roman" w:eastAsia="Times New Roman" w:hAnsi="Times New Roman" w:cs="Times New Roman"/>
                <w:color w:val="auto"/>
              </w:rPr>
              <w:t>must</w:t>
            </w:r>
            <w:r>
              <w:rPr>
                <w:rFonts w:ascii="Times New Roman" w:eastAsia="Times New Roman" w:hAnsi="Times New Roman" w:cs="Times New Roman"/>
                <w:color w:val="auto"/>
              </w:rPr>
              <w:t xml:space="preserve"> take no longer than 5 seconds per 10 kilobytes of data.</w:t>
            </w:r>
          </w:p>
        </w:tc>
      </w:tr>
      <w:tr w:rsidR="000664E3" w14:paraId="57F86B04" w14:textId="77777777" w:rsidTr="009B36F4">
        <w:tc>
          <w:tcPr>
            <w:cnfStyle w:val="001000000000" w:firstRow="0" w:lastRow="0" w:firstColumn="1" w:lastColumn="0" w:oddVBand="0" w:evenVBand="0" w:oddHBand="0" w:evenHBand="0" w:firstRowFirstColumn="0" w:firstRowLastColumn="0" w:lastRowFirstColumn="0" w:lastRowLastColumn="0"/>
            <w:tcW w:w="2122" w:type="dxa"/>
          </w:tcPr>
          <w:p w14:paraId="542ACAB7" w14:textId="3D4CCE35" w:rsidR="000664E3" w:rsidRDefault="003A0D58"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Data loss</w:t>
            </w:r>
          </w:p>
        </w:tc>
        <w:tc>
          <w:tcPr>
            <w:tcW w:w="6945" w:type="dxa"/>
          </w:tcPr>
          <w:p w14:paraId="08AFB67C" w14:textId="222DE4DA" w:rsidR="000664E3" w:rsidRDefault="000664E3" w:rsidP="000664E3">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No data must be lost during the compression of the data file.</w:t>
            </w:r>
          </w:p>
        </w:tc>
      </w:tr>
      <w:tr w:rsidR="000664E3" w14:paraId="54EF5F56"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74B876" w14:textId="50207794" w:rsidR="000664E3" w:rsidRDefault="00517213"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Compression effectiveness</w:t>
            </w:r>
          </w:p>
        </w:tc>
        <w:tc>
          <w:tcPr>
            <w:tcW w:w="6945" w:type="dxa"/>
          </w:tcPr>
          <w:p w14:paraId="14D5461C" w14:textId="3B973102" w:rsidR="000664E3" w:rsidRDefault="000664E3"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compression ratio of the original file size and the compressed file size </w:t>
            </w:r>
            <w:r w:rsidR="000E26AF">
              <w:rPr>
                <w:rFonts w:ascii="Times New Roman" w:eastAsia="Times New Roman" w:hAnsi="Times New Roman" w:cs="Times New Roman"/>
                <w:color w:val="auto"/>
              </w:rPr>
              <w:t>must</w:t>
            </w:r>
            <w:r>
              <w:rPr>
                <w:rFonts w:ascii="Times New Roman" w:eastAsia="Times New Roman" w:hAnsi="Times New Roman" w:cs="Times New Roman"/>
                <w:color w:val="auto"/>
              </w:rPr>
              <w:t xml:space="preserve"> be at least 1.5.</w:t>
            </w:r>
          </w:p>
        </w:tc>
      </w:tr>
    </w:tbl>
    <w:p w14:paraId="36CDD21B" w14:textId="7825D5B9" w:rsidR="00A17D8C" w:rsidRDefault="001410AB" w:rsidP="00697AC5">
      <w:pPr>
        <w:pStyle w:val="Caption"/>
        <w:jc w:val="center"/>
      </w:pPr>
      <w:bookmarkStart w:id="105" w:name="_Toc111825457"/>
      <w:r>
        <w:t xml:space="preserve">Table </w:t>
      </w:r>
      <w:r w:rsidR="009A6826">
        <w:fldChar w:fldCharType="begin"/>
      </w:r>
      <w:r w:rsidR="009A6826">
        <w:instrText xml:space="preserve"> SEQ Table \* ROMAN </w:instrText>
      </w:r>
      <w:r w:rsidR="009A6826">
        <w:fldChar w:fldCharType="separate"/>
      </w:r>
      <w:r w:rsidR="006A6B8B">
        <w:rPr>
          <w:noProof/>
        </w:rPr>
        <w:t>XVI</w:t>
      </w:r>
      <w:r w:rsidR="009A6826">
        <w:rPr>
          <w:noProof/>
        </w:rPr>
        <w:fldChar w:fldCharType="end"/>
      </w:r>
      <w:r>
        <w:t xml:space="preserve"> – ATPs for the compression subsystem</w:t>
      </w:r>
      <w:bookmarkEnd w:id="105"/>
    </w:p>
    <w:p w14:paraId="34B0ED2A" w14:textId="5AFBFD6B" w:rsidR="00697AC5" w:rsidRPr="00697AC5" w:rsidRDefault="004D1FD1" w:rsidP="00DB1A39">
      <w:pPr>
        <w:pStyle w:val="Heading3"/>
      </w:pPr>
      <w:bookmarkStart w:id="106" w:name="_Toc111825436"/>
      <w:r>
        <w:t>3.3.2 Encryption subsystem</w:t>
      </w:r>
      <w:bookmarkEnd w:id="106"/>
    </w:p>
    <w:tbl>
      <w:tblPr>
        <w:tblStyle w:val="GridTable6Colourful"/>
        <w:tblW w:w="9067" w:type="dxa"/>
        <w:tblLook w:val="04A0" w:firstRow="1" w:lastRow="0" w:firstColumn="1" w:lastColumn="0" w:noHBand="0" w:noVBand="1"/>
      </w:tblPr>
      <w:tblGrid>
        <w:gridCol w:w="2122"/>
        <w:gridCol w:w="6945"/>
      </w:tblGrid>
      <w:tr w:rsidR="00697AC5" w:rsidRPr="00B310D2" w14:paraId="47BE53FA"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4AB887" w14:textId="77777777" w:rsidR="00697AC5" w:rsidRPr="00B310D2" w:rsidRDefault="00697AC5"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ATP</w:t>
            </w:r>
          </w:p>
        </w:tc>
        <w:tc>
          <w:tcPr>
            <w:tcW w:w="6945" w:type="dxa"/>
          </w:tcPr>
          <w:p w14:paraId="4F95FAAB" w14:textId="77777777" w:rsidR="00697AC5" w:rsidRPr="00B310D2" w:rsidRDefault="00697AC5" w:rsidP="009B36F4">
            <w:pPr>
              <w:spacing w:before="100" w:beforeAutospacing="1" w:after="100" w:afterAutospacing="1" w:line="360"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Description</w:t>
            </w:r>
          </w:p>
        </w:tc>
      </w:tr>
      <w:tr w:rsidR="00697AC5" w14:paraId="6CE46D19"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A88033" w14:textId="2AC9ED78" w:rsidR="00697AC5" w:rsidRDefault="00C50551"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Encryption</w:t>
            </w:r>
            <w:r w:rsidR="00697AC5">
              <w:rPr>
                <w:rFonts w:ascii="Times New Roman" w:eastAsia="Times New Roman" w:hAnsi="Times New Roman" w:cs="Times New Roman"/>
                <w:color w:val="auto"/>
              </w:rPr>
              <w:t xml:space="preserve"> time</w:t>
            </w:r>
          </w:p>
        </w:tc>
        <w:tc>
          <w:tcPr>
            <w:tcW w:w="6945" w:type="dxa"/>
          </w:tcPr>
          <w:p w14:paraId="3A4B1153" w14:textId="488A72F5" w:rsidR="00697AC5" w:rsidRDefault="001E3E27" w:rsidP="001E3E27">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execution time of the </w:t>
            </w:r>
            <w:r w:rsidR="00521D31">
              <w:rPr>
                <w:rFonts w:ascii="Times New Roman" w:eastAsia="Times New Roman" w:hAnsi="Times New Roman" w:cs="Times New Roman"/>
                <w:color w:val="auto"/>
              </w:rPr>
              <w:t xml:space="preserve">encryption </w:t>
            </w:r>
            <w:r w:rsidR="00AE67A6">
              <w:rPr>
                <w:rFonts w:ascii="Times New Roman" w:eastAsia="Times New Roman" w:hAnsi="Times New Roman" w:cs="Times New Roman"/>
                <w:color w:val="auto"/>
              </w:rPr>
              <w:t>and</w:t>
            </w:r>
            <w:r w:rsidR="00521D31">
              <w:rPr>
                <w:rFonts w:ascii="Times New Roman" w:eastAsia="Times New Roman" w:hAnsi="Times New Roman" w:cs="Times New Roman"/>
                <w:color w:val="auto"/>
              </w:rPr>
              <w:t xml:space="preserve"> decryption</w:t>
            </w:r>
            <w:r>
              <w:rPr>
                <w:rFonts w:ascii="Times New Roman" w:eastAsia="Times New Roman" w:hAnsi="Times New Roman" w:cs="Times New Roman"/>
                <w:color w:val="auto"/>
              </w:rPr>
              <w:t xml:space="preserve"> should not exceed 10 seconds per 10 kilobytes of data.</w:t>
            </w:r>
          </w:p>
        </w:tc>
      </w:tr>
      <w:tr w:rsidR="00697AC5" w14:paraId="3BA0638A" w14:textId="77777777" w:rsidTr="009B36F4">
        <w:tc>
          <w:tcPr>
            <w:cnfStyle w:val="001000000000" w:firstRow="0" w:lastRow="0" w:firstColumn="1" w:lastColumn="0" w:oddVBand="0" w:evenVBand="0" w:oddHBand="0" w:evenHBand="0" w:firstRowFirstColumn="0" w:firstRowLastColumn="0" w:lastRowFirstColumn="0" w:lastRowLastColumn="0"/>
            <w:tcW w:w="2122" w:type="dxa"/>
          </w:tcPr>
          <w:p w14:paraId="123A5105" w14:textId="77777777" w:rsidR="00697AC5" w:rsidRDefault="00697AC5"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Data loss</w:t>
            </w:r>
          </w:p>
        </w:tc>
        <w:tc>
          <w:tcPr>
            <w:tcW w:w="6945" w:type="dxa"/>
          </w:tcPr>
          <w:p w14:paraId="6242E6E2" w14:textId="138D9D7D" w:rsidR="00697AC5" w:rsidRDefault="00697AC5" w:rsidP="009B36F4">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No data must be lost during the </w:t>
            </w:r>
            <w:r w:rsidR="007F6BBF">
              <w:rPr>
                <w:rFonts w:ascii="Times New Roman" w:eastAsia="Times New Roman" w:hAnsi="Times New Roman" w:cs="Times New Roman"/>
                <w:color w:val="auto"/>
              </w:rPr>
              <w:t>encryption</w:t>
            </w:r>
            <w:r>
              <w:rPr>
                <w:rFonts w:ascii="Times New Roman" w:eastAsia="Times New Roman" w:hAnsi="Times New Roman" w:cs="Times New Roman"/>
                <w:color w:val="auto"/>
              </w:rPr>
              <w:t xml:space="preserve"> </w:t>
            </w:r>
            <w:r w:rsidR="00AE67A6">
              <w:rPr>
                <w:rFonts w:ascii="Times New Roman" w:eastAsia="Times New Roman" w:hAnsi="Times New Roman" w:cs="Times New Roman"/>
                <w:color w:val="auto"/>
              </w:rPr>
              <w:t>and</w:t>
            </w:r>
            <w:r w:rsidR="00E45BA3">
              <w:rPr>
                <w:rFonts w:ascii="Times New Roman" w:eastAsia="Times New Roman" w:hAnsi="Times New Roman" w:cs="Times New Roman"/>
                <w:color w:val="auto"/>
              </w:rPr>
              <w:t xml:space="preserve"> decryption </w:t>
            </w:r>
            <w:r>
              <w:rPr>
                <w:rFonts w:ascii="Times New Roman" w:eastAsia="Times New Roman" w:hAnsi="Times New Roman" w:cs="Times New Roman"/>
                <w:color w:val="auto"/>
              </w:rPr>
              <w:t>of the data file.</w:t>
            </w:r>
          </w:p>
        </w:tc>
      </w:tr>
      <w:tr w:rsidR="00697AC5" w14:paraId="3F55A166"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176D24" w14:textId="44F0DB81" w:rsidR="00697AC5" w:rsidRDefault="0006568D"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lastRenderedPageBreak/>
              <w:t>Encryption</w:t>
            </w:r>
            <w:r w:rsidR="00697AC5">
              <w:rPr>
                <w:rFonts w:ascii="Times New Roman" w:eastAsia="Times New Roman" w:hAnsi="Times New Roman" w:cs="Times New Roman"/>
                <w:color w:val="auto"/>
              </w:rPr>
              <w:t xml:space="preserve"> </w:t>
            </w:r>
            <w:r w:rsidR="003D592F">
              <w:rPr>
                <w:rFonts w:ascii="Times New Roman" w:eastAsia="Times New Roman" w:hAnsi="Times New Roman" w:cs="Times New Roman"/>
                <w:color w:val="auto"/>
              </w:rPr>
              <w:t>security</w:t>
            </w:r>
          </w:p>
        </w:tc>
        <w:tc>
          <w:tcPr>
            <w:tcW w:w="6945" w:type="dxa"/>
          </w:tcPr>
          <w:p w14:paraId="04C2C6EA" w14:textId="20CA1520" w:rsidR="00697AC5" w:rsidRDefault="001E3E27"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r w:rsidR="00E04403">
              <w:rPr>
                <w:rFonts w:ascii="Times New Roman" w:eastAsia="Times New Roman" w:hAnsi="Times New Roman" w:cs="Times New Roman"/>
                <w:color w:val="auto"/>
              </w:rPr>
              <w:t>encryption</w:t>
            </w:r>
            <w:r>
              <w:rPr>
                <w:rFonts w:ascii="Times New Roman" w:eastAsia="Times New Roman" w:hAnsi="Times New Roman" w:cs="Times New Roman"/>
                <w:color w:val="auto"/>
              </w:rPr>
              <w:t xml:space="preserve"> </w:t>
            </w:r>
            <w:r w:rsidR="004777FC">
              <w:rPr>
                <w:rFonts w:ascii="Times New Roman" w:eastAsia="Times New Roman" w:hAnsi="Times New Roman" w:cs="Times New Roman"/>
                <w:color w:val="auto"/>
              </w:rPr>
              <w:t xml:space="preserve">must </w:t>
            </w:r>
            <w:r w:rsidR="00E04403">
              <w:rPr>
                <w:rFonts w:ascii="Times New Roman" w:eastAsia="Times New Roman" w:hAnsi="Times New Roman" w:cs="Times New Roman"/>
                <w:color w:val="auto"/>
              </w:rPr>
              <w:t xml:space="preserve">be </w:t>
            </w:r>
            <w:r w:rsidR="004C2556">
              <w:rPr>
                <w:rFonts w:ascii="Times New Roman" w:eastAsia="Times New Roman" w:hAnsi="Times New Roman" w:cs="Times New Roman"/>
                <w:color w:val="auto"/>
              </w:rPr>
              <w:t xml:space="preserve">strong enough to prevent </w:t>
            </w:r>
            <w:r w:rsidR="00160733">
              <w:rPr>
                <w:rFonts w:ascii="Times New Roman" w:eastAsia="Times New Roman" w:hAnsi="Times New Roman" w:cs="Times New Roman"/>
                <w:color w:val="auto"/>
              </w:rPr>
              <w:t>decryption</w:t>
            </w:r>
            <w:r w:rsidR="0056484E">
              <w:rPr>
                <w:rFonts w:ascii="Times New Roman" w:eastAsia="Times New Roman" w:hAnsi="Times New Roman" w:cs="Times New Roman"/>
                <w:color w:val="auto"/>
              </w:rPr>
              <w:t xml:space="preserve"> </w:t>
            </w:r>
            <w:r w:rsidR="00453B32">
              <w:rPr>
                <w:rFonts w:ascii="Times New Roman" w:eastAsia="Times New Roman" w:hAnsi="Times New Roman" w:cs="Times New Roman"/>
                <w:color w:val="auto"/>
              </w:rPr>
              <w:t>.</w:t>
            </w:r>
          </w:p>
        </w:tc>
      </w:tr>
      <w:tr w:rsidR="001B34CB" w14:paraId="5FE2C286" w14:textId="77777777" w:rsidTr="009B36F4">
        <w:tc>
          <w:tcPr>
            <w:cnfStyle w:val="001000000000" w:firstRow="0" w:lastRow="0" w:firstColumn="1" w:lastColumn="0" w:oddVBand="0" w:evenVBand="0" w:oddHBand="0" w:evenHBand="0" w:firstRowFirstColumn="0" w:firstRowLastColumn="0" w:lastRowFirstColumn="0" w:lastRowLastColumn="0"/>
            <w:tcW w:w="2122" w:type="dxa"/>
          </w:tcPr>
          <w:p w14:paraId="480728AC" w14:textId="6279296C" w:rsidR="001B34CB" w:rsidRDefault="001B34CB"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Encryption </w:t>
            </w:r>
            <w:r w:rsidR="0042091D">
              <w:rPr>
                <w:rFonts w:ascii="Times New Roman" w:eastAsia="Times New Roman" w:hAnsi="Times New Roman" w:cs="Times New Roman"/>
                <w:color w:val="auto"/>
              </w:rPr>
              <w:t>integrity</w:t>
            </w:r>
          </w:p>
        </w:tc>
        <w:tc>
          <w:tcPr>
            <w:tcW w:w="6945" w:type="dxa"/>
          </w:tcPr>
          <w:p w14:paraId="55B01A03" w14:textId="38B10FC1" w:rsidR="001B34CB" w:rsidRDefault="00F55B26" w:rsidP="009B36F4">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original data file’s contents must be identical</w:t>
            </w:r>
            <w:r w:rsidR="00BF2ECF">
              <w:rPr>
                <w:rFonts w:ascii="Times New Roman" w:eastAsia="Times New Roman" w:hAnsi="Times New Roman" w:cs="Times New Roman"/>
                <w:color w:val="auto"/>
              </w:rPr>
              <w:t xml:space="preserve"> to the decrypted data file’s contents.</w:t>
            </w:r>
          </w:p>
        </w:tc>
      </w:tr>
    </w:tbl>
    <w:p w14:paraId="325D466F" w14:textId="57C64E66" w:rsidR="004D1FD1" w:rsidRDefault="00841B0B" w:rsidP="003B2675">
      <w:pPr>
        <w:pStyle w:val="Caption"/>
        <w:jc w:val="center"/>
      </w:pPr>
      <w:bookmarkStart w:id="107" w:name="_Toc111825458"/>
      <w:r>
        <w:t xml:space="preserve">Table </w:t>
      </w:r>
      <w:r w:rsidR="009A6826">
        <w:fldChar w:fldCharType="begin"/>
      </w:r>
      <w:r w:rsidR="009A6826">
        <w:instrText xml:space="preserve"> SEQ Table \* ROMAN </w:instrText>
      </w:r>
      <w:r w:rsidR="009A6826">
        <w:fldChar w:fldCharType="separate"/>
      </w:r>
      <w:r w:rsidR="006A6B8B">
        <w:rPr>
          <w:noProof/>
        </w:rPr>
        <w:t>XVII</w:t>
      </w:r>
      <w:r w:rsidR="009A6826">
        <w:rPr>
          <w:noProof/>
        </w:rPr>
        <w:fldChar w:fldCharType="end"/>
      </w:r>
      <w:r>
        <w:t xml:space="preserve"> – ATPs for the encryption subsystem</w:t>
      </w:r>
      <w:bookmarkEnd w:id="107"/>
    </w:p>
    <w:p w14:paraId="68944155" w14:textId="77777777" w:rsidR="00146202" w:rsidRDefault="00146202" w:rsidP="00146202"/>
    <w:p w14:paraId="53437BAA" w14:textId="72215197" w:rsidR="00146202" w:rsidRDefault="00262E50" w:rsidP="00AB3C30">
      <w:pPr>
        <w:pStyle w:val="Heading3"/>
      </w:pPr>
      <w:bookmarkStart w:id="108" w:name="_Toc111825437"/>
      <w:r>
        <w:t>3.3.3 Checksum subsystem</w:t>
      </w:r>
      <w:bookmarkEnd w:id="108"/>
    </w:p>
    <w:tbl>
      <w:tblPr>
        <w:tblStyle w:val="GridTable6Colourful"/>
        <w:tblW w:w="9067" w:type="dxa"/>
        <w:tblLook w:val="04A0" w:firstRow="1" w:lastRow="0" w:firstColumn="1" w:lastColumn="0" w:noHBand="0" w:noVBand="1"/>
      </w:tblPr>
      <w:tblGrid>
        <w:gridCol w:w="2122"/>
        <w:gridCol w:w="6945"/>
      </w:tblGrid>
      <w:tr w:rsidR="00C6074A" w:rsidRPr="00B310D2" w14:paraId="02B1BE02"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C0C40" w14:textId="77777777" w:rsidR="00C6074A" w:rsidRPr="00B310D2" w:rsidRDefault="00C6074A"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ATP</w:t>
            </w:r>
          </w:p>
        </w:tc>
        <w:tc>
          <w:tcPr>
            <w:tcW w:w="6945" w:type="dxa"/>
          </w:tcPr>
          <w:p w14:paraId="727EB9FB" w14:textId="77777777" w:rsidR="00C6074A" w:rsidRPr="00B310D2" w:rsidRDefault="00C6074A" w:rsidP="009B36F4">
            <w:pPr>
              <w:spacing w:before="100" w:beforeAutospacing="1" w:after="100" w:afterAutospacing="1" w:line="360"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Description</w:t>
            </w:r>
          </w:p>
        </w:tc>
      </w:tr>
      <w:tr w:rsidR="00362D21" w14:paraId="48CDF95A"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D314E3" w14:textId="2074407C" w:rsidR="00362D21" w:rsidRDefault="00362D21" w:rsidP="00362D21">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STM checksum</w:t>
            </w:r>
          </w:p>
        </w:tc>
        <w:tc>
          <w:tcPr>
            <w:tcW w:w="6945" w:type="dxa"/>
          </w:tcPr>
          <w:p w14:paraId="77D53137" w14:textId="631C8E27" w:rsidR="00362D21" w:rsidRDefault="00207F98" w:rsidP="00362D21">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STM must create a checksum of the original data file</w:t>
            </w:r>
            <w:r w:rsidR="004B6649">
              <w:rPr>
                <w:rFonts w:ascii="Times New Roman" w:eastAsia="Times New Roman" w:hAnsi="Times New Roman" w:cs="Times New Roman"/>
                <w:color w:val="auto"/>
              </w:rPr>
              <w:t xml:space="preserve"> successfully</w:t>
            </w:r>
            <w:r w:rsidR="00DE4F5F">
              <w:rPr>
                <w:rFonts w:ascii="Times New Roman" w:eastAsia="Times New Roman" w:hAnsi="Times New Roman" w:cs="Times New Roman"/>
                <w:color w:val="auto"/>
              </w:rPr>
              <w:t>.</w:t>
            </w:r>
          </w:p>
        </w:tc>
      </w:tr>
      <w:tr w:rsidR="00362D21" w14:paraId="02AC2DB6" w14:textId="77777777" w:rsidTr="009B36F4">
        <w:tc>
          <w:tcPr>
            <w:cnfStyle w:val="001000000000" w:firstRow="0" w:lastRow="0" w:firstColumn="1" w:lastColumn="0" w:oddVBand="0" w:evenVBand="0" w:oddHBand="0" w:evenHBand="0" w:firstRowFirstColumn="0" w:firstRowLastColumn="0" w:lastRowFirstColumn="0" w:lastRowLastColumn="0"/>
            <w:tcW w:w="2122" w:type="dxa"/>
          </w:tcPr>
          <w:p w14:paraId="256DFC46" w14:textId="74F8B959" w:rsidR="00362D21" w:rsidRDefault="00362D21" w:rsidP="00362D21">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Client checksum</w:t>
            </w:r>
          </w:p>
        </w:tc>
        <w:tc>
          <w:tcPr>
            <w:tcW w:w="6945" w:type="dxa"/>
          </w:tcPr>
          <w:p w14:paraId="0773DB2E" w14:textId="4D726E2B" w:rsidR="00362D21" w:rsidRDefault="007F349F" w:rsidP="00362D21">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client</w:t>
            </w:r>
            <w:r w:rsidR="0014381E">
              <w:rPr>
                <w:rFonts w:ascii="Times New Roman" w:eastAsia="Times New Roman" w:hAnsi="Times New Roman" w:cs="Times New Roman"/>
                <w:color w:val="auto"/>
              </w:rPr>
              <w:t xml:space="preserve">’s </w:t>
            </w:r>
            <w:r w:rsidR="009D2AE9">
              <w:rPr>
                <w:rFonts w:ascii="Times New Roman" w:eastAsia="Times New Roman" w:hAnsi="Times New Roman" w:cs="Times New Roman"/>
                <w:color w:val="auto"/>
              </w:rPr>
              <w:t xml:space="preserve">device must create a checksum of the </w:t>
            </w:r>
            <w:r w:rsidR="0007713C">
              <w:rPr>
                <w:rFonts w:ascii="Times New Roman" w:eastAsia="Times New Roman" w:hAnsi="Times New Roman" w:cs="Times New Roman"/>
                <w:color w:val="auto"/>
              </w:rPr>
              <w:t>decrypted and decompressed file</w:t>
            </w:r>
            <w:r w:rsidR="004B6649">
              <w:rPr>
                <w:rFonts w:ascii="Times New Roman" w:eastAsia="Times New Roman" w:hAnsi="Times New Roman" w:cs="Times New Roman"/>
                <w:color w:val="auto"/>
              </w:rPr>
              <w:t xml:space="preserve"> successfully.</w:t>
            </w:r>
          </w:p>
        </w:tc>
      </w:tr>
      <w:tr w:rsidR="00362D21" w14:paraId="58F8B37B"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B140FD" w14:textId="077A98C0" w:rsidR="00362D21" w:rsidRDefault="000E6C26" w:rsidP="00362D21">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Checksum comparison</w:t>
            </w:r>
          </w:p>
        </w:tc>
        <w:tc>
          <w:tcPr>
            <w:tcW w:w="6945" w:type="dxa"/>
          </w:tcPr>
          <w:p w14:paraId="0516DBBE" w14:textId="1D2A24E4" w:rsidR="00362D21" w:rsidRDefault="004B6649" w:rsidP="00362D21">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client’s and STM’s checksums must be identical.</w:t>
            </w:r>
          </w:p>
        </w:tc>
      </w:tr>
    </w:tbl>
    <w:p w14:paraId="3546E4D3" w14:textId="683FCD58" w:rsidR="00AB3C30" w:rsidRPr="00AB3C30" w:rsidRDefault="001515CD" w:rsidP="003B2675">
      <w:pPr>
        <w:pStyle w:val="Caption"/>
        <w:jc w:val="center"/>
      </w:pPr>
      <w:bookmarkStart w:id="109" w:name="_Toc111825459"/>
      <w:r>
        <w:t xml:space="preserve">Table </w:t>
      </w:r>
      <w:r w:rsidR="009A6826">
        <w:fldChar w:fldCharType="begin"/>
      </w:r>
      <w:r w:rsidR="009A6826">
        <w:instrText xml:space="preserve"> SEQ Table \* ROMAN </w:instrText>
      </w:r>
      <w:r w:rsidR="009A6826">
        <w:fldChar w:fldCharType="separate"/>
      </w:r>
      <w:r w:rsidR="006A6B8B">
        <w:rPr>
          <w:noProof/>
        </w:rPr>
        <w:t>XVIII</w:t>
      </w:r>
      <w:r w:rsidR="009A6826">
        <w:rPr>
          <w:noProof/>
        </w:rPr>
        <w:fldChar w:fldCharType="end"/>
      </w:r>
      <w:r>
        <w:t xml:space="preserve"> – ATPs for the checksum subsystem</w:t>
      </w:r>
      <w:bookmarkEnd w:id="109"/>
    </w:p>
    <w:p w14:paraId="7144B3A2" w14:textId="77777777" w:rsidR="00697AC5" w:rsidRDefault="00697AC5" w:rsidP="00821BA5"/>
    <w:p w14:paraId="69FAA105" w14:textId="724DC73E" w:rsidR="00E27D1B" w:rsidRPr="00E27D1B" w:rsidRDefault="00E27D1B" w:rsidP="004609C7">
      <w:pPr>
        <w:pStyle w:val="Heading1"/>
      </w:pPr>
      <w:bookmarkStart w:id="110" w:name="_Toc111825438"/>
      <w:r w:rsidRPr="00E27D1B">
        <w:t>Development timeline</w:t>
      </w:r>
      <w:bookmarkEnd w:id="110"/>
    </w:p>
    <w:p w14:paraId="3D730589" w14:textId="77777777" w:rsidR="00B52058" w:rsidRPr="00E216E6" w:rsidRDefault="00B52058" w:rsidP="00E216E6"/>
    <w:bookmarkStart w:id="111" w:name="_Toc111825439" w:displacedByCustomXml="next"/>
    <w:sdt>
      <w:sdtPr>
        <w:rPr>
          <w:rFonts w:eastAsia="Cambria" w:cs="Cambria"/>
          <w:b w:val="0"/>
          <w:sz w:val="24"/>
        </w:rPr>
        <w:id w:val="1065455609"/>
        <w:docPartObj>
          <w:docPartGallery w:val="Bibliographies"/>
          <w:docPartUnique/>
        </w:docPartObj>
      </w:sdtPr>
      <w:sdtEndPr/>
      <w:sdtContent>
        <w:p w14:paraId="795EF407" w14:textId="39A19BF5" w:rsidR="00F5751C" w:rsidRDefault="00F5751C">
          <w:pPr>
            <w:pStyle w:val="Heading1"/>
          </w:pPr>
          <w:r>
            <w:t>References</w:t>
          </w:r>
          <w:bookmarkEnd w:id="111"/>
        </w:p>
        <w:sdt>
          <w:sdtPr>
            <w:id w:val="111145805"/>
            <w:bibliography/>
          </w:sdtPr>
          <w:sdtEndPr/>
          <w:sdtContent>
            <w:p w14:paraId="1EAC7BC5" w14:textId="77777777" w:rsidR="00E44C8A" w:rsidRDefault="00F5751C">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46"/>
              </w:tblGrid>
              <w:tr w:rsidR="00E44C8A" w14:paraId="1934D0A1" w14:textId="77777777">
                <w:trPr>
                  <w:divId w:val="453328408"/>
                  <w:tblCellSpacing w:w="15" w:type="dxa"/>
                </w:trPr>
                <w:tc>
                  <w:tcPr>
                    <w:tcW w:w="50" w:type="pct"/>
                    <w:hideMark/>
                  </w:tcPr>
                  <w:p w14:paraId="47108F9E" w14:textId="552F9D25" w:rsidR="00E44C8A" w:rsidRDefault="00E44C8A">
                    <w:pPr>
                      <w:pStyle w:val="Bibliography"/>
                      <w:rPr>
                        <w:noProof/>
                      </w:rPr>
                    </w:pPr>
                    <w:r>
                      <w:rPr>
                        <w:noProof/>
                      </w:rPr>
                      <w:t xml:space="preserve">[1] </w:t>
                    </w:r>
                  </w:p>
                </w:tc>
                <w:tc>
                  <w:tcPr>
                    <w:tcW w:w="0" w:type="auto"/>
                    <w:hideMark/>
                  </w:tcPr>
                  <w:p w14:paraId="61627524" w14:textId="77777777" w:rsidR="00E44C8A" w:rsidRDefault="00E44C8A">
                    <w:pPr>
                      <w:pStyle w:val="Bibliography"/>
                      <w:rPr>
                        <w:noProof/>
                      </w:rPr>
                    </w:pPr>
                    <w:r>
                      <w:rPr>
                        <w:noProof/>
                      </w:rPr>
                      <w:t>IBM, “Transaction Processing Facility Enterprise Edition,” 05 March 2021. [Online]. Available: https://www.ibm.com/docs/en/ztpf/1.1.0.14?topic=concepts-symmetric-cryptography. [Accessed 17 August 2022].</w:t>
                    </w:r>
                  </w:p>
                </w:tc>
              </w:tr>
              <w:tr w:rsidR="00E44C8A" w14:paraId="1C4F7069" w14:textId="77777777">
                <w:trPr>
                  <w:divId w:val="453328408"/>
                  <w:tblCellSpacing w:w="15" w:type="dxa"/>
                </w:trPr>
                <w:tc>
                  <w:tcPr>
                    <w:tcW w:w="50" w:type="pct"/>
                    <w:hideMark/>
                  </w:tcPr>
                  <w:p w14:paraId="1A346F35" w14:textId="77777777" w:rsidR="00E44C8A" w:rsidRDefault="00E44C8A">
                    <w:pPr>
                      <w:pStyle w:val="Bibliography"/>
                      <w:rPr>
                        <w:noProof/>
                      </w:rPr>
                    </w:pPr>
                    <w:r>
                      <w:rPr>
                        <w:noProof/>
                      </w:rPr>
                      <w:t xml:space="preserve">[2] </w:t>
                    </w:r>
                  </w:p>
                </w:tc>
                <w:tc>
                  <w:tcPr>
                    <w:tcW w:w="0" w:type="auto"/>
                    <w:hideMark/>
                  </w:tcPr>
                  <w:p w14:paraId="689AF900" w14:textId="77777777" w:rsidR="00E44C8A" w:rsidRDefault="00E44C8A">
                    <w:pPr>
                      <w:pStyle w:val="Bibliography"/>
                      <w:rPr>
                        <w:noProof/>
                      </w:rPr>
                    </w:pPr>
                    <w:r>
                      <w:rPr>
                        <w:noProof/>
                      </w:rPr>
                      <w:t>National Institute of Standards and Technology (NIST), “NIST Technical Series Publications,” 26 November 2001. [Online]. Available: https://nvlpubs.nist.gov/nistpubs/fips/nist.fips.197.pdf. [Accessed 18 August 2022].</w:t>
                    </w:r>
                  </w:p>
                </w:tc>
              </w:tr>
              <w:tr w:rsidR="00E44C8A" w14:paraId="2E1318A4" w14:textId="77777777">
                <w:trPr>
                  <w:divId w:val="453328408"/>
                  <w:tblCellSpacing w:w="15" w:type="dxa"/>
                </w:trPr>
                <w:tc>
                  <w:tcPr>
                    <w:tcW w:w="50" w:type="pct"/>
                    <w:hideMark/>
                  </w:tcPr>
                  <w:p w14:paraId="2E9825D7" w14:textId="77777777" w:rsidR="00E44C8A" w:rsidRDefault="00E44C8A">
                    <w:pPr>
                      <w:pStyle w:val="Bibliography"/>
                      <w:rPr>
                        <w:noProof/>
                      </w:rPr>
                    </w:pPr>
                    <w:r>
                      <w:rPr>
                        <w:noProof/>
                      </w:rPr>
                      <w:t xml:space="preserve">[3] </w:t>
                    </w:r>
                  </w:p>
                </w:tc>
                <w:tc>
                  <w:tcPr>
                    <w:tcW w:w="0" w:type="auto"/>
                    <w:hideMark/>
                  </w:tcPr>
                  <w:p w14:paraId="1DF07DB4" w14:textId="77777777" w:rsidR="00E44C8A" w:rsidRDefault="00E44C8A">
                    <w:pPr>
                      <w:pStyle w:val="Bibliography"/>
                      <w:rPr>
                        <w:noProof/>
                      </w:rPr>
                    </w:pPr>
                    <w:r>
                      <w:rPr>
                        <w:noProof/>
                      </w:rPr>
                      <w:t>K. Meghna, “Geeks for Geeks,” Geeks for Geeks, 24 February 2022. [Online]. Available: https://www.geeksforgeeks.org/block-cipher-modes-of-operation/?ref=lbp. [Accessed 18 August 2022].</w:t>
                    </w:r>
                  </w:p>
                </w:tc>
              </w:tr>
              <w:tr w:rsidR="00E44C8A" w14:paraId="0DA3B071" w14:textId="77777777">
                <w:trPr>
                  <w:divId w:val="453328408"/>
                  <w:tblCellSpacing w:w="15" w:type="dxa"/>
                </w:trPr>
                <w:tc>
                  <w:tcPr>
                    <w:tcW w:w="50" w:type="pct"/>
                    <w:hideMark/>
                  </w:tcPr>
                  <w:p w14:paraId="2DA51289" w14:textId="77777777" w:rsidR="00E44C8A" w:rsidRDefault="00E44C8A">
                    <w:pPr>
                      <w:pStyle w:val="Bibliography"/>
                      <w:rPr>
                        <w:noProof/>
                      </w:rPr>
                    </w:pPr>
                    <w:r>
                      <w:rPr>
                        <w:noProof/>
                      </w:rPr>
                      <w:t xml:space="preserve">[4] </w:t>
                    </w:r>
                  </w:p>
                </w:tc>
                <w:tc>
                  <w:tcPr>
                    <w:tcW w:w="0" w:type="auto"/>
                    <w:hideMark/>
                  </w:tcPr>
                  <w:p w14:paraId="30C4EC22" w14:textId="77777777" w:rsidR="00E44C8A" w:rsidRDefault="00E44C8A">
                    <w:pPr>
                      <w:pStyle w:val="Bibliography"/>
                      <w:rPr>
                        <w:noProof/>
                      </w:rPr>
                    </w:pPr>
                    <w:r>
                      <w:rPr>
                        <w:noProof/>
                      </w:rPr>
                      <w:t>B. Schneier, “Schneier on Security,” [Online]. Available: https://www.schneier.com/academic/blowfish/. [Accessed 18 August 2022].</w:t>
                    </w:r>
                  </w:p>
                </w:tc>
              </w:tr>
              <w:tr w:rsidR="00E44C8A" w14:paraId="3BCA50A4" w14:textId="77777777">
                <w:trPr>
                  <w:divId w:val="453328408"/>
                  <w:tblCellSpacing w:w="15" w:type="dxa"/>
                </w:trPr>
                <w:tc>
                  <w:tcPr>
                    <w:tcW w:w="50" w:type="pct"/>
                    <w:hideMark/>
                  </w:tcPr>
                  <w:p w14:paraId="5BB49B97" w14:textId="77777777" w:rsidR="00E44C8A" w:rsidRDefault="00E44C8A">
                    <w:pPr>
                      <w:pStyle w:val="Bibliography"/>
                      <w:rPr>
                        <w:noProof/>
                      </w:rPr>
                    </w:pPr>
                    <w:r>
                      <w:rPr>
                        <w:noProof/>
                      </w:rPr>
                      <w:t xml:space="preserve">[5] </w:t>
                    </w:r>
                  </w:p>
                </w:tc>
                <w:tc>
                  <w:tcPr>
                    <w:tcW w:w="0" w:type="auto"/>
                    <w:hideMark/>
                  </w:tcPr>
                  <w:p w14:paraId="3AC1E711" w14:textId="77777777" w:rsidR="00E44C8A" w:rsidRDefault="00E44C8A">
                    <w:pPr>
                      <w:pStyle w:val="Bibliography"/>
                      <w:rPr>
                        <w:noProof/>
                      </w:rPr>
                    </w:pPr>
                    <w:r>
                      <w:rPr>
                        <w:noProof/>
                      </w:rPr>
                      <w:t>B. Schneier, “Schneier on Security,” December 1998. [Online]. Available: https://www.schneier.com/academic/archives/1998/12/the_twofish_encrypti.html. [Accessed 18 August 2022].</w:t>
                    </w:r>
                  </w:p>
                </w:tc>
              </w:tr>
              <w:tr w:rsidR="00E44C8A" w14:paraId="763A5FA9" w14:textId="77777777">
                <w:trPr>
                  <w:divId w:val="453328408"/>
                  <w:tblCellSpacing w:w="15" w:type="dxa"/>
                </w:trPr>
                <w:tc>
                  <w:tcPr>
                    <w:tcW w:w="50" w:type="pct"/>
                    <w:hideMark/>
                  </w:tcPr>
                  <w:p w14:paraId="5B8478C5" w14:textId="77777777" w:rsidR="00E44C8A" w:rsidRDefault="00E44C8A">
                    <w:pPr>
                      <w:pStyle w:val="Bibliography"/>
                      <w:rPr>
                        <w:noProof/>
                      </w:rPr>
                    </w:pPr>
                    <w:r>
                      <w:rPr>
                        <w:noProof/>
                      </w:rPr>
                      <w:lastRenderedPageBreak/>
                      <w:t xml:space="preserve">[6] </w:t>
                    </w:r>
                  </w:p>
                </w:tc>
                <w:tc>
                  <w:tcPr>
                    <w:tcW w:w="0" w:type="auto"/>
                    <w:hideMark/>
                  </w:tcPr>
                  <w:p w14:paraId="041A0B91" w14:textId="77777777" w:rsidR="00E44C8A" w:rsidRDefault="00E44C8A">
                    <w:pPr>
                      <w:pStyle w:val="Bibliography"/>
                      <w:rPr>
                        <w:noProof/>
                      </w:rPr>
                    </w:pPr>
                    <w:r>
                      <w:rPr>
                        <w:noProof/>
                      </w:rPr>
                      <w:t>Geeks For Geeks, “Difference between Lossy Compression and Lossless Compression,” Geeks For Geeks, 8 June 2020. [Online]. Available: https://www.geeksforgeeks.org/difference-between-lossy-compression-and-lossless-compression/. [Accessed 17 August 2022].</w:t>
                    </w:r>
                  </w:p>
                </w:tc>
              </w:tr>
              <w:tr w:rsidR="00E44C8A" w14:paraId="441A309B" w14:textId="77777777">
                <w:trPr>
                  <w:divId w:val="453328408"/>
                  <w:tblCellSpacing w:w="15" w:type="dxa"/>
                </w:trPr>
                <w:tc>
                  <w:tcPr>
                    <w:tcW w:w="50" w:type="pct"/>
                    <w:hideMark/>
                  </w:tcPr>
                  <w:p w14:paraId="3874DA1F" w14:textId="77777777" w:rsidR="00E44C8A" w:rsidRDefault="00E44C8A">
                    <w:pPr>
                      <w:pStyle w:val="Bibliography"/>
                      <w:rPr>
                        <w:noProof/>
                      </w:rPr>
                    </w:pPr>
                    <w:r>
                      <w:rPr>
                        <w:noProof/>
                      </w:rPr>
                      <w:t xml:space="preserve">[7] </w:t>
                    </w:r>
                  </w:p>
                </w:tc>
                <w:tc>
                  <w:tcPr>
                    <w:tcW w:w="0" w:type="auto"/>
                    <w:hideMark/>
                  </w:tcPr>
                  <w:p w14:paraId="75E09753" w14:textId="77777777" w:rsidR="00E44C8A" w:rsidRDefault="00E44C8A">
                    <w:pPr>
                      <w:pStyle w:val="Bibliography"/>
                      <w:rPr>
                        <w:noProof/>
                      </w:rPr>
                    </w:pPr>
                    <w:r>
                      <w:rPr>
                        <w:noProof/>
                      </w:rPr>
                      <w:t>L. F. Buenavida, “Crunch Time: 10 Best Compression Algorithms,” DZone, 28 May 2020. [Online]. Available: https://dzone.com/articles/crunch-time-10-best-compression-algorithms. [Accessed 17 August 2022].</w:t>
                    </w:r>
                  </w:p>
                </w:tc>
              </w:tr>
              <w:tr w:rsidR="00E44C8A" w14:paraId="58B1C7C5" w14:textId="77777777">
                <w:trPr>
                  <w:divId w:val="453328408"/>
                  <w:tblCellSpacing w:w="15" w:type="dxa"/>
                </w:trPr>
                <w:tc>
                  <w:tcPr>
                    <w:tcW w:w="50" w:type="pct"/>
                    <w:hideMark/>
                  </w:tcPr>
                  <w:p w14:paraId="3BC7820D" w14:textId="77777777" w:rsidR="00E44C8A" w:rsidRDefault="00E44C8A">
                    <w:pPr>
                      <w:pStyle w:val="Bibliography"/>
                      <w:rPr>
                        <w:noProof/>
                      </w:rPr>
                    </w:pPr>
                    <w:r>
                      <w:rPr>
                        <w:noProof/>
                      </w:rPr>
                      <w:t xml:space="preserve">[8] </w:t>
                    </w:r>
                  </w:p>
                </w:tc>
                <w:tc>
                  <w:tcPr>
                    <w:tcW w:w="0" w:type="auto"/>
                    <w:hideMark/>
                  </w:tcPr>
                  <w:p w14:paraId="6FD4FB18" w14:textId="77777777" w:rsidR="00E44C8A" w:rsidRDefault="00E44C8A">
                    <w:pPr>
                      <w:pStyle w:val="Bibliography"/>
                      <w:rPr>
                        <w:noProof/>
                      </w:rPr>
                    </w:pPr>
                    <w:r>
                      <w:rPr>
                        <w:noProof/>
                      </w:rPr>
                      <w:t>D. Budhrani, “How data compression works: exploring LZ77,” Towards Data Science, 12 September 2019. [Online]. Available: https://towardsdatascience.com/how-data-compression-works-exploring-lz77-3a2c2e06c097. [Accessed 17 August 2022].</w:t>
                    </w:r>
                  </w:p>
                </w:tc>
              </w:tr>
              <w:tr w:rsidR="00E44C8A" w14:paraId="35084CB2" w14:textId="77777777">
                <w:trPr>
                  <w:divId w:val="453328408"/>
                  <w:tblCellSpacing w:w="15" w:type="dxa"/>
                </w:trPr>
                <w:tc>
                  <w:tcPr>
                    <w:tcW w:w="50" w:type="pct"/>
                    <w:hideMark/>
                  </w:tcPr>
                  <w:p w14:paraId="3749BABE" w14:textId="77777777" w:rsidR="00E44C8A" w:rsidRDefault="00E44C8A">
                    <w:pPr>
                      <w:pStyle w:val="Bibliography"/>
                      <w:rPr>
                        <w:noProof/>
                      </w:rPr>
                    </w:pPr>
                    <w:r>
                      <w:rPr>
                        <w:noProof/>
                      </w:rPr>
                      <w:t xml:space="preserve">[9] </w:t>
                    </w:r>
                  </w:p>
                </w:tc>
                <w:tc>
                  <w:tcPr>
                    <w:tcW w:w="0" w:type="auto"/>
                    <w:hideMark/>
                  </w:tcPr>
                  <w:p w14:paraId="228DCD43" w14:textId="77777777" w:rsidR="00E44C8A" w:rsidRDefault="00E44C8A">
                    <w:pPr>
                      <w:pStyle w:val="Bibliography"/>
                      <w:rPr>
                        <w:noProof/>
                      </w:rPr>
                    </w:pPr>
                    <w:r>
                      <w:rPr>
                        <w:noProof/>
                      </w:rPr>
                      <w:t>E. Chen, “Understanding zlib,” January 2019. [Online]. Available: https://www.euccas.me/zlib/#deflate_lz77. [Accessed 17 August 2022].</w:t>
                    </w:r>
                  </w:p>
                </w:tc>
              </w:tr>
              <w:tr w:rsidR="00E44C8A" w14:paraId="077810E5" w14:textId="77777777">
                <w:trPr>
                  <w:divId w:val="453328408"/>
                  <w:tblCellSpacing w:w="15" w:type="dxa"/>
                </w:trPr>
                <w:tc>
                  <w:tcPr>
                    <w:tcW w:w="50" w:type="pct"/>
                    <w:hideMark/>
                  </w:tcPr>
                  <w:p w14:paraId="1A731BD6" w14:textId="77777777" w:rsidR="00E44C8A" w:rsidRDefault="00E44C8A">
                    <w:pPr>
                      <w:pStyle w:val="Bibliography"/>
                      <w:rPr>
                        <w:noProof/>
                      </w:rPr>
                    </w:pPr>
                    <w:r>
                      <w:rPr>
                        <w:noProof/>
                      </w:rPr>
                      <w:t xml:space="preserve">[10] </w:t>
                    </w:r>
                  </w:p>
                </w:tc>
                <w:tc>
                  <w:tcPr>
                    <w:tcW w:w="0" w:type="auto"/>
                    <w:hideMark/>
                  </w:tcPr>
                  <w:p w14:paraId="4CFFAC0B" w14:textId="77777777" w:rsidR="00E44C8A" w:rsidRDefault="00E44C8A">
                    <w:pPr>
                      <w:pStyle w:val="Bibliography"/>
                      <w:rPr>
                        <w:noProof/>
                      </w:rPr>
                    </w:pPr>
                    <w:r>
                      <w:rPr>
                        <w:noProof/>
                      </w:rPr>
                      <w:t xml:space="preserve">M. Rodeh, V. R. Pratt and S. Evan, “Linear Algorithm for Data Compression via String Matching,” </w:t>
                    </w:r>
                    <w:r>
                      <w:rPr>
                        <w:i/>
                        <w:iCs/>
                        <w:noProof/>
                      </w:rPr>
                      <w:t xml:space="preserve">Association for Computing Machinery, </w:t>
                    </w:r>
                    <w:r>
                      <w:rPr>
                        <w:noProof/>
                      </w:rPr>
                      <w:t xml:space="preserve">vol. 28, no. 1, pp. 16-24, 1981. </w:t>
                    </w:r>
                  </w:p>
                </w:tc>
              </w:tr>
              <w:tr w:rsidR="00E44C8A" w14:paraId="706A5FC1" w14:textId="77777777">
                <w:trPr>
                  <w:divId w:val="453328408"/>
                  <w:tblCellSpacing w:w="15" w:type="dxa"/>
                </w:trPr>
                <w:tc>
                  <w:tcPr>
                    <w:tcW w:w="50" w:type="pct"/>
                    <w:hideMark/>
                  </w:tcPr>
                  <w:p w14:paraId="242CCE13" w14:textId="77777777" w:rsidR="00E44C8A" w:rsidRDefault="00E44C8A">
                    <w:pPr>
                      <w:pStyle w:val="Bibliography"/>
                      <w:rPr>
                        <w:noProof/>
                      </w:rPr>
                    </w:pPr>
                    <w:r>
                      <w:rPr>
                        <w:noProof/>
                      </w:rPr>
                      <w:t xml:space="preserve">[11] </w:t>
                    </w:r>
                  </w:p>
                </w:tc>
                <w:tc>
                  <w:tcPr>
                    <w:tcW w:w="0" w:type="auto"/>
                    <w:hideMark/>
                  </w:tcPr>
                  <w:p w14:paraId="65EA812C" w14:textId="77777777" w:rsidR="00E44C8A" w:rsidRDefault="00E44C8A">
                    <w:pPr>
                      <w:pStyle w:val="Bibliography"/>
                      <w:rPr>
                        <w:noProof/>
                      </w:rPr>
                    </w:pPr>
                    <w:r>
                      <w:rPr>
                        <w:noProof/>
                      </w:rPr>
                      <w:t xml:space="preserve">J. A. Storer and T. G. Szymanski, “Data compression via textual substitution,” </w:t>
                    </w:r>
                    <w:r>
                      <w:rPr>
                        <w:i/>
                        <w:iCs/>
                        <w:noProof/>
                      </w:rPr>
                      <w:t xml:space="preserve">Association for Computing Machinery, </w:t>
                    </w:r>
                    <w:r>
                      <w:rPr>
                        <w:noProof/>
                      </w:rPr>
                      <w:t xml:space="preserve">vol. 29, no. 4, pp. 928-951, 1982. </w:t>
                    </w:r>
                  </w:p>
                </w:tc>
              </w:tr>
              <w:tr w:rsidR="00E44C8A" w14:paraId="5B1D6B8C" w14:textId="77777777">
                <w:trPr>
                  <w:divId w:val="453328408"/>
                  <w:tblCellSpacing w:w="15" w:type="dxa"/>
                </w:trPr>
                <w:tc>
                  <w:tcPr>
                    <w:tcW w:w="50" w:type="pct"/>
                    <w:hideMark/>
                  </w:tcPr>
                  <w:p w14:paraId="3BE86919" w14:textId="77777777" w:rsidR="00E44C8A" w:rsidRDefault="00E44C8A">
                    <w:pPr>
                      <w:pStyle w:val="Bibliography"/>
                      <w:rPr>
                        <w:noProof/>
                      </w:rPr>
                    </w:pPr>
                    <w:r>
                      <w:rPr>
                        <w:noProof/>
                      </w:rPr>
                      <w:t xml:space="preserve">[12] </w:t>
                    </w:r>
                  </w:p>
                </w:tc>
                <w:tc>
                  <w:tcPr>
                    <w:tcW w:w="0" w:type="auto"/>
                    <w:hideMark/>
                  </w:tcPr>
                  <w:p w14:paraId="5E14B2D5" w14:textId="77777777" w:rsidR="00E44C8A" w:rsidRDefault="00E44C8A">
                    <w:pPr>
                      <w:pStyle w:val="Bibliography"/>
                      <w:rPr>
                        <w:noProof/>
                      </w:rPr>
                    </w:pPr>
                    <w:r>
                      <w:rPr>
                        <w:noProof/>
                      </w:rPr>
                      <w:t>L. P. Deutsch, “DEFLATE Compressed Data Format Specification version 1.3,” May 1996. [Online]. Available: https://datatracker.ietf.org/doc/html/rfc1951#section-4. [Accessed 17 August 2022].</w:t>
                    </w:r>
                  </w:p>
                </w:tc>
              </w:tr>
              <w:tr w:rsidR="00E44C8A" w14:paraId="4630CDC2" w14:textId="77777777">
                <w:trPr>
                  <w:divId w:val="453328408"/>
                  <w:tblCellSpacing w:w="15" w:type="dxa"/>
                </w:trPr>
                <w:tc>
                  <w:tcPr>
                    <w:tcW w:w="50" w:type="pct"/>
                    <w:hideMark/>
                  </w:tcPr>
                  <w:p w14:paraId="12B3AF5B" w14:textId="77777777" w:rsidR="00E44C8A" w:rsidRDefault="00E44C8A">
                    <w:pPr>
                      <w:pStyle w:val="Bibliography"/>
                      <w:rPr>
                        <w:noProof/>
                      </w:rPr>
                    </w:pPr>
                    <w:r>
                      <w:rPr>
                        <w:noProof/>
                      </w:rPr>
                      <w:t xml:space="preserve">[13] </w:t>
                    </w:r>
                  </w:p>
                </w:tc>
                <w:tc>
                  <w:tcPr>
                    <w:tcW w:w="0" w:type="auto"/>
                    <w:hideMark/>
                  </w:tcPr>
                  <w:p w14:paraId="125AF334" w14:textId="77777777" w:rsidR="00E44C8A" w:rsidRDefault="00E44C8A">
                    <w:pPr>
                      <w:pStyle w:val="Bibliography"/>
                      <w:rPr>
                        <w:noProof/>
                      </w:rPr>
                    </w:pPr>
                    <w:r>
                      <w:rPr>
                        <w:noProof/>
                      </w:rPr>
                      <w:t>Google, “GitHub Brotli,” GItHub, 11 October 2013. [Online]. Available: https://github.com/google/brotli. [Accessed 18 August 2022].</w:t>
                    </w:r>
                  </w:p>
                </w:tc>
              </w:tr>
            </w:tbl>
            <w:p w14:paraId="59526A56" w14:textId="77777777" w:rsidR="00E44C8A" w:rsidRDefault="00E44C8A">
              <w:pPr>
                <w:divId w:val="453328408"/>
                <w:rPr>
                  <w:rFonts w:eastAsia="Times New Roman"/>
                  <w:noProof/>
                </w:rPr>
              </w:pPr>
            </w:p>
            <w:p w14:paraId="4AC4B970" w14:textId="03D125BF" w:rsidR="00F5751C" w:rsidRDefault="00F5751C">
              <w:r>
                <w:rPr>
                  <w:b/>
                  <w:bCs/>
                  <w:noProof/>
                </w:rPr>
                <w:fldChar w:fldCharType="end"/>
              </w:r>
            </w:p>
          </w:sdtContent>
        </w:sdt>
      </w:sdtContent>
    </w:sdt>
    <w:p w14:paraId="594AA6FE" w14:textId="270231B3" w:rsidR="004115B5" w:rsidRPr="004115B5" w:rsidRDefault="004115B5" w:rsidP="004115B5">
      <w:pPr>
        <w:spacing w:before="100" w:beforeAutospacing="1" w:after="100" w:afterAutospacing="1" w:line="240" w:lineRule="auto"/>
        <w:ind w:left="0" w:firstLine="0"/>
        <w:jc w:val="left"/>
        <w:rPr>
          <w:rFonts w:ascii="Times New Roman" w:eastAsia="Times New Roman" w:hAnsi="Times New Roman" w:cs="Times New Roman"/>
          <w:color w:val="auto"/>
        </w:rPr>
      </w:pPr>
    </w:p>
    <w:sectPr w:rsidR="004115B5" w:rsidRPr="004115B5" w:rsidSect="00B83E3A">
      <w:footerReference w:type="default" r:id="rId20"/>
      <w:type w:val="continuous"/>
      <w:pgSz w:w="11901" w:h="16840"/>
      <w:pgMar w:top="1440" w:right="1440" w:bottom="1440" w:left="1440" w:header="397" w:footer="720" w:gutter="0"/>
      <w:pgNumType w:fmt="numberInDash"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aide Spriestersbach" w:date="2022-08-18T17:51:00Z" w:initials="CS">
    <w:p w14:paraId="09EC3574" w14:textId="77777777" w:rsidR="00F946F2" w:rsidRDefault="00F946F2">
      <w:pPr>
        <w:jc w:val="left"/>
      </w:pPr>
      <w:r>
        <w:rPr>
          <w:rStyle w:val="CommentReference"/>
        </w:rPr>
        <w:annotationRef/>
      </w:r>
      <w:hyperlink r:id="rId1" w:history="1">
        <w:r w:rsidRPr="00086DE2">
          <w:rPr>
            <w:rStyle w:val="Hyperlink"/>
            <w:sz w:val="20"/>
            <w:szCs w:val="20"/>
          </w:rPr>
          <w:t>https://www.schneier.com/academic/archives/1998/12/the_twofish_encrypti.html</w:t>
        </w:r>
      </w:hyperlink>
    </w:p>
    <w:p w14:paraId="60E46E30" w14:textId="77777777" w:rsidR="00F946F2" w:rsidRDefault="00F946F2">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46E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8FAA8" w16cex:dateUtc="2022-08-18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46E30" w16cid:durableId="26A8FA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4CB65" w14:textId="77777777" w:rsidR="0065138F" w:rsidRDefault="0065138F">
      <w:pPr>
        <w:spacing w:after="0" w:line="240" w:lineRule="auto"/>
      </w:pPr>
      <w:r>
        <w:separator/>
      </w:r>
    </w:p>
  </w:endnote>
  <w:endnote w:type="continuationSeparator" w:id="0">
    <w:p w14:paraId="305B971A" w14:textId="77777777" w:rsidR="0065138F" w:rsidRDefault="0065138F">
      <w:pPr>
        <w:spacing w:after="0" w:line="240" w:lineRule="auto"/>
      </w:pPr>
      <w:r>
        <w:continuationSeparator/>
      </w:r>
    </w:p>
  </w:endnote>
  <w:endnote w:type="continuationNotice" w:id="1">
    <w:p w14:paraId="2C19B220" w14:textId="77777777" w:rsidR="0065138F" w:rsidRDefault="006513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Bodoni 72 Smallcaps Book">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1A51" w14:textId="77777777" w:rsidR="00EB4F83" w:rsidRDefault="009A6826">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4014384"/>
      <w:docPartObj>
        <w:docPartGallery w:val="Page Numbers (Bottom of Page)"/>
        <w:docPartUnique/>
      </w:docPartObj>
    </w:sdtPr>
    <w:sdtEndPr>
      <w:rPr>
        <w:rStyle w:val="PageNumber"/>
      </w:rPr>
    </w:sdtEndPr>
    <w:sdtContent>
      <w:p w14:paraId="1DAF073B" w14:textId="18C244D8" w:rsidR="00B550EF" w:rsidRDefault="00B550EF" w:rsidP="004D6D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DA6D0F2" w14:textId="77777777" w:rsidR="00B550EF" w:rsidRDefault="00B550EF" w:rsidP="00B550EF">
    <w:pPr>
      <w:pStyle w:val="Footer"/>
      <w:framePr w:wrap="none" w:vAnchor="text" w:hAnchor="margin" w:xAlign="right" w:y="1"/>
      <w:rPr>
        <w:rStyle w:val="PageNumber"/>
      </w:rPr>
    </w:pPr>
  </w:p>
  <w:p w14:paraId="13AABD0B" w14:textId="77777777" w:rsidR="00B550EF" w:rsidRDefault="00B550EF" w:rsidP="00F71C9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9003787"/>
      <w:docPartObj>
        <w:docPartGallery w:val="Page Numbers (Bottom of Page)"/>
        <w:docPartUnique/>
      </w:docPartObj>
    </w:sdtPr>
    <w:sdtEndPr>
      <w:rPr>
        <w:rStyle w:val="PageNumber"/>
      </w:rPr>
    </w:sdtEndPr>
    <w:sdtContent>
      <w:p w14:paraId="5726816B" w14:textId="77777777" w:rsidR="00B83E3A" w:rsidRDefault="00B83E3A" w:rsidP="004D6D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7B3FBA63" w14:textId="77777777" w:rsidR="00B83E3A" w:rsidRDefault="00B83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277E3" w14:textId="77777777" w:rsidR="0065138F" w:rsidRDefault="0065138F">
      <w:pPr>
        <w:spacing w:after="0" w:line="240" w:lineRule="auto"/>
      </w:pPr>
      <w:r>
        <w:separator/>
      </w:r>
    </w:p>
  </w:footnote>
  <w:footnote w:type="continuationSeparator" w:id="0">
    <w:p w14:paraId="13003AE5" w14:textId="77777777" w:rsidR="0065138F" w:rsidRDefault="0065138F">
      <w:pPr>
        <w:spacing w:after="0" w:line="240" w:lineRule="auto"/>
      </w:pPr>
      <w:r>
        <w:continuationSeparator/>
      </w:r>
    </w:p>
  </w:footnote>
  <w:footnote w:type="continuationNotice" w:id="1">
    <w:p w14:paraId="50684016" w14:textId="77777777" w:rsidR="0065138F" w:rsidRDefault="006513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6D6A"/>
    <w:multiLevelType w:val="hybridMultilevel"/>
    <w:tmpl w:val="915CE4B0"/>
    <w:lvl w:ilvl="0" w:tplc="924871A2">
      <w:numFmt w:val="bullet"/>
      <w:lvlText w:val="-"/>
      <w:lvlJc w:val="left"/>
      <w:pPr>
        <w:ind w:left="720" w:hanging="360"/>
      </w:pPr>
      <w:rPr>
        <w:rFonts w:ascii="Times New Roman" w:eastAsia="Cambr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539D8"/>
    <w:multiLevelType w:val="hybridMultilevel"/>
    <w:tmpl w:val="78826E9A"/>
    <w:lvl w:ilvl="0" w:tplc="8FB8F59E">
      <w:start w:val="1"/>
      <w:numFmt w:val="lowerRoman"/>
      <w:lvlText w:val="(%1)"/>
      <w:lvlJc w:val="left"/>
      <w:pPr>
        <w:ind w:left="730" w:hanging="72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2" w15:restartNumberingAfterBreak="0">
    <w:nsid w:val="1FAC4AA8"/>
    <w:multiLevelType w:val="multilevel"/>
    <w:tmpl w:val="E9BEB65A"/>
    <w:styleLink w:val="CurrentList1"/>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431EB5"/>
    <w:multiLevelType w:val="multilevel"/>
    <w:tmpl w:val="DA5ECCDC"/>
    <w:lvl w:ilvl="0">
      <w:start w:val="1"/>
      <w:numFmt w:val="decimal"/>
      <w:lvlText w:val="%1."/>
      <w:lvlJc w:val="left"/>
      <w:pPr>
        <w:ind w:left="1080" w:hanging="720"/>
      </w:pPr>
      <w:rPr>
        <w:rFonts w:hint="default"/>
      </w:rPr>
    </w:lvl>
    <w:lvl w:ilvl="1">
      <w:start w:val="2"/>
      <w:numFmt w:val="decimal"/>
      <w:isLgl/>
      <w:lvlText w:val="%1.%2"/>
      <w:lvlJc w:val="left"/>
      <w:pPr>
        <w:ind w:left="880" w:hanging="5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DD0CE2"/>
    <w:multiLevelType w:val="hybridMultilevel"/>
    <w:tmpl w:val="D34E07A0"/>
    <w:lvl w:ilvl="0" w:tplc="924871A2">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FC6008"/>
    <w:multiLevelType w:val="multilevel"/>
    <w:tmpl w:val="09DC98A2"/>
    <w:lvl w:ilvl="0">
      <w:start w:val="1"/>
      <w:numFmt w:val="bullet"/>
      <w:lvlText w:val=""/>
      <w:lvlJc w:val="left"/>
      <w:pPr>
        <w:tabs>
          <w:tab w:val="num" w:pos="730"/>
        </w:tabs>
        <w:ind w:left="730" w:hanging="360"/>
      </w:pPr>
      <w:rPr>
        <w:rFonts w:ascii="Symbol" w:hAnsi="Symbol" w:hint="default"/>
        <w:sz w:val="20"/>
      </w:rPr>
    </w:lvl>
    <w:lvl w:ilvl="1">
      <w:start w:val="1"/>
      <w:numFmt w:val="bullet"/>
      <w:lvlText w:val="o"/>
      <w:lvlJc w:val="left"/>
      <w:pPr>
        <w:ind w:left="1450" w:hanging="360"/>
      </w:pPr>
      <w:rPr>
        <w:rFonts w:ascii="Courier New" w:hAnsi="Courier New" w:hint="default"/>
      </w:rPr>
    </w:lvl>
    <w:lvl w:ilvl="2">
      <w:start w:val="1"/>
      <w:numFmt w:val="bullet"/>
      <w:lvlText w:val=""/>
      <w:lvlJc w:val="left"/>
      <w:pPr>
        <w:tabs>
          <w:tab w:val="num" w:pos="2170"/>
        </w:tabs>
        <w:ind w:left="2170" w:hanging="360"/>
      </w:pPr>
      <w:rPr>
        <w:rFonts w:ascii="Wingdings" w:hAnsi="Wingdings" w:hint="default"/>
        <w:sz w:val="20"/>
      </w:rPr>
    </w:lvl>
    <w:lvl w:ilvl="3" w:tentative="1">
      <w:start w:val="1"/>
      <w:numFmt w:val="bullet"/>
      <w:lvlText w:val=""/>
      <w:lvlJc w:val="left"/>
      <w:pPr>
        <w:tabs>
          <w:tab w:val="num" w:pos="2890"/>
        </w:tabs>
        <w:ind w:left="2890" w:hanging="360"/>
      </w:pPr>
      <w:rPr>
        <w:rFonts w:ascii="Wingdings" w:hAnsi="Wingdings" w:hint="default"/>
        <w:sz w:val="20"/>
      </w:rPr>
    </w:lvl>
    <w:lvl w:ilvl="4" w:tentative="1">
      <w:start w:val="1"/>
      <w:numFmt w:val="bullet"/>
      <w:lvlText w:val=""/>
      <w:lvlJc w:val="left"/>
      <w:pPr>
        <w:tabs>
          <w:tab w:val="num" w:pos="3610"/>
        </w:tabs>
        <w:ind w:left="3610" w:hanging="360"/>
      </w:pPr>
      <w:rPr>
        <w:rFonts w:ascii="Wingdings" w:hAnsi="Wingdings" w:hint="default"/>
        <w:sz w:val="20"/>
      </w:rPr>
    </w:lvl>
    <w:lvl w:ilvl="5" w:tentative="1">
      <w:start w:val="1"/>
      <w:numFmt w:val="bullet"/>
      <w:lvlText w:val=""/>
      <w:lvlJc w:val="left"/>
      <w:pPr>
        <w:tabs>
          <w:tab w:val="num" w:pos="4330"/>
        </w:tabs>
        <w:ind w:left="4330" w:hanging="360"/>
      </w:pPr>
      <w:rPr>
        <w:rFonts w:ascii="Wingdings" w:hAnsi="Wingdings" w:hint="default"/>
        <w:sz w:val="20"/>
      </w:rPr>
    </w:lvl>
    <w:lvl w:ilvl="6" w:tentative="1">
      <w:start w:val="1"/>
      <w:numFmt w:val="bullet"/>
      <w:lvlText w:val=""/>
      <w:lvlJc w:val="left"/>
      <w:pPr>
        <w:tabs>
          <w:tab w:val="num" w:pos="5050"/>
        </w:tabs>
        <w:ind w:left="5050" w:hanging="360"/>
      </w:pPr>
      <w:rPr>
        <w:rFonts w:ascii="Wingdings" w:hAnsi="Wingdings" w:hint="default"/>
        <w:sz w:val="20"/>
      </w:rPr>
    </w:lvl>
    <w:lvl w:ilvl="7" w:tentative="1">
      <w:start w:val="1"/>
      <w:numFmt w:val="bullet"/>
      <w:lvlText w:val=""/>
      <w:lvlJc w:val="left"/>
      <w:pPr>
        <w:tabs>
          <w:tab w:val="num" w:pos="5770"/>
        </w:tabs>
        <w:ind w:left="5770" w:hanging="360"/>
      </w:pPr>
      <w:rPr>
        <w:rFonts w:ascii="Wingdings" w:hAnsi="Wingdings" w:hint="default"/>
        <w:sz w:val="20"/>
      </w:rPr>
    </w:lvl>
    <w:lvl w:ilvl="8" w:tentative="1">
      <w:start w:val="1"/>
      <w:numFmt w:val="bullet"/>
      <w:lvlText w:val=""/>
      <w:lvlJc w:val="left"/>
      <w:pPr>
        <w:tabs>
          <w:tab w:val="num" w:pos="6490"/>
        </w:tabs>
        <w:ind w:left="6490" w:hanging="360"/>
      </w:pPr>
      <w:rPr>
        <w:rFonts w:ascii="Wingdings" w:hAnsi="Wingdings" w:hint="default"/>
        <w:sz w:val="20"/>
      </w:rPr>
    </w:lvl>
  </w:abstractNum>
  <w:abstractNum w:abstractNumId="6" w15:restartNumberingAfterBreak="0">
    <w:nsid w:val="32162410"/>
    <w:multiLevelType w:val="hybridMultilevel"/>
    <w:tmpl w:val="56C2D1A6"/>
    <w:lvl w:ilvl="0" w:tplc="5C8E1174">
      <w:start w:val="1"/>
      <w:numFmt w:val="bullet"/>
      <w:lvlText w:val="•"/>
      <w:lvlJc w:val="left"/>
      <w:pPr>
        <w:tabs>
          <w:tab w:val="num" w:pos="720"/>
        </w:tabs>
        <w:ind w:left="720" w:hanging="360"/>
      </w:pPr>
      <w:rPr>
        <w:rFonts w:ascii="Arial" w:hAnsi="Arial" w:hint="default"/>
      </w:rPr>
    </w:lvl>
    <w:lvl w:ilvl="1" w:tplc="12C8CFF4">
      <w:start w:val="1"/>
      <w:numFmt w:val="bullet"/>
      <w:lvlText w:val="•"/>
      <w:lvlJc w:val="left"/>
      <w:pPr>
        <w:tabs>
          <w:tab w:val="num" w:pos="1440"/>
        </w:tabs>
        <w:ind w:left="1440" w:hanging="360"/>
      </w:pPr>
      <w:rPr>
        <w:rFonts w:ascii="Arial" w:hAnsi="Arial" w:hint="default"/>
      </w:rPr>
    </w:lvl>
    <w:lvl w:ilvl="2" w:tplc="4394056A" w:tentative="1">
      <w:start w:val="1"/>
      <w:numFmt w:val="bullet"/>
      <w:lvlText w:val="•"/>
      <w:lvlJc w:val="left"/>
      <w:pPr>
        <w:tabs>
          <w:tab w:val="num" w:pos="2160"/>
        </w:tabs>
        <w:ind w:left="2160" w:hanging="360"/>
      </w:pPr>
      <w:rPr>
        <w:rFonts w:ascii="Arial" w:hAnsi="Arial" w:hint="default"/>
      </w:rPr>
    </w:lvl>
    <w:lvl w:ilvl="3" w:tplc="1DB617E6" w:tentative="1">
      <w:start w:val="1"/>
      <w:numFmt w:val="bullet"/>
      <w:lvlText w:val="•"/>
      <w:lvlJc w:val="left"/>
      <w:pPr>
        <w:tabs>
          <w:tab w:val="num" w:pos="2880"/>
        </w:tabs>
        <w:ind w:left="2880" w:hanging="360"/>
      </w:pPr>
      <w:rPr>
        <w:rFonts w:ascii="Arial" w:hAnsi="Arial" w:hint="default"/>
      </w:rPr>
    </w:lvl>
    <w:lvl w:ilvl="4" w:tplc="27B6FF62" w:tentative="1">
      <w:start w:val="1"/>
      <w:numFmt w:val="bullet"/>
      <w:lvlText w:val="•"/>
      <w:lvlJc w:val="left"/>
      <w:pPr>
        <w:tabs>
          <w:tab w:val="num" w:pos="3600"/>
        </w:tabs>
        <w:ind w:left="3600" w:hanging="360"/>
      </w:pPr>
      <w:rPr>
        <w:rFonts w:ascii="Arial" w:hAnsi="Arial" w:hint="default"/>
      </w:rPr>
    </w:lvl>
    <w:lvl w:ilvl="5" w:tplc="D91A7C52" w:tentative="1">
      <w:start w:val="1"/>
      <w:numFmt w:val="bullet"/>
      <w:lvlText w:val="•"/>
      <w:lvlJc w:val="left"/>
      <w:pPr>
        <w:tabs>
          <w:tab w:val="num" w:pos="4320"/>
        </w:tabs>
        <w:ind w:left="4320" w:hanging="360"/>
      </w:pPr>
      <w:rPr>
        <w:rFonts w:ascii="Arial" w:hAnsi="Arial" w:hint="default"/>
      </w:rPr>
    </w:lvl>
    <w:lvl w:ilvl="6" w:tplc="EBDCE6EE" w:tentative="1">
      <w:start w:val="1"/>
      <w:numFmt w:val="bullet"/>
      <w:lvlText w:val="•"/>
      <w:lvlJc w:val="left"/>
      <w:pPr>
        <w:tabs>
          <w:tab w:val="num" w:pos="5040"/>
        </w:tabs>
        <w:ind w:left="5040" w:hanging="360"/>
      </w:pPr>
      <w:rPr>
        <w:rFonts w:ascii="Arial" w:hAnsi="Arial" w:hint="default"/>
      </w:rPr>
    </w:lvl>
    <w:lvl w:ilvl="7" w:tplc="DEDC1D86" w:tentative="1">
      <w:start w:val="1"/>
      <w:numFmt w:val="bullet"/>
      <w:lvlText w:val="•"/>
      <w:lvlJc w:val="left"/>
      <w:pPr>
        <w:tabs>
          <w:tab w:val="num" w:pos="5760"/>
        </w:tabs>
        <w:ind w:left="5760" w:hanging="360"/>
      </w:pPr>
      <w:rPr>
        <w:rFonts w:ascii="Arial" w:hAnsi="Arial" w:hint="default"/>
      </w:rPr>
    </w:lvl>
    <w:lvl w:ilvl="8" w:tplc="20BAEC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2D0195"/>
    <w:multiLevelType w:val="hybridMultilevel"/>
    <w:tmpl w:val="70D8AC28"/>
    <w:lvl w:ilvl="0" w:tplc="3636FBF4">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45394BE1"/>
    <w:multiLevelType w:val="hybridMultilevel"/>
    <w:tmpl w:val="91F02124"/>
    <w:lvl w:ilvl="0" w:tplc="924871A2">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13421C"/>
    <w:multiLevelType w:val="hybridMultilevel"/>
    <w:tmpl w:val="4A8C6898"/>
    <w:lvl w:ilvl="0" w:tplc="A7EEF0A4">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0" w15:restartNumberingAfterBreak="0">
    <w:nsid w:val="5008051F"/>
    <w:multiLevelType w:val="multilevel"/>
    <w:tmpl w:val="E9BEB65A"/>
    <w:styleLink w:val="CurrentList2"/>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1D2A30"/>
    <w:multiLevelType w:val="hybridMultilevel"/>
    <w:tmpl w:val="EB407488"/>
    <w:lvl w:ilvl="0" w:tplc="C3702F0A">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9C0CD4"/>
    <w:multiLevelType w:val="hybridMultilevel"/>
    <w:tmpl w:val="8F2C323A"/>
    <w:lvl w:ilvl="0" w:tplc="2C98468E">
      <w:start w:val="1"/>
      <w:numFmt w:val="bullet"/>
      <w:lvlText w:val="•"/>
      <w:lvlJc w:val="left"/>
      <w:pPr>
        <w:tabs>
          <w:tab w:val="num" w:pos="720"/>
        </w:tabs>
        <w:ind w:left="720" w:hanging="360"/>
      </w:pPr>
      <w:rPr>
        <w:rFonts w:ascii="Arial" w:hAnsi="Arial" w:hint="default"/>
      </w:rPr>
    </w:lvl>
    <w:lvl w:ilvl="1" w:tplc="1C28AA1A">
      <w:start w:val="1"/>
      <w:numFmt w:val="bullet"/>
      <w:lvlText w:val="•"/>
      <w:lvlJc w:val="left"/>
      <w:pPr>
        <w:tabs>
          <w:tab w:val="num" w:pos="1440"/>
        </w:tabs>
        <w:ind w:left="1440" w:hanging="360"/>
      </w:pPr>
      <w:rPr>
        <w:rFonts w:ascii="Arial" w:hAnsi="Arial" w:hint="default"/>
      </w:rPr>
    </w:lvl>
    <w:lvl w:ilvl="2" w:tplc="5AFCF128" w:tentative="1">
      <w:start w:val="1"/>
      <w:numFmt w:val="bullet"/>
      <w:lvlText w:val="•"/>
      <w:lvlJc w:val="left"/>
      <w:pPr>
        <w:tabs>
          <w:tab w:val="num" w:pos="2160"/>
        </w:tabs>
        <w:ind w:left="2160" w:hanging="360"/>
      </w:pPr>
      <w:rPr>
        <w:rFonts w:ascii="Arial" w:hAnsi="Arial" w:hint="default"/>
      </w:rPr>
    </w:lvl>
    <w:lvl w:ilvl="3" w:tplc="0BECD6D4" w:tentative="1">
      <w:start w:val="1"/>
      <w:numFmt w:val="bullet"/>
      <w:lvlText w:val="•"/>
      <w:lvlJc w:val="left"/>
      <w:pPr>
        <w:tabs>
          <w:tab w:val="num" w:pos="2880"/>
        </w:tabs>
        <w:ind w:left="2880" w:hanging="360"/>
      </w:pPr>
      <w:rPr>
        <w:rFonts w:ascii="Arial" w:hAnsi="Arial" w:hint="default"/>
      </w:rPr>
    </w:lvl>
    <w:lvl w:ilvl="4" w:tplc="F9DE681C" w:tentative="1">
      <w:start w:val="1"/>
      <w:numFmt w:val="bullet"/>
      <w:lvlText w:val="•"/>
      <w:lvlJc w:val="left"/>
      <w:pPr>
        <w:tabs>
          <w:tab w:val="num" w:pos="3600"/>
        </w:tabs>
        <w:ind w:left="3600" w:hanging="360"/>
      </w:pPr>
      <w:rPr>
        <w:rFonts w:ascii="Arial" w:hAnsi="Arial" w:hint="default"/>
      </w:rPr>
    </w:lvl>
    <w:lvl w:ilvl="5" w:tplc="8EB67652" w:tentative="1">
      <w:start w:val="1"/>
      <w:numFmt w:val="bullet"/>
      <w:lvlText w:val="•"/>
      <w:lvlJc w:val="left"/>
      <w:pPr>
        <w:tabs>
          <w:tab w:val="num" w:pos="4320"/>
        </w:tabs>
        <w:ind w:left="4320" w:hanging="360"/>
      </w:pPr>
      <w:rPr>
        <w:rFonts w:ascii="Arial" w:hAnsi="Arial" w:hint="default"/>
      </w:rPr>
    </w:lvl>
    <w:lvl w:ilvl="6" w:tplc="868403F8" w:tentative="1">
      <w:start w:val="1"/>
      <w:numFmt w:val="bullet"/>
      <w:lvlText w:val="•"/>
      <w:lvlJc w:val="left"/>
      <w:pPr>
        <w:tabs>
          <w:tab w:val="num" w:pos="5040"/>
        </w:tabs>
        <w:ind w:left="5040" w:hanging="360"/>
      </w:pPr>
      <w:rPr>
        <w:rFonts w:ascii="Arial" w:hAnsi="Arial" w:hint="default"/>
      </w:rPr>
    </w:lvl>
    <w:lvl w:ilvl="7" w:tplc="8744BE98" w:tentative="1">
      <w:start w:val="1"/>
      <w:numFmt w:val="bullet"/>
      <w:lvlText w:val="•"/>
      <w:lvlJc w:val="left"/>
      <w:pPr>
        <w:tabs>
          <w:tab w:val="num" w:pos="5760"/>
        </w:tabs>
        <w:ind w:left="5760" w:hanging="360"/>
      </w:pPr>
      <w:rPr>
        <w:rFonts w:ascii="Arial" w:hAnsi="Arial" w:hint="default"/>
      </w:rPr>
    </w:lvl>
    <w:lvl w:ilvl="8" w:tplc="5108378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C33357"/>
    <w:multiLevelType w:val="hybridMultilevel"/>
    <w:tmpl w:val="8F985C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74F74"/>
    <w:multiLevelType w:val="hybridMultilevel"/>
    <w:tmpl w:val="C6680FAE"/>
    <w:lvl w:ilvl="0" w:tplc="EEF0ED94">
      <w:start w:val="1"/>
      <w:numFmt w:val="bullet"/>
      <w:lvlText w:val="•"/>
      <w:lvlJc w:val="left"/>
      <w:pPr>
        <w:tabs>
          <w:tab w:val="num" w:pos="720"/>
        </w:tabs>
        <w:ind w:left="720" w:hanging="360"/>
      </w:pPr>
      <w:rPr>
        <w:rFonts w:ascii="Arial" w:hAnsi="Arial" w:hint="default"/>
      </w:rPr>
    </w:lvl>
    <w:lvl w:ilvl="1" w:tplc="C8F63164">
      <w:start w:val="1"/>
      <w:numFmt w:val="bullet"/>
      <w:lvlText w:val="•"/>
      <w:lvlJc w:val="left"/>
      <w:pPr>
        <w:tabs>
          <w:tab w:val="num" w:pos="1440"/>
        </w:tabs>
        <w:ind w:left="1440" w:hanging="360"/>
      </w:pPr>
      <w:rPr>
        <w:rFonts w:ascii="Arial" w:hAnsi="Arial" w:hint="default"/>
      </w:rPr>
    </w:lvl>
    <w:lvl w:ilvl="2" w:tplc="3A32F5A2" w:tentative="1">
      <w:start w:val="1"/>
      <w:numFmt w:val="bullet"/>
      <w:lvlText w:val="•"/>
      <w:lvlJc w:val="left"/>
      <w:pPr>
        <w:tabs>
          <w:tab w:val="num" w:pos="2160"/>
        </w:tabs>
        <w:ind w:left="2160" w:hanging="360"/>
      </w:pPr>
      <w:rPr>
        <w:rFonts w:ascii="Arial" w:hAnsi="Arial" w:hint="default"/>
      </w:rPr>
    </w:lvl>
    <w:lvl w:ilvl="3" w:tplc="0318F1F2" w:tentative="1">
      <w:start w:val="1"/>
      <w:numFmt w:val="bullet"/>
      <w:lvlText w:val="•"/>
      <w:lvlJc w:val="left"/>
      <w:pPr>
        <w:tabs>
          <w:tab w:val="num" w:pos="2880"/>
        </w:tabs>
        <w:ind w:left="2880" w:hanging="360"/>
      </w:pPr>
      <w:rPr>
        <w:rFonts w:ascii="Arial" w:hAnsi="Arial" w:hint="default"/>
      </w:rPr>
    </w:lvl>
    <w:lvl w:ilvl="4" w:tplc="915266F4" w:tentative="1">
      <w:start w:val="1"/>
      <w:numFmt w:val="bullet"/>
      <w:lvlText w:val="•"/>
      <w:lvlJc w:val="left"/>
      <w:pPr>
        <w:tabs>
          <w:tab w:val="num" w:pos="3600"/>
        </w:tabs>
        <w:ind w:left="3600" w:hanging="360"/>
      </w:pPr>
      <w:rPr>
        <w:rFonts w:ascii="Arial" w:hAnsi="Arial" w:hint="default"/>
      </w:rPr>
    </w:lvl>
    <w:lvl w:ilvl="5" w:tplc="090A14C2" w:tentative="1">
      <w:start w:val="1"/>
      <w:numFmt w:val="bullet"/>
      <w:lvlText w:val="•"/>
      <w:lvlJc w:val="left"/>
      <w:pPr>
        <w:tabs>
          <w:tab w:val="num" w:pos="4320"/>
        </w:tabs>
        <w:ind w:left="4320" w:hanging="360"/>
      </w:pPr>
      <w:rPr>
        <w:rFonts w:ascii="Arial" w:hAnsi="Arial" w:hint="default"/>
      </w:rPr>
    </w:lvl>
    <w:lvl w:ilvl="6" w:tplc="A6A46354" w:tentative="1">
      <w:start w:val="1"/>
      <w:numFmt w:val="bullet"/>
      <w:lvlText w:val="•"/>
      <w:lvlJc w:val="left"/>
      <w:pPr>
        <w:tabs>
          <w:tab w:val="num" w:pos="5040"/>
        </w:tabs>
        <w:ind w:left="5040" w:hanging="360"/>
      </w:pPr>
      <w:rPr>
        <w:rFonts w:ascii="Arial" w:hAnsi="Arial" w:hint="default"/>
      </w:rPr>
    </w:lvl>
    <w:lvl w:ilvl="7" w:tplc="0608AE7E" w:tentative="1">
      <w:start w:val="1"/>
      <w:numFmt w:val="bullet"/>
      <w:lvlText w:val="•"/>
      <w:lvlJc w:val="left"/>
      <w:pPr>
        <w:tabs>
          <w:tab w:val="num" w:pos="5760"/>
        </w:tabs>
        <w:ind w:left="5760" w:hanging="360"/>
      </w:pPr>
      <w:rPr>
        <w:rFonts w:ascii="Arial" w:hAnsi="Arial" w:hint="default"/>
      </w:rPr>
    </w:lvl>
    <w:lvl w:ilvl="8" w:tplc="9C60A5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E50607"/>
    <w:multiLevelType w:val="hybridMultilevel"/>
    <w:tmpl w:val="C502943E"/>
    <w:lvl w:ilvl="0" w:tplc="924871A2">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3493425">
    <w:abstractNumId w:val="5"/>
  </w:num>
  <w:num w:numId="2" w16cid:durableId="1569226071">
    <w:abstractNumId w:val="4"/>
  </w:num>
  <w:num w:numId="3" w16cid:durableId="1381898859">
    <w:abstractNumId w:val="0"/>
  </w:num>
  <w:num w:numId="4" w16cid:durableId="1422680419">
    <w:abstractNumId w:val="8"/>
  </w:num>
  <w:num w:numId="5" w16cid:durableId="1296719471">
    <w:abstractNumId w:val="15"/>
  </w:num>
  <w:num w:numId="6" w16cid:durableId="1623655095">
    <w:abstractNumId w:val="3"/>
  </w:num>
  <w:num w:numId="7" w16cid:durableId="2079090712">
    <w:abstractNumId w:val="2"/>
  </w:num>
  <w:num w:numId="8" w16cid:durableId="960960194">
    <w:abstractNumId w:val="11"/>
  </w:num>
  <w:num w:numId="9" w16cid:durableId="1629622138">
    <w:abstractNumId w:val="10"/>
  </w:num>
  <w:num w:numId="10" w16cid:durableId="1094089408">
    <w:abstractNumId w:val="13"/>
  </w:num>
  <w:num w:numId="11" w16cid:durableId="1187981141">
    <w:abstractNumId w:val="12"/>
  </w:num>
  <w:num w:numId="12" w16cid:durableId="1151756651">
    <w:abstractNumId w:val="14"/>
  </w:num>
  <w:num w:numId="13" w16cid:durableId="684484519">
    <w:abstractNumId w:val="6"/>
  </w:num>
  <w:num w:numId="14" w16cid:durableId="168251839">
    <w:abstractNumId w:val="1"/>
  </w:num>
  <w:num w:numId="15" w16cid:durableId="1930503827">
    <w:abstractNumId w:val="7"/>
  </w:num>
  <w:num w:numId="16" w16cid:durableId="6454028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de Spriestersbach">
    <w15:presenceInfo w15:providerId="AD" w15:userId="S::sprcai002@myuct.ac.za::4332db84-6ecd-4222-8b4d-0b4773518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7C"/>
    <w:rsid w:val="000001A9"/>
    <w:rsid w:val="00000547"/>
    <w:rsid w:val="000009D3"/>
    <w:rsid w:val="00000E60"/>
    <w:rsid w:val="00000EE2"/>
    <w:rsid w:val="000010AA"/>
    <w:rsid w:val="0000122C"/>
    <w:rsid w:val="00001BBD"/>
    <w:rsid w:val="00001C51"/>
    <w:rsid w:val="00001D84"/>
    <w:rsid w:val="00001F0E"/>
    <w:rsid w:val="00002708"/>
    <w:rsid w:val="00002EBD"/>
    <w:rsid w:val="00004201"/>
    <w:rsid w:val="000044B6"/>
    <w:rsid w:val="0000498D"/>
    <w:rsid w:val="00004B51"/>
    <w:rsid w:val="000055BD"/>
    <w:rsid w:val="000058D9"/>
    <w:rsid w:val="00005CEE"/>
    <w:rsid w:val="00005FEC"/>
    <w:rsid w:val="000063E1"/>
    <w:rsid w:val="00006452"/>
    <w:rsid w:val="00007063"/>
    <w:rsid w:val="0000777F"/>
    <w:rsid w:val="00010031"/>
    <w:rsid w:val="00010514"/>
    <w:rsid w:val="00011577"/>
    <w:rsid w:val="00011898"/>
    <w:rsid w:val="000118C1"/>
    <w:rsid w:val="00011EAF"/>
    <w:rsid w:val="00012359"/>
    <w:rsid w:val="000123AB"/>
    <w:rsid w:val="00013CB4"/>
    <w:rsid w:val="00013CFE"/>
    <w:rsid w:val="000140E9"/>
    <w:rsid w:val="00014297"/>
    <w:rsid w:val="000146BB"/>
    <w:rsid w:val="00014D3A"/>
    <w:rsid w:val="00014EC3"/>
    <w:rsid w:val="00016484"/>
    <w:rsid w:val="000164C5"/>
    <w:rsid w:val="00020938"/>
    <w:rsid w:val="00020955"/>
    <w:rsid w:val="00020EDB"/>
    <w:rsid w:val="0002129A"/>
    <w:rsid w:val="00021506"/>
    <w:rsid w:val="0002191F"/>
    <w:rsid w:val="00021A5D"/>
    <w:rsid w:val="0002433F"/>
    <w:rsid w:val="00025532"/>
    <w:rsid w:val="00025602"/>
    <w:rsid w:val="000259A0"/>
    <w:rsid w:val="00026190"/>
    <w:rsid w:val="00026368"/>
    <w:rsid w:val="00026FEC"/>
    <w:rsid w:val="00027401"/>
    <w:rsid w:val="00027738"/>
    <w:rsid w:val="00031D0B"/>
    <w:rsid w:val="00032A33"/>
    <w:rsid w:val="00032C32"/>
    <w:rsid w:val="000333AE"/>
    <w:rsid w:val="0003361F"/>
    <w:rsid w:val="00033766"/>
    <w:rsid w:val="000337C0"/>
    <w:rsid w:val="0003460D"/>
    <w:rsid w:val="00034C6B"/>
    <w:rsid w:val="00034C9E"/>
    <w:rsid w:val="00034E1F"/>
    <w:rsid w:val="00035C0E"/>
    <w:rsid w:val="0003662B"/>
    <w:rsid w:val="000366B1"/>
    <w:rsid w:val="00037386"/>
    <w:rsid w:val="00037924"/>
    <w:rsid w:val="00037A14"/>
    <w:rsid w:val="00037CE2"/>
    <w:rsid w:val="00037DA7"/>
    <w:rsid w:val="00040717"/>
    <w:rsid w:val="00041669"/>
    <w:rsid w:val="00044220"/>
    <w:rsid w:val="00044F85"/>
    <w:rsid w:val="000455EC"/>
    <w:rsid w:val="00045794"/>
    <w:rsid w:val="00046F6E"/>
    <w:rsid w:val="000479D3"/>
    <w:rsid w:val="00050220"/>
    <w:rsid w:val="00050374"/>
    <w:rsid w:val="0005174F"/>
    <w:rsid w:val="00052E7B"/>
    <w:rsid w:val="000535CF"/>
    <w:rsid w:val="00054041"/>
    <w:rsid w:val="000551A3"/>
    <w:rsid w:val="0005613F"/>
    <w:rsid w:val="00056208"/>
    <w:rsid w:val="00057F56"/>
    <w:rsid w:val="0006010F"/>
    <w:rsid w:val="00060A68"/>
    <w:rsid w:val="00061ED7"/>
    <w:rsid w:val="00062CFF"/>
    <w:rsid w:val="00063094"/>
    <w:rsid w:val="000631B1"/>
    <w:rsid w:val="00063A54"/>
    <w:rsid w:val="00064AF3"/>
    <w:rsid w:val="0006568D"/>
    <w:rsid w:val="00065D21"/>
    <w:rsid w:val="000660C7"/>
    <w:rsid w:val="000664E3"/>
    <w:rsid w:val="00067149"/>
    <w:rsid w:val="000673F0"/>
    <w:rsid w:val="0006791E"/>
    <w:rsid w:val="00067C86"/>
    <w:rsid w:val="0007092A"/>
    <w:rsid w:val="000727ED"/>
    <w:rsid w:val="00072F9A"/>
    <w:rsid w:val="00074CD3"/>
    <w:rsid w:val="00074D6E"/>
    <w:rsid w:val="00075291"/>
    <w:rsid w:val="000755BA"/>
    <w:rsid w:val="00076388"/>
    <w:rsid w:val="000766FF"/>
    <w:rsid w:val="000768B5"/>
    <w:rsid w:val="00076CEF"/>
    <w:rsid w:val="0007713C"/>
    <w:rsid w:val="00077547"/>
    <w:rsid w:val="000776DE"/>
    <w:rsid w:val="00077D95"/>
    <w:rsid w:val="00080CF0"/>
    <w:rsid w:val="000820EC"/>
    <w:rsid w:val="00082241"/>
    <w:rsid w:val="000825B2"/>
    <w:rsid w:val="0008266B"/>
    <w:rsid w:val="000829AF"/>
    <w:rsid w:val="00082C2C"/>
    <w:rsid w:val="00083D80"/>
    <w:rsid w:val="000850E5"/>
    <w:rsid w:val="00085774"/>
    <w:rsid w:val="00085C30"/>
    <w:rsid w:val="0008671B"/>
    <w:rsid w:val="0008681C"/>
    <w:rsid w:val="00086F06"/>
    <w:rsid w:val="000870A7"/>
    <w:rsid w:val="000874D0"/>
    <w:rsid w:val="0009011A"/>
    <w:rsid w:val="000912D4"/>
    <w:rsid w:val="000913DD"/>
    <w:rsid w:val="000918A5"/>
    <w:rsid w:val="00092222"/>
    <w:rsid w:val="000928C0"/>
    <w:rsid w:val="000933C8"/>
    <w:rsid w:val="00093A58"/>
    <w:rsid w:val="00093C7B"/>
    <w:rsid w:val="00094F03"/>
    <w:rsid w:val="00095D20"/>
    <w:rsid w:val="00095F41"/>
    <w:rsid w:val="0009605C"/>
    <w:rsid w:val="00097912"/>
    <w:rsid w:val="000A0DE6"/>
    <w:rsid w:val="000A0E6A"/>
    <w:rsid w:val="000A13CC"/>
    <w:rsid w:val="000A1778"/>
    <w:rsid w:val="000A183D"/>
    <w:rsid w:val="000A2225"/>
    <w:rsid w:val="000A29F5"/>
    <w:rsid w:val="000A2B94"/>
    <w:rsid w:val="000A33C2"/>
    <w:rsid w:val="000A39F4"/>
    <w:rsid w:val="000A479A"/>
    <w:rsid w:val="000A4C8D"/>
    <w:rsid w:val="000A4F2B"/>
    <w:rsid w:val="000A4FE5"/>
    <w:rsid w:val="000A5011"/>
    <w:rsid w:val="000A54B5"/>
    <w:rsid w:val="000A5914"/>
    <w:rsid w:val="000A6CCC"/>
    <w:rsid w:val="000A7264"/>
    <w:rsid w:val="000A768B"/>
    <w:rsid w:val="000B0464"/>
    <w:rsid w:val="000B0CA8"/>
    <w:rsid w:val="000B1217"/>
    <w:rsid w:val="000B127A"/>
    <w:rsid w:val="000B1472"/>
    <w:rsid w:val="000B19BF"/>
    <w:rsid w:val="000B1BF7"/>
    <w:rsid w:val="000B2B64"/>
    <w:rsid w:val="000B374F"/>
    <w:rsid w:val="000B3AD8"/>
    <w:rsid w:val="000B3B88"/>
    <w:rsid w:val="000B3F03"/>
    <w:rsid w:val="000B4A74"/>
    <w:rsid w:val="000B53E0"/>
    <w:rsid w:val="000B561A"/>
    <w:rsid w:val="000B579E"/>
    <w:rsid w:val="000B6064"/>
    <w:rsid w:val="000B66E4"/>
    <w:rsid w:val="000B6811"/>
    <w:rsid w:val="000B7E26"/>
    <w:rsid w:val="000C05A9"/>
    <w:rsid w:val="000C0B4F"/>
    <w:rsid w:val="000C1016"/>
    <w:rsid w:val="000C2EAD"/>
    <w:rsid w:val="000C3543"/>
    <w:rsid w:val="000C36C1"/>
    <w:rsid w:val="000C3D5B"/>
    <w:rsid w:val="000C3E66"/>
    <w:rsid w:val="000C41E1"/>
    <w:rsid w:val="000C48A5"/>
    <w:rsid w:val="000C5427"/>
    <w:rsid w:val="000C5B50"/>
    <w:rsid w:val="000C6030"/>
    <w:rsid w:val="000C673D"/>
    <w:rsid w:val="000C67EC"/>
    <w:rsid w:val="000C6C32"/>
    <w:rsid w:val="000C6F3B"/>
    <w:rsid w:val="000C7B70"/>
    <w:rsid w:val="000C7D7C"/>
    <w:rsid w:val="000D0703"/>
    <w:rsid w:val="000D0B20"/>
    <w:rsid w:val="000D1830"/>
    <w:rsid w:val="000D1B44"/>
    <w:rsid w:val="000D20AF"/>
    <w:rsid w:val="000D21E1"/>
    <w:rsid w:val="000D2331"/>
    <w:rsid w:val="000D24B8"/>
    <w:rsid w:val="000D276C"/>
    <w:rsid w:val="000D2B18"/>
    <w:rsid w:val="000D4238"/>
    <w:rsid w:val="000D48A8"/>
    <w:rsid w:val="000D4D36"/>
    <w:rsid w:val="000D4F16"/>
    <w:rsid w:val="000D4F84"/>
    <w:rsid w:val="000D5288"/>
    <w:rsid w:val="000D53BC"/>
    <w:rsid w:val="000D5EEB"/>
    <w:rsid w:val="000D61C4"/>
    <w:rsid w:val="000D6AB6"/>
    <w:rsid w:val="000D6BA1"/>
    <w:rsid w:val="000D7889"/>
    <w:rsid w:val="000E0915"/>
    <w:rsid w:val="000E0DF9"/>
    <w:rsid w:val="000E1224"/>
    <w:rsid w:val="000E19A5"/>
    <w:rsid w:val="000E21F6"/>
    <w:rsid w:val="000E26AF"/>
    <w:rsid w:val="000E3C8C"/>
    <w:rsid w:val="000E44A2"/>
    <w:rsid w:val="000E4588"/>
    <w:rsid w:val="000E4F95"/>
    <w:rsid w:val="000E5583"/>
    <w:rsid w:val="000E5A2F"/>
    <w:rsid w:val="000E68A0"/>
    <w:rsid w:val="000E6C26"/>
    <w:rsid w:val="000F1ADC"/>
    <w:rsid w:val="000F1DB6"/>
    <w:rsid w:val="000F234B"/>
    <w:rsid w:val="000F23C4"/>
    <w:rsid w:val="000F2E5E"/>
    <w:rsid w:val="000F399C"/>
    <w:rsid w:val="000F4061"/>
    <w:rsid w:val="000F40D0"/>
    <w:rsid w:val="000F4800"/>
    <w:rsid w:val="000F6567"/>
    <w:rsid w:val="000F7271"/>
    <w:rsid w:val="0010047A"/>
    <w:rsid w:val="001012B4"/>
    <w:rsid w:val="00101A00"/>
    <w:rsid w:val="0010280D"/>
    <w:rsid w:val="00102FE2"/>
    <w:rsid w:val="001033CE"/>
    <w:rsid w:val="00103830"/>
    <w:rsid w:val="0010398D"/>
    <w:rsid w:val="00103A15"/>
    <w:rsid w:val="001043C1"/>
    <w:rsid w:val="00104535"/>
    <w:rsid w:val="00106C12"/>
    <w:rsid w:val="0010738D"/>
    <w:rsid w:val="001073BD"/>
    <w:rsid w:val="00107CFF"/>
    <w:rsid w:val="0011006F"/>
    <w:rsid w:val="00110388"/>
    <w:rsid w:val="00110A9E"/>
    <w:rsid w:val="00110C7C"/>
    <w:rsid w:val="00111465"/>
    <w:rsid w:val="00111D9A"/>
    <w:rsid w:val="00112029"/>
    <w:rsid w:val="0011233B"/>
    <w:rsid w:val="00112E3C"/>
    <w:rsid w:val="0011386F"/>
    <w:rsid w:val="00113F1E"/>
    <w:rsid w:val="00114C70"/>
    <w:rsid w:val="00114F8A"/>
    <w:rsid w:val="00116D80"/>
    <w:rsid w:val="00116E9E"/>
    <w:rsid w:val="00117656"/>
    <w:rsid w:val="001177DD"/>
    <w:rsid w:val="00120122"/>
    <w:rsid w:val="00120712"/>
    <w:rsid w:val="00120812"/>
    <w:rsid w:val="00120831"/>
    <w:rsid w:val="001212F7"/>
    <w:rsid w:val="0012260E"/>
    <w:rsid w:val="001226BA"/>
    <w:rsid w:val="00122C60"/>
    <w:rsid w:val="00122D71"/>
    <w:rsid w:val="00124CAF"/>
    <w:rsid w:val="001257EE"/>
    <w:rsid w:val="0012591D"/>
    <w:rsid w:val="00126130"/>
    <w:rsid w:val="00126157"/>
    <w:rsid w:val="00126D1D"/>
    <w:rsid w:val="00127DF5"/>
    <w:rsid w:val="00131157"/>
    <w:rsid w:val="0013155B"/>
    <w:rsid w:val="0013287F"/>
    <w:rsid w:val="001331B3"/>
    <w:rsid w:val="00133860"/>
    <w:rsid w:val="00133B4B"/>
    <w:rsid w:val="00135B27"/>
    <w:rsid w:val="00135CAD"/>
    <w:rsid w:val="00135DC1"/>
    <w:rsid w:val="00135E2D"/>
    <w:rsid w:val="00136001"/>
    <w:rsid w:val="001367F4"/>
    <w:rsid w:val="0013723D"/>
    <w:rsid w:val="00137C65"/>
    <w:rsid w:val="00137DDE"/>
    <w:rsid w:val="00140DB4"/>
    <w:rsid w:val="001410AB"/>
    <w:rsid w:val="00142109"/>
    <w:rsid w:val="001434F0"/>
    <w:rsid w:val="0014381E"/>
    <w:rsid w:val="00143D16"/>
    <w:rsid w:val="00143DF9"/>
    <w:rsid w:val="001446AA"/>
    <w:rsid w:val="00144B87"/>
    <w:rsid w:val="001457B9"/>
    <w:rsid w:val="00145821"/>
    <w:rsid w:val="001459AD"/>
    <w:rsid w:val="00145DE9"/>
    <w:rsid w:val="00146202"/>
    <w:rsid w:val="0014770A"/>
    <w:rsid w:val="00147C1E"/>
    <w:rsid w:val="0015078C"/>
    <w:rsid w:val="001507DD"/>
    <w:rsid w:val="001515CD"/>
    <w:rsid w:val="001517DF"/>
    <w:rsid w:val="00152835"/>
    <w:rsid w:val="001531F5"/>
    <w:rsid w:val="00153868"/>
    <w:rsid w:val="00153B1D"/>
    <w:rsid w:val="0015404D"/>
    <w:rsid w:val="00154E2E"/>
    <w:rsid w:val="00155577"/>
    <w:rsid w:val="00155A09"/>
    <w:rsid w:val="001563C8"/>
    <w:rsid w:val="001577B9"/>
    <w:rsid w:val="00157991"/>
    <w:rsid w:val="00157AB9"/>
    <w:rsid w:val="00160733"/>
    <w:rsid w:val="0016088F"/>
    <w:rsid w:val="001608FF"/>
    <w:rsid w:val="00160D3D"/>
    <w:rsid w:val="00161638"/>
    <w:rsid w:val="00161946"/>
    <w:rsid w:val="00163195"/>
    <w:rsid w:val="00163206"/>
    <w:rsid w:val="00163E0E"/>
    <w:rsid w:val="00163F0F"/>
    <w:rsid w:val="001640B3"/>
    <w:rsid w:val="00164587"/>
    <w:rsid w:val="001648C3"/>
    <w:rsid w:val="00164C5A"/>
    <w:rsid w:val="00165FD5"/>
    <w:rsid w:val="001662B4"/>
    <w:rsid w:val="00166658"/>
    <w:rsid w:val="00166B88"/>
    <w:rsid w:val="0016796A"/>
    <w:rsid w:val="00167C58"/>
    <w:rsid w:val="00170336"/>
    <w:rsid w:val="001708BC"/>
    <w:rsid w:val="00172EB1"/>
    <w:rsid w:val="0017333F"/>
    <w:rsid w:val="0017374A"/>
    <w:rsid w:val="00173782"/>
    <w:rsid w:val="00173FAA"/>
    <w:rsid w:val="001743AC"/>
    <w:rsid w:val="00174486"/>
    <w:rsid w:val="00174A19"/>
    <w:rsid w:val="00175908"/>
    <w:rsid w:val="00175CD7"/>
    <w:rsid w:val="0017600C"/>
    <w:rsid w:val="001765D7"/>
    <w:rsid w:val="00176F18"/>
    <w:rsid w:val="001776E9"/>
    <w:rsid w:val="0017792E"/>
    <w:rsid w:val="00180134"/>
    <w:rsid w:val="00180530"/>
    <w:rsid w:val="0018105B"/>
    <w:rsid w:val="0018229E"/>
    <w:rsid w:val="001825AD"/>
    <w:rsid w:val="00183334"/>
    <w:rsid w:val="00183D28"/>
    <w:rsid w:val="001844E9"/>
    <w:rsid w:val="00184CD6"/>
    <w:rsid w:val="00185FBE"/>
    <w:rsid w:val="00186B00"/>
    <w:rsid w:val="00186BC4"/>
    <w:rsid w:val="001870A0"/>
    <w:rsid w:val="001874FD"/>
    <w:rsid w:val="00187889"/>
    <w:rsid w:val="00190E6F"/>
    <w:rsid w:val="00191530"/>
    <w:rsid w:val="001919CC"/>
    <w:rsid w:val="00191D11"/>
    <w:rsid w:val="001921EE"/>
    <w:rsid w:val="00192B45"/>
    <w:rsid w:val="001933DC"/>
    <w:rsid w:val="0019365A"/>
    <w:rsid w:val="00194555"/>
    <w:rsid w:val="001945D7"/>
    <w:rsid w:val="0019572F"/>
    <w:rsid w:val="00195AA4"/>
    <w:rsid w:val="00196243"/>
    <w:rsid w:val="001968D4"/>
    <w:rsid w:val="00197378"/>
    <w:rsid w:val="0019796E"/>
    <w:rsid w:val="001A0125"/>
    <w:rsid w:val="001A04CC"/>
    <w:rsid w:val="001A0624"/>
    <w:rsid w:val="001A1254"/>
    <w:rsid w:val="001A188B"/>
    <w:rsid w:val="001A1DE3"/>
    <w:rsid w:val="001A2635"/>
    <w:rsid w:val="001A4C78"/>
    <w:rsid w:val="001A51D3"/>
    <w:rsid w:val="001A5320"/>
    <w:rsid w:val="001A6EC5"/>
    <w:rsid w:val="001A6FFC"/>
    <w:rsid w:val="001A718E"/>
    <w:rsid w:val="001A736D"/>
    <w:rsid w:val="001A751E"/>
    <w:rsid w:val="001A7996"/>
    <w:rsid w:val="001B0D28"/>
    <w:rsid w:val="001B0E49"/>
    <w:rsid w:val="001B159A"/>
    <w:rsid w:val="001B1E88"/>
    <w:rsid w:val="001B2209"/>
    <w:rsid w:val="001B332C"/>
    <w:rsid w:val="001B34CB"/>
    <w:rsid w:val="001B34DC"/>
    <w:rsid w:val="001B3D96"/>
    <w:rsid w:val="001B47D3"/>
    <w:rsid w:val="001B4876"/>
    <w:rsid w:val="001B4B08"/>
    <w:rsid w:val="001B4BCA"/>
    <w:rsid w:val="001B5EB0"/>
    <w:rsid w:val="001B6650"/>
    <w:rsid w:val="001B672A"/>
    <w:rsid w:val="001C0C78"/>
    <w:rsid w:val="001C16C2"/>
    <w:rsid w:val="001C1A52"/>
    <w:rsid w:val="001C1BCC"/>
    <w:rsid w:val="001C2030"/>
    <w:rsid w:val="001C24D0"/>
    <w:rsid w:val="001C2DBB"/>
    <w:rsid w:val="001C367F"/>
    <w:rsid w:val="001C3C39"/>
    <w:rsid w:val="001C474A"/>
    <w:rsid w:val="001C47AC"/>
    <w:rsid w:val="001C4C5E"/>
    <w:rsid w:val="001C5933"/>
    <w:rsid w:val="001C5992"/>
    <w:rsid w:val="001C5E76"/>
    <w:rsid w:val="001C665C"/>
    <w:rsid w:val="001C6722"/>
    <w:rsid w:val="001C70ED"/>
    <w:rsid w:val="001C743C"/>
    <w:rsid w:val="001C790E"/>
    <w:rsid w:val="001C7CA5"/>
    <w:rsid w:val="001D0A92"/>
    <w:rsid w:val="001D1FC3"/>
    <w:rsid w:val="001D37D7"/>
    <w:rsid w:val="001D39F5"/>
    <w:rsid w:val="001D423C"/>
    <w:rsid w:val="001D4F41"/>
    <w:rsid w:val="001D511F"/>
    <w:rsid w:val="001D51E5"/>
    <w:rsid w:val="001D5542"/>
    <w:rsid w:val="001D5611"/>
    <w:rsid w:val="001D59F5"/>
    <w:rsid w:val="001D5AC2"/>
    <w:rsid w:val="001D5E98"/>
    <w:rsid w:val="001D6305"/>
    <w:rsid w:val="001D6B3D"/>
    <w:rsid w:val="001D7624"/>
    <w:rsid w:val="001E0C3B"/>
    <w:rsid w:val="001E19BA"/>
    <w:rsid w:val="001E1AE5"/>
    <w:rsid w:val="001E1C6A"/>
    <w:rsid w:val="001E1EC1"/>
    <w:rsid w:val="001E214E"/>
    <w:rsid w:val="001E3AF8"/>
    <w:rsid w:val="001E3E27"/>
    <w:rsid w:val="001E49ED"/>
    <w:rsid w:val="001E5B16"/>
    <w:rsid w:val="001E6527"/>
    <w:rsid w:val="001E6928"/>
    <w:rsid w:val="001E6A3F"/>
    <w:rsid w:val="001E6EC8"/>
    <w:rsid w:val="001F05F9"/>
    <w:rsid w:val="001F07D8"/>
    <w:rsid w:val="001F13A8"/>
    <w:rsid w:val="001F14CB"/>
    <w:rsid w:val="001F2172"/>
    <w:rsid w:val="001F281A"/>
    <w:rsid w:val="001F2A30"/>
    <w:rsid w:val="001F3639"/>
    <w:rsid w:val="001F3BED"/>
    <w:rsid w:val="001F44EA"/>
    <w:rsid w:val="001F5A9B"/>
    <w:rsid w:val="001F5F90"/>
    <w:rsid w:val="001F61CF"/>
    <w:rsid w:val="001F6A2B"/>
    <w:rsid w:val="001F6FE1"/>
    <w:rsid w:val="001F72BA"/>
    <w:rsid w:val="001F7822"/>
    <w:rsid w:val="001F7868"/>
    <w:rsid w:val="001F7D93"/>
    <w:rsid w:val="002013A9"/>
    <w:rsid w:val="0020294C"/>
    <w:rsid w:val="00203092"/>
    <w:rsid w:val="002048A6"/>
    <w:rsid w:val="00204A43"/>
    <w:rsid w:val="0020640B"/>
    <w:rsid w:val="00206BBD"/>
    <w:rsid w:val="00207F98"/>
    <w:rsid w:val="00210BC2"/>
    <w:rsid w:val="002118B3"/>
    <w:rsid w:val="00211C4E"/>
    <w:rsid w:val="0021277C"/>
    <w:rsid w:val="00212A99"/>
    <w:rsid w:val="00212BDA"/>
    <w:rsid w:val="00212FB0"/>
    <w:rsid w:val="00213FA2"/>
    <w:rsid w:val="002159DC"/>
    <w:rsid w:val="00216867"/>
    <w:rsid w:val="00216E95"/>
    <w:rsid w:val="00217184"/>
    <w:rsid w:val="0021787C"/>
    <w:rsid w:val="00217A76"/>
    <w:rsid w:val="00217DD2"/>
    <w:rsid w:val="00221069"/>
    <w:rsid w:val="00221934"/>
    <w:rsid w:val="00222150"/>
    <w:rsid w:val="0022281F"/>
    <w:rsid w:val="00223CDC"/>
    <w:rsid w:val="002242CE"/>
    <w:rsid w:val="00224819"/>
    <w:rsid w:val="00224994"/>
    <w:rsid w:val="00224BA7"/>
    <w:rsid w:val="002262D4"/>
    <w:rsid w:val="00226D0B"/>
    <w:rsid w:val="00226FA6"/>
    <w:rsid w:val="002274FA"/>
    <w:rsid w:val="00230E33"/>
    <w:rsid w:val="00231457"/>
    <w:rsid w:val="00233308"/>
    <w:rsid w:val="0023484F"/>
    <w:rsid w:val="00235D7A"/>
    <w:rsid w:val="00236468"/>
    <w:rsid w:val="00236925"/>
    <w:rsid w:val="0023696F"/>
    <w:rsid w:val="00236D1F"/>
    <w:rsid w:val="00236D55"/>
    <w:rsid w:val="00237724"/>
    <w:rsid w:val="00240014"/>
    <w:rsid w:val="00241350"/>
    <w:rsid w:val="00241B9B"/>
    <w:rsid w:val="00241F54"/>
    <w:rsid w:val="00242EE9"/>
    <w:rsid w:val="002451A9"/>
    <w:rsid w:val="00245D18"/>
    <w:rsid w:val="00246982"/>
    <w:rsid w:val="002473E5"/>
    <w:rsid w:val="00247AF2"/>
    <w:rsid w:val="00247DD5"/>
    <w:rsid w:val="002511AC"/>
    <w:rsid w:val="002517F3"/>
    <w:rsid w:val="00251CAF"/>
    <w:rsid w:val="00251FD5"/>
    <w:rsid w:val="0025260A"/>
    <w:rsid w:val="00253228"/>
    <w:rsid w:val="00253465"/>
    <w:rsid w:val="002536AF"/>
    <w:rsid w:val="00253828"/>
    <w:rsid w:val="00253A4D"/>
    <w:rsid w:val="00253B5B"/>
    <w:rsid w:val="0025463B"/>
    <w:rsid w:val="00254FD6"/>
    <w:rsid w:val="002553F4"/>
    <w:rsid w:val="002554D5"/>
    <w:rsid w:val="0025555E"/>
    <w:rsid w:val="00255BC5"/>
    <w:rsid w:val="00256452"/>
    <w:rsid w:val="002568FF"/>
    <w:rsid w:val="00256B94"/>
    <w:rsid w:val="00256E69"/>
    <w:rsid w:val="0026061C"/>
    <w:rsid w:val="00260F9C"/>
    <w:rsid w:val="00260FAA"/>
    <w:rsid w:val="00261A0D"/>
    <w:rsid w:val="00261CD4"/>
    <w:rsid w:val="002625F6"/>
    <w:rsid w:val="0026271D"/>
    <w:rsid w:val="00262E50"/>
    <w:rsid w:val="00263455"/>
    <w:rsid w:val="0026413C"/>
    <w:rsid w:val="0026460F"/>
    <w:rsid w:val="00264860"/>
    <w:rsid w:val="002649FB"/>
    <w:rsid w:val="00265114"/>
    <w:rsid w:val="00265AB7"/>
    <w:rsid w:val="0026750D"/>
    <w:rsid w:val="00267F62"/>
    <w:rsid w:val="0027091D"/>
    <w:rsid w:val="00271703"/>
    <w:rsid w:val="00271C41"/>
    <w:rsid w:val="0027330A"/>
    <w:rsid w:val="002736E0"/>
    <w:rsid w:val="00274393"/>
    <w:rsid w:val="00274449"/>
    <w:rsid w:val="002744E9"/>
    <w:rsid w:val="0027660C"/>
    <w:rsid w:val="002768AC"/>
    <w:rsid w:val="00276B05"/>
    <w:rsid w:val="00276CB0"/>
    <w:rsid w:val="00276D46"/>
    <w:rsid w:val="00276E61"/>
    <w:rsid w:val="002774D1"/>
    <w:rsid w:val="00277EA2"/>
    <w:rsid w:val="00280D95"/>
    <w:rsid w:val="00281CD0"/>
    <w:rsid w:val="00281D0E"/>
    <w:rsid w:val="00281FCE"/>
    <w:rsid w:val="002823A4"/>
    <w:rsid w:val="00282861"/>
    <w:rsid w:val="00283D27"/>
    <w:rsid w:val="00286B10"/>
    <w:rsid w:val="00287A34"/>
    <w:rsid w:val="00291444"/>
    <w:rsid w:val="00291682"/>
    <w:rsid w:val="002916A8"/>
    <w:rsid w:val="0029187C"/>
    <w:rsid w:val="00291A2F"/>
    <w:rsid w:val="0029207B"/>
    <w:rsid w:val="002920F7"/>
    <w:rsid w:val="002928EF"/>
    <w:rsid w:val="002935A4"/>
    <w:rsid w:val="00294399"/>
    <w:rsid w:val="0029465C"/>
    <w:rsid w:val="00295B45"/>
    <w:rsid w:val="00296F37"/>
    <w:rsid w:val="002A078B"/>
    <w:rsid w:val="002A0921"/>
    <w:rsid w:val="002A0A4D"/>
    <w:rsid w:val="002A1A5F"/>
    <w:rsid w:val="002A1F08"/>
    <w:rsid w:val="002A21A1"/>
    <w:rsid w:val="002A24B2"/>
    <w:rsid w:val="002A2636"/>
    <w:rsid w:val="002A2C39"/>
    <w:rsid w:val="002A39EE"/>
    <w:rsid w:val="002A3B5D"/>
    <w:rsid w:val="002A4CD3"/>
    <w:rsid w:val="002A552D"/>
    <w:rsid w:val="002A674B"/>
    <w:rsid w:val="002A7C35"/>
    <w:rsid w:val="002B0020"/>
    <w:rsid w:val="002B0986"/>
    <w:rsid w:val="002B158F"/>
    <w:rsid w:val="002B1DBD"/>
    <w:rsid w:val="002B1E64"/>
    <w:rsid w:val="002B3459"/>
    <w:rsid w:val="002B3E9E"/>
    <w:rsid w:val="002B4846"/>
    <w:rsid w:val="002B4984"/>
    <w:rsid w:val="002B4BDC"/>
    <w:rsid w:val="002B54A4"/>
    <w:rsid w:val="002B5C99"/>
    <w:rsid w:val="002B62F5"/>
    <w:rsid w:val="002B7840"/>
    <w:rsid w:val="002C0DD4"/>
    <w:rsid w:val="002C11B1"/>
    <w:rsid w:val="002C18B9"/>
    <w:rsid w:val="002C198B"/>
    <w:rsid w:val="002C1C10"/>
    <w:rsid w:val="002C25EF"/>
    <w:rsid w:val="002C280E"/>
    <w:rsid w:val="002C2D0E"/>
    <w:rsid w:val="002C2E4F"/>
    <w:rsid w:val="002C309E"/>
    <w:rsid w:val="002C3A93"/>
    <w:rsid w:val="002C3B06"/>
    <w:rsid w:val="002C5966"/>
    <w:rsid w:val="002C77B6"/>
    <w:rsid w:val="002D07EE"/>
    <w:rsid w:val="002D0AAD"/>
    <w:rsid w:val="002D145C"/>
    <w:rsid w:val="002D2205"/>
    <w:rsid w:val="002D2367"/>
    <w:rsid w:val="002D290A"/>
    <w:rsid w:val="002D3827"/>
    <w:rsid w:val="002D4E4F"/>
    <w:rsid w:val="002D5403"/>
    <w:rsid w:val="002D6288"/>
    <w:rsid w:val="002D769F"/>
    <w:rsid w:val="002D7A88"/>
    <w:rsid w:val="002D7FF2"/>
    <w:rsid w:val="002E0AC4"/>
    <w:rsid w:val="002E1D25"/>
    <w:rsid w:val="002E1F0B"/>
    <w:rsid w:val="002E269D"/>
    <w:rsid w:val="002E30F4"/>
    <w:rsid w:val="002E3139"/>
    <w:rsid w:val="002E3B55"/>
    <w:rsid w:val="002E4A02"/>
    <w:rsid w:val="002E4A56"/>
    <w:rsid w:val="002E6347"/>
    <w:rsid w:val="002E6F0F"/>
    <w:rsid w:val="002E7172"/>
    <w:rsid w:val="002E7251"/>
    <w:rsid w:val="002E740D"/>
    <w:rsid w:val="002E76AF"/>
    <w:rsid w:val="002F0683"/>
    <w:rsid w:val="002F0F76"/>
    <w:rsid w:val="002F1D39"/>
    <w:rsid w:val="002F1FBC"/>
    <w:rsid w:val="002F232A"/>
    <w:rsid w:val="002F2684"/>
    <w:rsid w:val="002F2875"/>
    <w:rsid w:val="002F33C1"/>
    <w:rsid w:val="002F4102"/>
    <w:rsid w:val="002F4FD0"/>
    <w:rsid w:val="002F54BD"/>
    <w:rsid w:val="002F5A60"/>
    <w:rsid w:val="002F5FE0"/>
    <w:rsid w:val="002F6A89"/>
    <w:rsid w:val="002F6D9B"/>
    <w:rsid w:val="00300149"/>
    <w:rsid w:val="003004D9"/>
    <w:rsid w:val="00301145"/>
    <w:rsid w:val="0030224B"/>
    <w:rsid w:val="003037C7"/>
    <w:rsid w:val="00304897"/>
    <w:rsid w:val="0030490E"/>
    <w:rsid w:val="00305761"/>
    <w:rsid w:val="00306DCA"/>
    <w:rsid w:val="00306E68"/>
    <w:rsid w:val="0030773C"/>
    <w:rsid w:val="00307A2B"/>
    <w:rsid w:val="003118AC"/>
    <w:rsid w:val="00311B88"/>
    <w:rsid w:val="00311EFA"/>
    <w:rsid w:val="00312269"/>
    <w:rsid w:val="00312382"/>
    <w:rsid w:val="00312E23"/>
    <w:rsid w:val="00313E18"/>
    <w:rsid w:val="00314307"/>
    <w:rsid w:val="00314F0A"/>
    <w:rsid w:val="003153B4"/>
    <w:rsid w:val="00315622"/>
    <w:rsid w:val="0031584A"/>
    <w:rsid w:val="00315B1E"/>
    <w:rsid w:val="00316B5C"/>
    <w:rsid w:val="00316C0D"/>
    <w:rsid w:val="003209D5"/>
    <w:rsid w:val="003210AA"/>
    <w:rsid w:val="0032144D"/>
    <w:rsid w:val="0032146B"/>
    <w:rsid w:val="00321F86"/>
    <w:rsid w:val="00321FE9"/>
    <w:rsid w:val="003220AA"/>
    <w:rsid w:val="003223F0"/>
    <w:rsid w:val="003235D0"/>
    <w:rsid w:val="00323614"/>
    <w:rsid w:val="0032419B"/>
    <w:rsid w:val="003242A0"/>
    <w:rsid w:val="00324B2A"/>
    <w:rsid w:val="00324E6E"/>
    <w:rsid w:val="003265D4"/>
    <w:rsid w:val="0032696E"/>
    <w:rsid w:val="0032699B"/>
    <w:rsid w:val="00326ECB"/>
    <w:rsid w:val="00327EFD"/>
    <w:rsid w:val="00327F5D"/>
    <w:rsid w:val="00330A90"/>
    <w:rsid w:val="00331E1E"/>
    <w:rsid w:val="003328FB"/>
    <w:rsid w:val="003335CF"/>
    <w:rsid w:val="0033392B"/>
    <w:rsid w:val="003343D3"/>
    <w:rsid w:val="003350D0"/>
    <w:rsid w:val="00335176"/>
    <w:rsid w:val="003367F2"/>
    <w:rsid w:val="00336D43"/>
    <w:rsid w:val="00337547"/>
    <w:rsid w:val="00337633"/>
    <w:rsid w:val="00337B83"/>
    <w:rsid w:val="00337B9C"/>
    <w:rsid w:val="00337F2E"/>
    <w:rsid w:val="003401E3"/>
    <w:rsid w:val="00340C1A"/>
    <w:rsid w:val="00341ECF"/>
    <w:rsid w:val="00342156"/>
    <w:rsid w:val="003431F4"/>
    <w:rsid w:val="00343881"/>
    <w:rsid w:val="00344806"/>
    <w:rsid w:val="003455AE"/>
    <w:rsid w:val="003459FB"/>
    <w:rsid w:val="00345B3B"/>
    <w:rsid w:val="0034642B"/>
    <w:rsid w:val="00350EDA"/>
    <w:rsid w:val="00352C91"/>
    <w:rsid w:val="00353414"/>
    <w:rsid w:val="003535AD"/>
    <w:rsid w:val="00354046"/>
    <w:rsid w:val="00354920"/>
    <w:rsid w:val="00356919"/>
    <w:rsid w:val="00357553"/>
    <w:rsid w:val="00357701"/>
    <w:rsid w:val="0035771C"/>
    <w:rsid w:val="00360354"/>
    <w:rsid w:val="0036082E"/>
    <w:rsid w:val="00360BF2"/>
    <w:rsid w:val="00361DFC"/>
    <w:rsid w:val="0036289C"/>
    <w:rsid w:val="00362C50"/>
    <w:rsid w:val="00362C8C"/>
    <w:rsid w:val="00362D21"/>
    <w:rsid w:val="00363555"/>
    <w:rsid w:val="0036389D"/>
    <w:rsid w:val="00364098"/>
    <w:rsid w:val="00364255"/>
    <w:rsid w:val="003645D7"/>
    <w:rsid w:val="003648BA"/>
    <w:rsid w:val="00364B50"/>
    <w:rsid w:val="00364DDF"/>
    <w:rsid w:val="003652C6"/>
    <w:rsid w:val="00365A3C"/>
    <w:rsid w:val="00365A83"/>
    <w:rsid w:val="00365CE0"/>
    <w:rsid w:val="003672F3"/>
    <w:rsid w:val="0036777E"/>
    <w:rsid w:val="003701F4"/>
    <w:rsid w:val="00370842"/>
    <w:rsid w:val="00370FFA"/>
    <w:rsid w:val="00371707"/>
    <w:rsid w:val="00371720"/>
    <w:rsid w:val="003722BA"/>
    <w:rsid w:val="00372F0A"/>
    <w:rsid w:val="00374E5D"/>
    <w:rsid w:val="00374F5E"/>
    <w:rsid w:val="0037529A"/>
    <w:rsid w:val="003761A7"/>
    <w:rsid w:val="003779DC"/>
    <w:rsid w:val="00377DF4"/>
    <w:rsid w:val="0038025F"/>
    <w:rsid w:val="00381109"/>
    <w:rsid w:val="003814B1"/>
    <w:rsid w:val="00381865"/>
    <w:rsid w:val="003819A4"/>
    <w:rsid w:val="003819A9"/>
    <w:rsid w:val="003819E8"/>
    <w:rsid w:val="00381B69"/>
    <w:rsid w:val="00381C13"/>
    <w:rsid w:val="00381FE8"/>
    <w:rsid w:val="00382A78"/>
    <w:rsid w:val="00383292"/>
    <w:rsid w:val="00383DB0"/>
    <w:rsid w:val="00384330"/>
    <w:rsid w:val="003851C7"/>
    <w:rsid w:val="003856C4"/>
    <w:rsid w:val="00386510"/>
    <w:rsid w:val="0038676E"/>
    <w:rsid w:val="003868CB"/>
    <w:rsid w:val="0038754D"/>
    <w:rsid w:val="00390100"/>
    <w:rsid w:val="003902B1"/>
    <w:rsid w:val="00391480"/>
    <w:rsid w:val="003921F7"/>
    <w:rsid w:val="00392253"/>
    <w:rsid w:val="00392B2E"/>
    <w:rsid w:val="00392D0F"/>
    <w:rsid w:val="00392D1B"/>
    <w:rsid w:val="00392DA6"/>
    <w:rsid w:val="00393A97"/>
    <w:rsid w:val="0039401B"/>
    <w:rsid w:val="003947BF"/>
    <w:rsid w:val="00394B2E"/>
    <w:rsid w:val="00394E8D"/>
    <w:rsid w:val="0039631B"/>
    <w:rsid w:val="00397FA1"/>
    <w:rsid w:val="003A0C29"/>
    <w:rsid w:val="003A0CDE"/>
    <w:rsid w:val="003A0D58"/>
    <w:rsid w:val="003A0F93"/>
    <w:rsid w:val="003A1714"/>
    <w:rsid w:val="003A1878"/>
    <w:rsid w:val="003A1C5D"/>
    <w:rsid w:val="003A28F8"/>
    <w:rsid w:val="003A3AE4"/>
    <w:rsid w:val="003A3E28"/>
    <w:rsid w:val="003A47F1"/>
    <w:rsid w:val="003A4CE6"/>
    <w:rsid w:val="003A5BDC"/>
    <w:rsid w:val="003A5DCA"/>
    <w:rsid w:val="003A6577"/>
    <w:rsid w:val="003A674F"/>
    <w:rsid w:val="003A6AB6"/>
    <w:rsid w:val="003A6F11"/>
    <w:rsid w:val="003A7C14"/>
    <w:rsid w:val="003A7C60"/>
    <w:rsid w:val="003B0FA7"/>
    <w:rsid w:val="003B14FB"/>
    <w:rsid w:val="003B1AD4"/>
    <w:rsid w:val="003B1CC7"/>
    <w:rsid w:val="003B1E70"/>
    <w:rsid w:val="003B2675"/>
    <w:rsid w:val="003B3A70"/>
    <w:rsid w:val="003B469D"/>
    <w:rsid w:val="003B49A5"/>
    <w:rsid w:val="003B49F1"/>
    <w:rsid w:val="003B5BC3"/>
    <w:rsid w:val="003B6C28"/>
    <w:rsid w:val="003B6CED"/>
    <w:rsid w:val="003B6EB6"/>
    <w:rsid w:val="003B7087"/>
    <w:rsid w:val="003B7AC8"/>
    <w:rsid w:val="003C09C5"/>
    <w:rsid w:val="003C0C6A"/>
    <w:rsid w:val="003C0D67"/>
    <w:rsid w:val="003C1407"/>
    <w:rsid w:val="003C2E70"/>
    <w:rsid w:val="003C3728"/>
    <w:rsid w:val="003C4374"/>
    <w:rsid w:val="003C4C94"/>
    <w:rsid w:val="003C5674"/>
    <w:rsid w:val="003C795B"/>
    <w:rsid w:val="003D0F95"/>
    <w:rsid w:val="003D14A8"/>
    <w:rsid w:val="003D1764"/>
    <w:rsid w:val="003D2B32"/>
    <w:rsid w:val="003D2E8C"/>
    <w:rsid w:val="003D2F6E"/>
    <w:rsid w:val="003D2FA6"/>
    <w:rsid w:val="003D332C"/>
    <w:rsid w:val="003D3701"/>
    <w:rsid w:val="003D3BC3"/>
    <w:rsid w:val="003D511C"/>
    <w:rsid w:val="003D592F"/>
    <w:rsid w:val="003D62C9"/>
    <w:rsid w:val="003D6B2D"/>
    <w:rsid w:val="003D70D7"/>
    <w:rsid w:val="003E0A07"/>
    <w:rsid w:val="003E110E"/>
    <w:rsid w:val="003E17F5"/>
    <w:rsid w:val="003E1B61"/>
    <w:rsid w:val="003E2620"/>
    <w:rsid w:val="003E2B0A"/>
    <w:rsid w:val="003E4315"/>
    <w:rsid w:val="003E5256"/>
    <w:rsid w:val="003E52A3"/>
    <w:rsid w:val="003E62D1"/>
    <w:rsid w:val="003E68E0"/>
    <w:rsid w:val="003E71CA"/>
    <w:rsid w:val="003E7751"/>
    <w:rsid w:val="003E7887"/>
    <w:rsid w:val="003E7B03"/>
    <w:rsid w:val="003E7D96"/>
    <w:rsid w:val="003F015F"/>
    <w:rsid w:val="003F03F5"/>
    <w:rsid w:val="003F0590"/>
    <w:rsid w:val="003F0907"/>
    <w:rsid w:val="003F1A25"/>
    <w:rsid w:val="003F1E5D"/>
    <w:rsid w:val="003F1EDA"/>
    <w:rsid w:val="003F2643"/>
    <w:rsid w:val="003F5A96"/>
    <w:rsid w:val="003F696F"/>
    <w:rsid w:val="003F6E58"/>
    <w:rsid w:val="003F7337"/>
    <w:rsid w:val="003F7845"/>
    <w:rsid w:val="003F7F86"/>
    <w:rsid w:val="00403DD8"/>
    <w:rsid w:val="00405340"/>
    <w:rsid w:val="0040597C"/>
    <w:rsid w:val="004060E8"/>
    <w:rsid w:val="00406436"/>
    <w:rsid w:val="004066B1"/>
    <w:rsid w:val="00406AB7"/>
    <w:rsid w:val="00406AC5"/>
    <w:rsid w:val="00406C3E"/>
    <w:rsid w:val="004078FF"/>
    <w:rsid w:val="00407BC4"/>
    <w:rsid w:val="00407BCA"/>
    <w:rsid w:val="004101E2"/>
    <w:rsid w:val="00410246"/>
    <w:rsid w:val="00410BE2"/>
    <w:rsid w:val="004115B5"/>
    <w:rsid w:val="00412242"/>
    <w:rsid w:val="00413667"/>
    <w:rsid w:val="0041483C"/>
    <w:rsid w:val="00415517"/>
    <w:rsid w:val="00416CEA"/>
    <w:rsid w:val="00417542"/>
    <w:rsid w:val="00417854"/>
    <w:rsid w:val="00417B6D"/>
    <w:rsid w:val="00417C64"/>
    <w:rsid w:val="004201E5"/>
    <w:rsid w:val="004204E4"/>
    <w:rsid w:val="00420828"/>
    <w:rsid w:val="004208EC"/>
    <w:rsid w:val="0042091D"/>
    <w:rsid w:val="004209D2"/>
    <w:rsid w:val="00421D00"/>
    <w:rsid w:val="00421DFB"/>
    <w:rsid w:val="00421E05"/>
    <w:rsid w:val="0042248F"/>
    <w:rsid w:val="0042286A"/>
    <w:rsid w:val="004239FC"/>
    <w:rsid w:val="00424215"/>
    <w:rsid w:val="004251AB"/>
    <w:rsid w:val="0042592B"/>
    <w:rsid w:val="00425D91"/>
    <w:rsid w:val="00426770"/>
    <w:rsid w:val="00427A82"/>
    <w:rsid w:val="00427DA5"/>
    <w:rsid w:val="004301F0"/>
    <w:rsid w:val="00430B97"/>
    <w:rsid w:val="00430C0F"/>
    <w:rsid w:val="0043289D"/>
    <w:rsid w:val="0043318A"/>
    <w:rsid w:val="00433F53"/>
    <w:rsid w:val="00434409"/>
    <w:rsid w:val="00434472"/>
    <w:rsid w:val="00434DDC"/>
    <w:rsid w:val="00434E36"/>
    <w:rsid w:val="00434ED2"/>
    <w:rsid w:val="00434EE7"/>
    <w:rsid w:val="00435042"/>
    <w:rsid w:val="00435725"/>
    <w:rsid w:val="00436A4D"/>
    <w:rsid w:val="00440304"/>
    <w:rsid w:val="00440B57"/>
    <w:rsid w:val="00440D30"/>
    <w:rsid w:val="00441C37"/>
    <w:rsid w:val="00441C83"/>
    <w:rsid w:val="00441CB4"/>
    <w:rsid w:val="004424E2"/>
    <w:rsid w:val="00442D68"/>
    <w:rsid w:val="00443580"/>
    <w:rsid w:val="00443BA7"/>
    <w:rsid w:val="00444900"/>
    <w:rsid w:val="00444A5A"/>
    <w:rsid w:val="00444F0B"/>
    <w:rsid w:val="004450CD"/>
    <w:rsid w:val="004453BD"/>
    <w:rsid w:val="00445709"/>
    <w:rsid w:val="00446033"/>
    <w:rsid w:val="004466AA"/>
    <w:rsid w:val="004475A1"/>
    <w:rsid w:val="00447B59"/>
    <w:rsid w:val="00450168"/>
    <w:rsid w:val="004505DE"/>
    <w:rsid w:val="00450A2B"/>
    <w:rsid w:val="00451287"/>
    <w:rsid w:val="00451A27"/>
    <w:rsid w:val="00451ABF"/>
    <w:rsid w:val="004520CA"/>
    <w:rsid w:val="00452499"/>
    <w:rsid w:val="00452A03"/>
    <w:rsid w:val="00452BAD"/>
    <w:rsid w:val="004535FA"/>
    <w:rsid w:val="00453AC0"/>
    <w:rsid w:val="00453B32"/>
    <w:rsid w:val="00453C82"/>
    <w:rsid w:val="00454C82"/>
    <w:rsid w:val="00454F10"/>
    <w:rsid w:val="00455E16"/>
    <w:rsid w:val="00456F85"/>
    <w:rsid w:val="00457293"/>
    <w:rsid w:val="004576F3"/>
    <w:rsid w:val="00457E4A"/>
    <w:rsid w:val="00457EEF"/>
    <w:rsid w:val="004600CF"/>
    <w:rsid w:val="004605FA"/>
    <w:rsid w:val="004609C7"/>
    <w:rsid w:val="00460C18"/>
    <w:rsid w:val="00461058"/>
    <w:rsid w:val="00461434"/>
    <w:rsid w:val="004657B5"/>
    <w:rsid w:val="00465D0D"/>
    <w:rsid w:val="004667EB"/>
    <w:rsid w:val="00466988"/>
    <w:rsid w:val="00466A89"/>
    <w:rsid w:val="00466ACB"/>
    <w:rsid w:val="00467681"/>
    <w:rsid w:val="00467A3E"/>
    <w:rsid w:val="00467C01"/>
    <w:rsid w:val="00470201"/>
    <w:rsid w:val="00470555"/>
    <w:rsid w:val="00470816"/>
    <w:rsid w:val="00470F23"/>
    <w:rsid w:val="00471250"/>
    <w:rsid w:val="00471D72"/>
    <w:rsid w:val="00471F02"/>
    <w:rsid w:val="00472461"/>
    <w:rsid w:val="0047276D"/>
    <w:rsid w:val="00473148"/>
    <w:rsid w:val="0047362F"/>
    <w:rsid w:val="004744A3"/>
    <w:rsid w:val="004746A7"/>
    <w:rsid w:val="0047486A"/>
    <w:rsid w:val="0047488A"/>
    <w:rsid w:val="00474A0B"/>
    <w:rsid w:val="00474EA2"/>
    <w:rsid w:val="00475553"/>
    <w:rsid w:val="0047572E"/>
    <w:rsid w:val="00475898"/>
    <w:rsid w:val="00475CE6"/>
    <w:rsid w:val="00475EE5"/>
    <w:rsid w:val="0047606C"/>
    <w:rsid w:val="00476118"/>
    <w:rsid w:val="00476CD5"/>
    <w:rsid w:val="00476F91"/>
    <w:rsid w:val="00476FCD"/>
    <w:rsid w:val="004770C3"/>
    <w:rsid w:val="00477501"/>
    <w:rsid w:val="0047752D"/>
    <w:rsid w:val="00477699"/>
    <w:rsid w:val="004777FC"/>
    <w:rsid w:val="00477C9F"/>
    <w:rsid w:val="00480199"/>
    <w:rsid w:val="00480271"/>
    <w:rsid w:val="00481E81"/>
    <w:rsid w:val="004824D8"/>
    <w:rsid w:val="00482AAB"/>
    <w:rsid w:val="00483B01"/>
    <w:rsid w:val="00483EE5"/>
    <w:rsid w:val="00483F6A"/>
    <w:rsid w:val="00484A27"/>
    <w:rsid w:val="00485757"/>
    <w:rsid w:val="00485ACC"/>
    <w:rsid w:val="00485E8D"/>
    <w:rsid w:val="004874DE"/>
    <w:rsid w:val="00490285"/>
    <w:rsid w:val="00490890"/>
    <w:rsid w:val="00490EDC"/>
    <w:rsid w:val="00491655"/>
    <w:rsid w:val="004918B3"/>
    <w:rsid w:val="00492393"/>
    <w:rsid w:val="00492A0C"/>
    <w:rsid w:val="00492E40"/>
    <w:rsid w:val="00493751"/>
    <w:rsid w:val="004946F6"/>
    <w:rsid w:val="0049587E"/>
    <w:rsid w:val="00496A6E"/>
    <w:rsid w:val="00496ECE"/>
    <w:rsid w:val="00497F3A"/>
    <w:rsid w:val="004A001E"/>
    <w:rsid w:val="004A110E"/>
    <w:rsid w:val="004A13AB"/>
    <w:rsid w:val="004A1726"/>
    <w:rsid w:val="004A1803"/>
    <w:rsid w:val="004A1847"/>
    <w:rsid w:val="004A1CED"/>
    <w:rsid w:val="004A203B"/>
    <w:rsid w:val="004A2E47"/>
    <w:rsid w:val="004A33BE"/>
    <w:rsid w:val="004A3DA4"/>
    <w:rsid w:val="004A4255"/>
    <w:rsid w:val="004A49C4"/>
    <w:rsid w:val="004A4F5F"/>
    <w:rsid w:val="004A4F86"/>
    <w:rsid w:val="004A53F3"/>
    <w:rsid w:val="004A55BD"/>
    <w:rsid w:val="004A653C"/>
    <w:rsid w:val="004A7A4C"/>
    <w:rsid w:val="004A7DAC"/>
    <w:rsid w:val="004B1323"/>
    <w:rsid w:val="004B1905"/>
    <w:rsid w:val="004B19D9"/>
    <w:rsid w:val="004B1D99"/>
    <w:rsid w:val="004B24E4"/>
    <w:rsid w:val="004B2A24"/>
    <w:rsid w:val="004B32F5"/>
    <w:rsid w:val="004B3990"/>
    <w:rsid w:val="004B4178"/>
    <w:rsid w:val="004B5A93"/>
    <w:rsid w:val="004B5DDE"/>
    <w:rsid w:val="004B5FA5"/>
    <w:rsid w:val="004B627A"/>
    <w:rsid w:val="004B65B4"/>
    <w:rsid w:val="004B6649"/>
    <w:rsid w:val="004B73B4"/>
    <w:rsid w:val="004B7885"/>
    <w:rsid w:val="004B78E0"/>
    <w:rsid w:val="004B7A65"/>
    <w:rsid w:val="004B7B3B"/>
    <w:rsid w:val="004B7C45"/>
    <w:rsid w:val="004B7E6C"/>
    <w:rsid w:val="004C2556"/>
    <w:rsid w:val="004C2BAB"/>
    <w:rsid w:val="004C2E80"/>
    <w:rsid w:val="004C316A"/>
    <w:rsid w:val="004C3178"/>
    <w:rsid w:val="004C371F"/>
    <w:rsid w:val="004C3AEC"/>
    <w:rsid w:val="004C3DCF"/>
    <w:rsid w:val="004C45F3"/>
    <w:rsid w:val="004C7033"/>
    <w:rsid w:val="004D01BC"/>
    <w:rsid w:val="004D055A"/>
    <w:rsid w:val="004D149F"/>
    <w:rsid w:val="004D1509"/>
    <w:rsid w:val="004D1E49"/>
    <w:rsid w:val="004D1F0E"/>
    <w:rsid w:val="004D1FD1"/>
    <w:rsid w:val="004D2425"/>
    <w:rsid w:val="004D2F37"/>
    <w:rsid w:val="004D3380"/>
    <w:rsid w:val="004D35C4"/>
    <w:rsid w:val="004D4C74"/>
    <w:rsid w:val="004D4FA0"/>
    <w:rsid w:val="004D503D"/>
    <w:rsid w:val="004D53FB"/>
    <w:rsid w:val="004D543D"/>
    <w:rsid w:val="004D6D02"/>
    <w:rsid w:val="004D7F82"/>
    <w:rsid w:val="004E1097"/>
    <w:rsid w:val="004E2CD2"/>
    <w:rsid w:val="004E2CDF"/>
    <w:rsid w:val="004E2D78"/>
    <w:rsid w:val="004E35B5"/>
    <w:rsid w:val="004E4107"/>
    <w:rsid w:val="004E4A24"/>
    <w:rsid w:val="004E4A72"/>
    <w:rsid w:val="004E4FAF"/>
    <w:rsid w:val="004E6675"/>
    <w:rsid w:val="004E6BC8"/>
    <w:rsid w:val="004E7F52"/>
    <w:rsid w:val="004F064B"/>
    <w:rsid w:val="004F0B0A"/>
    <w:rsid w:val="004F1CD6"/>
    <w:rsid w:val="004F243A"/>
    <w:rsid w:val="004F2708"/>
    <w:rsid w:val="004F2A63"/>
    <w:rsid w:val="004F2B50"/>
    <w:rsid w:val="004F2B61"/>
    <w:rsid w:val="004F3332"/>
    <w:rsid w:val="004F3D34"/>
    <w:rsid w:val="004F4905"/>
    <w:rsid w:val="004F4CEA"/>
    <w:rsid w:val="004F5652"/>
    <w:rsid w:val="004F5DA8"/>
    <w:rsid w:val="004F6567"/>
    <w:rsid w:val="004F6DFB"/>
    <w:rsid w:val="004F7373"/>
    <w:rsid w:val="004F79A0"/>
    <w:rsid w:val="004F7EA8"/>
    <w:rsid w:val="00500320"/>
    <w:rsid w:val="00500D4D"/>
    <w:rsid w:val="00501070"/>
    <w:rsid w:val="005012F0"/>
    <w:rsid w:val="0050139B"/>
    <w:rsid w:val="005015DF"/>
    <w:rsid w:val="005019DE"/>
    <w:rsid w:val="005029E3"/>
    <w:rsid w:val="00502F52"/>
    <w:rsid w:val="005032F7"/>
    <w:rsid w:val="00505469"/>
    <w:rsid w:val="00505B57"/>
    <w:rsid w:val="00506000"/>
    <w:rsid w:val="005061BD"/>
    <w:rsid w:val="005062EB"/>
    <w:rsid w:val="00506743"/>
    <w:rsid w:val="00506FF4"/>
    <w:rsid w:val="005073D4"/>
    <w:rsid w:val="005077A2"/>
    <w:rsid w:val="00507E8C"/>
    <w:rsid w:val="005104F5"/>
    <w:rsid w:val="005109B4"/>
    <w:rsid w:val="005116CB"/>
    <w:rsid w:val="0051171A"/>
    <w:rsid w:val="005119A8"/>
    <w:rsid w:val="00511A26"/>
    <w:rsid w:val="00511F8B"/>
    <w:rsid w:val="0051212F"/>
    <w:rsid w:val="005122D9"/>
    <w:rsid w:val="00512C34"/>
    <w:rsid w:val="00513136"/>
    <w:rsid w:val="00514B42"/>
    <w:rsid w:val="00515138"/>
    <w:rsid w:val="005151A2"/>
    <w:rsid w:val="00515245"/>
    <w:rsid w:val="00515DE6"/>
    <w:rsid w:val="00517213"/>
    <w:rsid w:val="005173D7"/>
    <w:rsid w:val="00517E90"/>
    <w:rsid w:val="00520112"/>
    <w:rsid w:val="005204B3"/>
    <w:rsid w:val="00520848"/>
    <w:rsid w:val="00520D27"/>
    <w:rsid w:val="00520DBB"/>
    <w:rsid w:val="00521686"/>
    <w:rsid w:val="0052173A"/>
    <w:rsid w:val="00521D31"/>
    <w:rsid w:val="005247DA"/>
    <w:rsid w:val="00524C46"/>
    <w:rsid w:val="00524DA3"/>
    <w:rsid w:val="0052531E"/>
    <w:rsid w:val="005257BA"/>
    <w:rsid w:val="00525BE1"/>
    <w:rsid w:val="0052629D"/>
    <w:rsid w:val="0052720B"/>
    <w:rsid w:val="00527475"/>
    <w:rsid w:val="005276DC"/>
    <w:rsid w:val="00531302"/>
    <w:rsid w:val="00531F5B"/>
    <w:rsid w:val="00532270"/>
    <w:rsid w:val="00532278"/>
    <w:rsid w:val="005326FE"/>
    <w:rsid w:val="0053440D"/>
    <w:rsid w:val="005346A9"/>
    <w:rsid w:val="00534BA2"/>
    <w:rsid w:val="0053509B"/>
    <w:rsid w:val="005351D3"/>
    <w:rsid w:val="005356D2"/>
    <w:rsid w:val="005374D2"/>
    <w:rsid w:val="00537CDF"/>
    <w:rsid w:val="0054052D"/>
    <w:rsid w:val="00540C39"/>
    <w:rsid w:val="00540FBA"/>
    <w:rsid w:val="00541EBA"/>
    <w:rsid w:val="005427F2"/>
    <w:rsid w:val="00542AB2"/>
    <w:rsid w:val="00543E90"/>
    <w:rsid w:val="00544B1B"/>
    <w:rsid w:val="00545709"/>
    <w:rsid w:val="00546002"/>
    <w:rsid w:val="00546264"/>
    <w:rsid w:val="00546575"/>
    <w:rsid w:val="00546CE0"/>
    <w:rsid w:val="00546E81"/>
    <w:rsid w:val="005471A3"/>
    <w:rsid w:val="0054754A"/>
    <w:rsid w:val="00547795"/>
    <w:rsid w:val="00547E43"/>
    <w:rsid w:val="00550287"/>
    <w:rsid w:val="00550984"/>
    <w:rsid w:val="005512BA"/>
    <w:rsid w:val="005512E8"/>
    <w:rsid w:val="0055147A"/>
    <w:rsid w:val="0055237D"/>
    <w:rsid w:val="00552415"/>
    <w:rsid w:val="00552427"/>
    <w:rsid w:val="00552CD7"/>
    <w:rsid w:val="00554D7A"/>
    <w:rsid w:val="005552EF"/>
    <w:rsid w:val="005567C0"/>
    <w:rsid w:val="00556F53"/>
    <w:rsid w:val="00557008"/>
    <w:rsid w:val="005578BE"/>
    <w:rsid w:val="00560C9A"/>
    <w:rsid w:val="00561865"/>
    <w:rsid w:val="00562F6E"/>
    <w:rsid w:val="0056335F"/>
    <w:rsid w:val="00563E94"/>
    <w:rsid w:val="0056484E"/>
    <w:rsid w:val="00564B89"/>
    <w:rsid w:val="0056545E"/>
    <w:rsid w:val="005655A1"/>
    <w:rsid w:val="0056586E"/>
    <w:rsid w:val="00565BEF"/>
    <w:rsid w:val="00565CD7"/>
    <w:rsid w:val="00565E89"/>
    <w:rsid w:val="00566490"/>
    <w:rsid w:val="005670DE"/>
    <w:rsid w:val="00570766"/>
    <w:rsid w:val="00570B08"/>
    <w:rsid w:val="00570D20"/>
    <w:rsid w:val="005713AF"/>
    <w:rsid w:val="005717A7"/>
    <w:rsid w:val="00572472"/>
    <w:rsid w:val="005733FB"/>
    <w:rsid w:val="00574802"/>
    <w:rsid w:val="00575147"/>
    <w:rsid w:val="0057558F"/>
    <w:rsid w:val="005762EC"/>
    <w:rsid w:val="00576415"/>
    <w:rsid w:val="005767FC"/>
    <w:rsid w:val="00577CAC"/>
    <w:rsid w:val="005815B2"/>
    <w:rsid w:val="00581BC2"/>
    <w:rsid w:val="00582088"/>
    <w:rsid w:val="005823D4"/>
    <w:rsid w:val="00582F07"/>
    <w:rsid w:val="005831F1"/>
    <w:rsid w:val="005832F8"/>
    <w:rsid w:val="00583C7C"/>
    <w:rsid w:val="0058483B"/>
    <w:rsid w:val="00584873"/>
    <w:rsid w:val="00584F66"/>
    <w:rsid w:val="0058552C"/>
    <w:rsid w:val="005874E4"/>
    <w:rsid w:val="00587E9A"/>
    <w:rsid w:val="005907ED"/>
    <w:rsid w:val="00590A5D"/>
    <w:rsid w:val="00590D4C"/>
    <w:rsid w:val="0059195C"/>
    <w:rsid w:val="00591F34"/>
    <w:rsid w:val="005929FD"/>
    <w:rsid w:val="00592F34"/>
    <w:rsid w:val="00592FE1"/>
    <w:rsid w:val="005938CE"/>
    <w:rsid w:val="00593A9A"/>
    <w:rsid w:val="0059523D"/>
    <w:rsid w:val="005952E8"/>
    <w:rsid w:val="005956E4"/>
    <w:rsid w:val="00595763"/>
    <w:rsid w:val="00595AC6"/>
    <w:rsid w:val="00595E38"/>
    <w:rsid w:val="00596167"/>
    <w:rsid w:val="00597038"/>
    <w:rsid w:val="005974AE"/>
    <w:rsid w:val="00597845"/>
    <w:rsid w:val="00597869"/>
    <w:rsid w:val="005A0201"/>
    <w:rsid w:val="005A106D"/>
    <w:rsid w:val="005A1338"/>
    <w:rsid w:val="005A19A7"/>
    <w:rsid w:val="005A1B26"/>
    <w:rsid w:val="005A1FD7"/>
    <w:rsid w:val="005A239A"/>
    <w:rsid w:val="005A27BC"/>
    <w:rsid w:val="005A345D"/>
    <w:rsid w:val="005A38CA"/>
    <w:rsid w:val="005A499B"/>
    <w:rsid w:val="005A4B8C"/>
    <w:rsid w:val="005A55BA"/>
    <w:rsid w:val="005A68AB"/>
    <w:rsid w:val="005A6AEB"/>
    <w:rsid w:val="005B00D5"/>
    <w:rsid w:val="005B0F2D"/>
    <w:rsid w:val="005B1316"/>
    <w:rsid w:val="005B2B0C"/>
    <w:rsid w:val="005B2E74"/>
    <w:rsid w:val="005B3DAA"/>
    <w:rsid w:val="005B4415"/>
    <w:rsid w:val="005B4E11"/>
    <w:rsid w:val="005B4E9C"/>
    <w:rsid w:val="005B557A"/>
    <w:rsid w:val="005B5A00"/>
    <w:rsid w:val="005B5C1E"/>
    <w:rsid w:val="005B7D6B"/>
    <w:rsid w:val="005C0AA7"/>
    <w:rsid w:val="005C1419"/>
    <w:rsid w:val="005C15C4"/>
    <w:rsid w:val="005C21F2"/>
    <w:rsid w:val="005C229D"/>
    <w:rsid w:val="005C3827"/>
    <w:rsid w:val="005C38E6"/>
    <w:rsid w:val="005C4B7B"/>
    <w:rsid w:val="005C4F50"/>
    <w:rsid w:val="005C50CC"/>
    <w:rsid w:val="005C53F9"/>
    <w:rsid w:val="005C5C26"/>
    <w:rsid w:val="005C66CC"/>
    <w:rsid w:val="005C77EE"/>
    <w:rsid w:val="005C7FBE"/>
    <w:rsid w:val="005D0272"/>
    <w:rsid w:val="005D1BFB"/>
    <w:rsid w:val="005D1CD4"/>
    <w:rsid w:val="005D1E68"/>
    <w:rsid w:val="005D2696"/>
    <w:rsid w:val="005D3103"/>
    <w:rsid w:val="005D3886"/>
    <w:rsid w:val="005D38AC"/>
    <w:rsid w:val="005D3ACA"/>
    <w:rsid w:val="005D4508"/>
    <w:rsid w:val="005D517C"/>
    <w:rsid w:val="005D6358"/>
    <w:rsid w:val="005D6456"/>
    <w:rsid w:val="005D74BF"/>
    <w:rsid w:val="005D7911"/>
    <w:rsid w:val="005E105F"/>
    <w:rsid w:val="005E1257"/>
    <w:rsid w:val="005E1DDB"/>
    <w:rsid w:val="005E203B"/>
    <w:rsid w:val="005E2532"/>
    <w:rsid w:val="005E2A26"/>
    <w:rsid w:val="005E3A09"/>
    <w:rsid w:val="005E3F38"/>
    <w:rsid w:val="005E4966"/>
    <w:rsid w:val="005E5B39"/>
    <w:rsid w:val="005E5D9C"/>
    <w:rsid w:val="005E6E3D"/>
    <w:rsid w:val="005E7AD5"/>
    <w:rsid w:val="005F1106"/>
    <w:rsid w:val="005F1D94"/>
    <w:rsid w:val="005F3109"/>
    <w:rsid w:val="005F31D5"/>
    <w:rsid w:val="005F36FA"/>
    <w:rsid w:val="005F3F21"/>
    <w:rsid w:val="005F4020"/>
    <w:rsid w:val="005F49E8"/>
    <w:rsid w:val="005F4CF8"/>
    <w:rsid w:val="005F53F6"/>
    <w:rsid w:val="005F5BBD"/>
    <w:rsid w:val="005F67BE"/>
    <w:rsid w:val="005F6B9B"/>
    <w:rsid w:val="005F7135"/>
    <w:rsid w:val="005F72CF"/>
    <w:rsid w:val="005F7F05"/>
    <w:rsid w:val="00600347"/>
    <w:rsid w:val="00600AD3"/>
    <w:rsid w:val="00601552"/>
    <w:rsid w:val="006027B0"/>
    <w:rsid w:val="00603007"/>
    <w:rsid w:val="00604AFD"/>
    <w:rsid w:val="00605385"/>
    <w:rsid w:val="0060575D"/>
    <w:rsid w:val="00605B58"/>
    <w:rsid w:val="00606B06"/>
    <w:rsid w:val="00606F31"/>
    <w:rsid w:val="006072E6"/>
    <w:rsid w:val="00607D8D"/>
    <w:rsid w:val="00610371"/>
    <w:rsid w:val="00611220"/>
    <w:rsid w:val="006112FE"/>
    <w:rsid w:val="0061226B"/>
    <w:rsid w:val="006131D7"/>
    <w:rsid w:val="0061553F"/>
    <w:rsid w:val="00615DCB"/>
    <w:rsid w:val="00616019"/>
    <w:rsid w:val="00616610"/>
    <w:rsid w:val="00616733"/>
    <w:rsid w:val="00616AFF"/>
    <w:rsid w:val="00617271"/>
    <w:rsid w:val="00622AFF"/>
    <w:rsid w:val="006235F1"/>
    <w:rsid w:val="00623F1D"/>
    <w:rsid w:val="00624AE4"/>
    <w:rsid w:val="006250A6"/>
    <w:rsid w:val="00625D01"/>
    <w:rsid w:val="00626A3D"/>
    <w:rsid w:val="00627BF4"/>
    <w:rsid w:val="00627D22"/>
    <w:rsid w:val="00627DA9"/>
    <w:rsid w:val="00630095"/>
    <w:rsid w:val="00633222"/>
    <w:rsid w:val="0063373B"/>
    <w:rsid w:val="0063395C"/>
    <w:rsid w:val="00634315"/>
    <w:rsid w:val="0063459A"/>
    <w:rsid w:val="00634C2D"/>
    <w:rsid w:val="00634C8D"/>
    <w:rsid w:val="00635AEA"/>
    <w:rsid w:val="00637935"/>
    <w:rsid w:val="006379CB"/>
    <w:rsid w:val="006403C2"/>
    <w:rsid w:val="00640613"/>
    <w:rsid w:val="00641CEE"/>
    <w:rsid w:val="00641DE6"/>
    <w:rsid w:val="00641F2D"/>
    <w:rsid w:val="00641FBD"/>
    <w:rsid w:val="00642735"/>
    <w:rsid w:val="006437CD"/>
    <w:rsid w:val="00644780"/>
    <w:rsid w:val="00644F0A"/>
    <w:rsid w:val="00645C06"/>
    <w:rsid w:val="00645F8A"/>
    <w:rsid w:val="00646253"/>
    <w:rsid w:val="00646A91"/>
    <w:rsid w:val="00647D6D"/>
    <w:rsid w:val="0065074C"/>
    <w:rsid w:val="00651384"/>
    <w:rsid w:val="0065138F"/>
    <w:rsid w:val="00651B73"/>
    <w:rsid w:val="00651C0B"/>
    <w:rsid w:val="006524D0"/>
    <w:rsid w:val="00654A3D"/>
    <w:rsid w:val="00655E2D"/>
    <w:rsid w:val="00655EA7"/>
    <w:rsid w:val="0065671A"/>
    <w:rsid w:val="006570DF"/>
    <w:rsid w:val="006571DB"/>
    <w:rsid w:val="006574F2"/>
    <w:rsid w:val="00657A7D"/>
    <w:rsid w:val="006604B8"/>
    <w:rsid w:val="00660CB9"/>
    <w:rsid w:val="00660CFD"/>
    <w:rsid w:val="006627C5"/>
    <w:rsid w:val="00662A72"/>
    <w:rsid w:val="006634F5"/>
    <w:rsid w:val="00663E1A"/>
    <w:rsid w:val="00664071"/>
    <w:rsid w:val="006642D9"/>
    <w:rsid w:val="0066484E"/>
    <w:rsid w:val="00665BFC"/>
    <w:rsid w:val="00665D07"/>
    <w:rsid w:val="00666FB2"/>
    <w:rsid w:val="0066715B"/>
    <w:rsid w:val="00667B51"/>
    <w:rsid w:val="0067035E"/>
    <w:rsid w:val="00670607"/>
    <w:rsid w:val="006713DA"/>
    <w:rsid w:val="00671C3D"/>
    <w:rsid w:val="00672722"/>
    <w:rsid w:val="00672C05"/>
    <w:rsid w:val="006744DE"/>
    <w:rsid w:val="00674F3E"/>
    <w:rsid w:val="006753D8"/>
    <w:rsid w:val="006757E0"/>
    <w:rsid w:val="00675C28"/>
    <w:rsid w:val="00675C97"/>
    <w:rsid w:val="00676ECF"/>
    <w:rsid w:val="00677028"/>
    <w:rsid w:val="0067750E"/>
    <w:rsid w:val="00677AD6"/>
    <w:rsid w:val="006801C0"/>
    <w:rsid w:val="00680850"/>
    <w:rsid w:val="00680EE0"/>
    <w:rsid w:val="006817B7"/>
    <w:rsid w:val="00681980"/>
    <w:rsid w:val="00681C7D"/>
    <w:rsid w:val="00682EA1"/>
    <w:rsid w:val="00684173"/>
    <w:rsid w:val="0068430A"/>
    <w:rsid w:val="00684458"/>
    <w:rsid w:val="00684820"/>
    <w:rsid w:val="00684A78"/>
    <w:rsid w:val="00685172"/>
    <w:rsid w:val="0068557C"/>
    <w:rsid w:val="00686530"/>
    <w:rsid w:val="006867C7"/>
    <w:rsid w:val="006872EF"/>
    <w:rsid w:val="00687551"/>
    <w:rsid w:val="00687BFA"/>
    <w:rsid w:val="00687F27"/>
    <w:rsid w:val="006908DD"/>
    <w:rsid w:val="00690A0F"/>
    <w:rsid w:val="00690CEC"/>
    <w:rsid w:val="00690DD6"/>
    <w:rsid w:val="00690E07"/>
    <w:rsid w:val="00690F1F"/>
    <w:rsid w:val="0069124A"/>
    <w:rsid w:val="00691C15"/>
    <w:rsid w:val="00692E7D"/>
    <w:rsid w:val="006936F2"/>
    <w:rsid w:val="006938B5"/>
    <w:rsid w:val="0069407B"/>
    <w:rsid w:val="00694B6A"/>
    <w:rsid w:val="006958D8"/>
    <w:rsid w:val="00696290"/>
    <w:rsid w:val="006964A4"/>
    <w:rsid w:val="0069698F"/>
    <w:rsid w:val="00696F2F"/>
    <w:rsid w:val="00697AC5"/>
    <w:rsid w:val="00697C37"/>
    <w:rsid w:val="00697FA9"/>
    <w:rsid w:val="006A03D3"/>
    <w:rsid w:val="006A0615"/>
    <w:rsid w:val="006A07EE"/>
    <w:rsid w:val="006A07F0"/>
    <w:rsid w:val="006A1224"/>
    <w:rsid w:val="006A2542"/>
    <w:rsid w:val="006A276B"/>
    <w:rsid w:val="006A2C33"/>
    <w:rsid w:val="006A3561"/>
    <w:rsid w:val="006A396D"/>
    <w:rsid w:val="006A3EF3"/>
    <w:rsid w:val="006A4074"/>
    <w:rsid w:val="006A4840"/>
    <w:rsid w:val="006A4AA8"/>
    <w:rsid w:val="006A6229"/>
    <w:rsid w:val="006A6B8B"/>
    <w:rsid w:val="006A7FE2"/>
    <w:rsid w:val="006B1B47"/>
    <w:rsid w:val="006B1E89"/>
    <w:rsid w:val="006B219B"/>
    <w:rsid w:val="006B2E13"/>
    <w:rsid w:val="006B3235"/>
    <w:rsid w:val="006B33D3"/>
    <w:rsid w:val="006B42A5"/>
    <w:rsid w:val="006B55AB"/>
    <w:rsid w:val="006B61E0"/>
    <w:rsid w:val="006B6A1B"/>
    <w:rsid w:val="006B6AEC"/>
    <w:rsid w:val="006B7179"/>
    <w:rsid w:val="006B7615"/>
    <w:rsid w:val="006B7C45"/>
    <w:rsid w:val="006C0960"/>
    <w:rsid w:val="006C105E"/>
    <w:rsid w:val="006C227C"/>
    <w:rsid w:val="006C3487"/>
    <w:rsid w:val="006C377F"/>
    <w:rsid w:val="006C392B"/>
    <w:rsid w:val="006C3ABE"/>
    <w:rsid w:val="006C3CE9"/>
    <w:rsid w:val="006C3D7F"/>
    <w:rsid w:val="006C498D"/>
    <w:rsid w:val="006C5355"/>
    <w:rsid w:val="006C548B"/>
    <w:rsid w:val="006C5C5F"/>
    <w:rsid w:val="006C5DAC"/>
    <w:rsid w:val="006C6755"/>
    <w:rsid w:val="006C6C31"/>
    <w:rsid w:val="006C74AA"/>
    <w:rsid w:val="006C7EBF"/>
    <w:rsid w:val="006D0AFE"/>
    <w:rsid w:val="006D1F8F"/>
    <w:rsid w:val="006D3248"/>
    <w:rsid w:val="006D3D26"/>
    <w:rsid w:val="006D3F89"/>
    <w:rsid w:val="006D4484"/>
    <w:rsid w:val="006D471F"/>
    <w:rsid w:val="006D5695"/>
    <w:rsid w:val="006D5D01"/>
    <w:rsid w:val="006D6766"/>
    <w:rsid w:val="006D6D89"/>
    <w:rsid w:val="006D7292"/>
    <w:rsid w:val="006D7BE6"/>
    <w:rsid w:val="006D7F16"/>
    <w:rsid w:val="006E079A"/>
    <w:rsid w:val="006E0940"/>
    <w:rsid w:val="006E0B36"/>
    <w:rsid w:val="006E1A2E"/>
    <w:rsid w:val="006E241E"/>
    <w:rsid w:val="006E27B3"/>
    <w:rsid w:val="006E32FF"/>
    <w:rsid w:val="006E33FB"/>
    <w:rsid w:val="006E36B8"/>
    <w:rsid w:val="006E423E"/>
    <w:rsid w:val="006E4936"/>
    <w:rsid w:val="006E6EAA"/>
    <w:rsid w:val="006E743B"/>
    <w:rsid w:val="006F0802"/>
    <w:rsid w:val="006F158D"/>
    <w:rsid w:val="006F22CB"/>
    <w:rsid w:val="006F4109"/>
    <w:rsid w:val="006F414B"/>
    <w:rsid w:val="006F41D1"/>
    <w:rsid w:val="006F425E"/>
    <w:rsid w:val="006F42B8"/>
    <w:rsid w:val="006F43E3"/>
    <w:rsid w:val="006F4EA2"/>
    <w:rsid w:val="006F54A8"/>
    <w:rsid w:val="006F6262"/>
    <w:rsid w:val="006F7200"/>
    <w:rsid w:val="006F7613"/>
    <w:rsid w:val="006F79FA"/>
    <w:rsid w:val="0070033B"/>
    <w:rsid w:val="0070059F"/>
    <w:rsid w:val="00701744"/>
    <w:rsid w:val="00702167"/>
    <w:rsid w:val="007024D5"/>
    <w:rsid w:val="00702FCD"/>
    <w:rsid w:val="0070330E"/>
    <w:rsid w:val="007033B3"/>
    <w:rsid w:val="007034A3"/>
    <w:rsid w:val="00703A3D"/>
    <w:rsid w:val="0070465D"/>
    <w:rsid w:val="007046F2"/>
    <w:rsid w:val="00704928"/>
    <w:rsid w:val="0070717E"/>
    <w:rsid w:val="00707B2E"/>
    <w:rsid w:val="0071083D"/>
    <w:rsid w:val="00710E60"/>
    <w:rsid w:val="007131BF"/>
    <w:rsid w:val="00715778"/>
    <w:rsid w:val="00716385"/>
    <w:rsid w:val="0071758E"/>
    <w:rsid w:val="007179F7"/>
    <w:rsid w:val="00717F8F"/>
    <w:rsid w:val="00720538"/>
    <w:rsid w:val="007206F1"/>
    <w:rsid w:val="00720B24"/>
    <w:rsid w:val="00720B7D"/>
    <w:rsid w:val="00720F89"/>
    <w:rsid w:val="00720FCA"/>
    <w:rsid w:val="00721A67"/>
    <w:rsid w:val="00722227"/>
    <w:rsid w:val="007232EC"/>
    <w:rsid w:val="007233CF"/>
    <w:rsid w:val="007236B2"/>
    <w:rsid w:val="00723A20"/>
    <w:rsid w:val="00723E4C"/>
    <w:rsid w:val="00723E60"/>
    <w:rsid w:val="0072400A"/>
    <w:rsid w:val="0072526E"/>
    <w:rsid w:val="00725707"/>
    <w:rsid w:val="00725768"/>
    <w:rsid w:val="0072690C"/>
    <w:rsid w:val="007273B0"/>
    <w:rsid w:val="007277D1"/>
    <w:rsid w:val="007304FA"/>
    <w:rsid w:val="00730A80"/>
    <w:rsid w:val="00730AC7"/>
    <w:rsid w:val="00730E0D"/>
    <w:rsid w:val="0073197B"/>
    <w:rsid w:val="00731E92"/>
    <w:rsid w:val="00733A3F"/>
    <w:rsid w:val="00733F27"/>
    <w:rsid w:val="00734010"/>
    <w:rsid w:val="0073486C"/>
    <w:rsid w:val="007350E3"/>
    <w:rsid w:val="00735484"/>
    <w:rsid w:val="007356FD"/>
    <w:rsid w:val="0073573E"/>
    <w:rsid w:val="00736C3E"/>
    <w:rsid w:val="00737780"/>
    <w:rsid w:val="007377D5"/>
    <w:rsid w:val="0073793E"/>
    <w:rsid w:val="00740162"/>
    <w:rsid w:val="00740CAC"/>
    <w:rsid w:val="00740D11"/>
    <w:rsid w:val="00741F42"/>
    <w:rsid w:val="0074227D"/>
    <w:rsid w:val="00742D37"/>
    <w:rsid w:val="00744D13"/>
    <w:rsid w:val="00744E2F"/>
    <w:rsid w:val="00745691"/>
    <w:rsid w:val="0074601B"/>
    <w:rsid w:val="00746F08"/>
    <w:rsid w:val="00747E63"/>
    <w:rsid w:val="0075073B"/>
    <w:rsid w:val="00751ACC"/>
    <w:rsid w:val="00751F8E"/>
    <w:rsid w:val="00752290"/>
    <w:rsid w:val="007526B9"/>
    <w:rsid w:val="00752BB3"/>
    <w:rsid w:val="00753514"/>
    <w:rsid w:val="00753689"/>
    <w:rsid w:val="00753A6D"/>
    <w:rsid w:val="00753B19"/>
    <w:rsid w:val="0075489A"/>
    <w:rsid w:val="00756056"/>
    <w:rsid w:val="00756F9C"/>
    <w:rsid w:val="0076011A"/>
    <w:rsid w:val="00760B14"/>
    <w:rsid w:val="0076155D"/>
    <w:rsid w:val="00761A8D"/>
    <w:rsid w:val="00762C49"/>
    <w:rsid w:val="007632D7"/>
    <w:rsid w:val="00763792"/>
    <w:rsid w:val="00763A3A"/>
    <w:rsid w:val="007640CE"/>
    <w:rsid w:val="00765B83"/>
    <w:rsid w:val="00765C2F"/>
    <w:rsid w:val="00766351"/>
    <w:rsid w:val="007677B8"/>
    <w:rsid w:val="00770AD8"/>
    <w:rsid w:val="00770B12"/>
    <w:rsid w:val="007721B7"/>
    <w:rsid w:val="007725DA"/>
    <w:rsid w:val="00772F86"/>
    <w:rsid w:val="00773048"/>
    <w:rsid w:val="007733D9"/>
    <w:rsid w:val="0077393E"/>
    <w:rsid w:val="00774CBA"/>
    <w:rsid w:val="0077505D"/>
    <w:rsid w:val="0077534A"/>
    <w:rsid w:val="0077545F"/>
    <w:rsid w:val="007765B6"/>
    <w:rsid w:val="0077670D"/>
    <w:rsid w:val="007775F3"/>
    <w:rsid w:val="00777A51"/>
    <w:rsid w:val="0078084E"/>
    <w:rsid w:val="00781C7D"/>
    <w:rsid w:val="007826C4"/>
    <w:rsid w:val="0078411A"/>
    <w:rsid w:val="0078530C"/>
    <w:rsid w:val="007857E0"/>
    <w:rsid w:val="00785A05"/>
    <w:rsid w:val="00785EDB"/>
    <w:rsid w:val="0078615A"/>
    <w:rsid w:val="0078692F"/>
    <w:rsid w:val="00787488"/>
    <w:rsid w:val="007901B9"/>
    <w:rsid w:val="0079079F"/>
    <w:rsid w:val="00790A2E"/>
    <w:rsid w:val="00792135"/>
    <w:rsid w:val="00793133"/>
    <w:rsid w:val="00794341"/>
    <w:rsid w:val="00794CF1"/>
    <w:rsid w:val="007959A5"/>
    <w:rsid w:val="007963FD"/>
    <w:rsid w:val="0079651B"/>
    <w:rsid w:val="00797D8E"/>
    <w:rsid w:val="00797EE1"/>
    <w:rsid w:val="007A0BA2"/>
    <w:rsid w:val="007A2097"/>
    <w:rsid w:val="007A21DB"/>
    <w:rsid w:val="007A2870"/>
    <w:rsid w:val="007A2AD4"/>
    <w:rsid w:val="007A2DE5"/>
    <w:rsid w:val="007A311B"/>
    <w:rsid w:val="007A4305"/>
    <w:rsid w:val="007A453C"/>
    <w:rsid w:val="007A6984"/>
    <w:rsid w:val="007A6AC2"/>
    <w:rsid w:val="007A7912"/>
    <w:rsid w:val="007A7C0B"/>
    <w:rsid w:val="007A7EEB"/>
    <w:rsid w:val="007B0F11"/>
    <w:rsid w:val="007B0FDC"/>
    <w:rsid w:val="007B1A7A"/>
    <w:rsid w:val="007B2F1B"/>
    <w:rsid w:val="007B377B"/>
    <w:rsid w:val="007B399A"/>
    <w:rsid w:val="007B438C"/>
    <w:rsid w:val="007B4A89"/>
    <w:rsid w:val="007B4AE1"/>
    <w:rsid w:val="007B4BAB"/>
    <w:rsid w:val="007B4DC9"/>
    <w:rsid w:val="007B567F"/>
    <w:rsid w:val="007B65C2"/>
    <w:rsid w:val="007B6EDF"/>
    <w:rsid w:val="007B7FDB"/>
    <w:rsid w:val="007C18C7"/>
    <w:rsid w:val="007C2BCB"/>
    <w:rsid w:val="007C3828"/>
    <w:rsid w:val="007C3B62"/>
    <w:rsid w:val="007C3C15"/>
    <w:rsid w:val="007C488D"/>
    <w:rsid w:val="007C4D49"/>
    <w:rsid w:val="007C4FAD"/>
    <w:rsid w:val="007C5055"/>
    <w:rsid w:val="007C5FFC"/>
    <w:rsid w:val="007C6F32"/>
    <w:rsid w:val="007D055A"/>
    <w:rsid w:val="007D2795"/>
    <w:rsid w:val="007D2CA6"/>
    <w:rsid w:val="007D3444"/>
    <w:rsid w:val="007D36F5"/>
    <w:rsid w:val="007D37B4"/>
    <w:rsid w:val="007D3C90"/>
    <w:rsid w:val="007D4F19"/>
    <w:rsid w:val="007D5198"/>
    <w:rsid w:val="007D5480"/>
    <w:rsid w:val="007D54B4"/>
    <w:rsid w:val="007D6290"/>
    <w:rsid w:val="007D780F"/>
    <w:rsid w:val="007D7F46"/>
    <w:rsid w:val="007E07C5"/>
    <w:rsid w:val="007E0C15"/>
    <w:rsid w:val="007E0DED"/>
    <w:rsid w:val="007E271D"/>
    <w:rsid w:val="007E2935"/>
    <w:rsid w:val="007E3916"/>
    <w:rsid w:val="007E3A74"/>
    <w:rsid w:val="007E49FB"/>
    <w:rsid w:val="007E5435"/>
    <w:rsid w:val="007E5A61"/>
    <w:rsid w:val="007E636D"/>
    <w:rsid w:val="007E6660"/>
    <w:rsid w:val="007E6A1B"/>
    <w:rsid w:val="007E7BDE"/>
    <w:rsid w:val="007F00A1"/>
    <w:rsid w:val="007F03FC"/>
    <w:rsid w:val="007F0F5A"/>
    <w:rsid w:val="007F27AB"/>
    <w:rsid w:val="007F2BAE"/>
    <w:rsid w:val="007F33F3"/>
    <w:rsid w:val="007F349F"/>
    <w:rsid w:val="007F37AB"/>
    <w:rsid w:val="007F504C"/>
    <w:rsid w:val="007F5063"/>
    <w:rsid w:val="007F55AA"/>
    <w:rsid w:val="007F5733"/>
    <w:rsid w:val="007F5C3A"/>
    <w:rsid w:val="007F6102"/>
    <w:rsid w:val="007F6705"/>
    <w:rsid w:val="007F6BBF"/>
    <w:rsid w:val="007F6C7F"/>
    <w:rsid w:val="007F6DBA"/>
    <w:rsid w:val="007F7C3D"/>
    <w:rsid w:val="00800641"/>
    <w:rsid w:val="008016A6"/>
    <w:rsid w:val="00801FD6"/>
    <w:rsid w:val="008024D7"/>
    <w:rsid w:val="00802867"/>
    <w:rsid w:val="00803739"/>
    <w:rsid w:val="00803DEB"/>
    <w:rsid w:val="00803FB4"/>
    <w:rsid w:val="00804AC3"/>
    <w:rsid w:val="008050BC"/>
    <w:rsid w:val="008052BF"/>
    <w:rsid w:val="00806269"/>
    <w:rsid w:val="00806F75"/>
    <w:rsid w:val="0080767B"/>
    <w:rsid w:val="008100DC"/>
    <w:rsid w:val="0081021B"/>
    <w:rsid w:val="0081079E"/>
    <w:rsid w:val="0081225B"/>
    <w:rsid w:val="0081226F"/>
    <w:rsid w:val="00812524"/>
    <w:rsid w:val="008129ED"/>
    <w:rsid w:val="00812B9E"/>
    <w:rsid w:val="00812CB0"/>
    <w:rsid w:val="008149FC"/>
    <w:rsid w:val="00815366"/>
    <w:rsid w:val="00815603"/>
    <w:rsid w:val="0081596A"/>
    <w:rsid w:val="00815C14"/>
    <w:rsid w:val="00816446"/>
    <w:rsid w:val="00817129"/>
    <w:rsid w:val="00817B53"/>
    <w:rsid w:val="00817CCD"/>
    <w:rsid w:val="008205A0"/>
    <w:rsid w:val="00820EAB"/>
    <w:rsid w:val="00820F69"/>
    <w:rsid w:val="008210D5"/>
    <w:rsid w:val="00821BA5"/>
    <w:rsid w:val="00821C98"/>
    <w:rsid w:val="00822098"/>
    <w:rsid w:val="00822966"/>
    <w:rsid w:val="00823ED1"/>
    <w:rsid w:val="00824DDB"/>
    <w:rsid w:val="00824F54"/>
    <w:rsid w:val="00825E96"/>
    <w:rsid w:val="00825F6B"/>
    <w:rsid w:val="008268AE"/>
    <w:rsid w:val="00826DED"/>
    <w:rsid w:val="00827373"/>
    <w:rsid w:val="0082797C"/>
    <w:rsid w:val="008303FC"/>
    <w:rsid w:val="00830D52"/>
    <w:rsid w:val="0083115A"/>
    <w:rsid w:val="008321D4"/>
    <w:rsid w:val="00832505"/>
    <w:rsid w:val="008338FC"/>
    <w:rsid w:val="00834BD3"/>
    <w:rsid w:val="00834C0C"/>
    <w:rsid w:val="008357A2"/>
    <w:rsid w:val="00835A7D"/>
    <w:rsid w:val="00836EA7"/>
    <w:rsid w:val="00836F4B"/>
    <w:rsid w:val="00837AF5"/>
    <w:rsid w:val="008400AD"/>
    <w:rsid w:val="008406A2"/>
    <w:rsid w:val="00841B0B"/>
    <w:rsid w:val="00841F11"/>
    <w:rsid w:val="0084212C"/>
    <w:rsid w:val="008426F1"/>
    <w:rsid w:val="008430C5"/>
    <w:rsid w:val="00845260"/>
    <w:rsid w:val="0084577D"/>
    <w:rsid w:val="00845B96"/>
    <w:rsid w:val="00846759"/>
    <w:rsid w:val="00846B77"/>
    <w:rsid w:val="00846FA1"/>
    <w:rsid w:val="008470A3"/>
    <w:rsid w:val="008471C4"/>
    <w:rsid w:val="00847207"/>
    <w:rsid w:val="00847B63"/>
    <w:rsid w:val="00847E82"/>
    <w:rsid w:val="00851B6E"/>
    <w:rsid w:val="00852107"/>
    <w:rsid w:val="008534F4"/>
    <w:rsid w:val="008536F9"/>
    <w:rsid w:val="00853967"/>
    <w:rsid w:val="008545AB"/>
    <w:rsid w:val="00854891"/>
    <w:rsid w:val="00854C88"/>
    <w:rsid w:val="008550CF"/>
    <w:rsid w:val="00855387"/>
    <w:rsid w:val="0085579E"/>
    <w:rsid w:val="00855E12"/>
    <w:rsid w:val="00856C48"/>
    <w:rsid w:val="0085700F"/>
    <w:rsid w:val="008573BC"/>
    <w:rsid w:val="00857719"/>
    <w:rsid w:val="00861945"/>
    <w:rsid w:val="008638C5"/>
    <w:rsid w:val="00863A95"/>
    <w:rsid w:val="00864E45"/>
    <w:rsid w:val="008659DB"/>
    <w:rsid w:val="00865A08"/>
    <w:rsid w:val="00865B91"/>
    <w:rsid w:val="00866F14"/>
    <w:rsid w:val="00867570"/>
    <w:rsid w:val="008701E1"/>
    <w:rsid w:val="00870D62"/>
    <w:rsid w:val="008712AD"/>
    <w:rsid w:val="00871AA0"/>
    <w:rsid w:val="00871FB9"/>
    <w:rsid w:val="00872031"/>
    <w:rsid w:val="0087205E"/>
    <w:rsid w:val="008723CD"/>
    <w:rsid w:val="0087271C"/>
    <w:rsid w:val="00873099"/>
    <w:rsid w:val="00875E68"/>
    <w:rsid w:val="0087630F"/>
    <w:rsid w:val="00876317"/>
    <w:rsid w:val="008769EE"/>
    <w:rsid w:val="00876A19"/>
    <w:rsid w:val="00877466"/>
    <w:rsid w:val="00880B8D"/>
    <w:rsid w:val="00881431"/>
    <w:rsid w:val="0088193A"/>
    <w:rsid w:val="00882D8E"/>
    <w:rsid w:val="00883590"/>
    <w:rsid w:val="008845A8"/>
    <w:rsid w:val="008850A2"/>
    <w:rsid w:val="008857E0"/>
    <w:rsid w:val="00885AA8"/>
    <w:rsid w:val="0088623E"/>
    <w:rsid w:val="008862A0"/>
    <w:rsid w:val="008869C6"/>
    <w:rsid w:val="00886DC0"/>
    <w:rsid w:val="00886F46"/>
    <w:rsid w:val="00887A43"/>
    <w:rsid w:val="00887A8C"/>
    <w:rsid w:val="00887B01"/>
    <w:rsid w:val="00887E20"/>
    <w:rsid w:val="00887FD9"/>
    <w:rsid w:val="0089006C"/>
    <w:rsid w:val="00890446"/>
    <w:rsid w:val="00890974"/>
    <w:rsid w:val="00891EE2"/>
    <w:rsid w:val="00892212"/>
    <w:rsid w:val="008928B8"/>
    <w:rsid w:val="0089350E"/>
    <w:rsid w:val="008942CC"/>
    <w:rsid w:val="0089500A"/>
    <w:rsid w:val="00897119"/>
    <w:rsid w:val="008A0751"/>
    <w:rsid w:val="008A082B"/>
    <w:rsid w:val="008A1A7C"/>
    <w:rsid w:val="008A1FC8"/>
    <w:rsid w:val="008A2FCE"/>
    <w:rsid w:val="008A34FD"/>
    <w:rsid w:val="008A376E"/>
    <w:rsid w:val="008A37AC"/>
    <w:rsid w:val="008A473B"/>
    <w:rsid w:val="008A4985"/>
    <w:rsid w:val="008A5871"/>
    <w:rsid w:val="008A6B03"/>
    <w:rsid w:val="008A7368"/>
    <w:rsid w:val="008A7680"/>
    <w:rsid w:val="008B17F9"/>
    <w:rsid w:val="008B42DC"/>
    <w:rsid w:val="008B4859"/>
    <w:rsid w:val="008B4964"/>
    <w:rsid w:val="008B5BFD"/>
    <w:rsid w:val="008B5FD5"/>
    <w:rsid w:val="008B6DC4"/>
    <w:rsid w:val="008C0169"/>
    <w:rsid w:val="008C0D17"/>
    <w:rsid w:val="008C18B8"/>
    <w:rsid w:val="008C2D71"/>
    <w:rsid w:val="008C37E7"/>
    <w:rsid w:val="008C42DA"/>
    <w:rsid w:val="008C5262"/>
    <w:rsid w:val="008C618D"/>
    <w:rsid w:val="008C6D06"/>
    <w:rsid w:val="008C7349"/>
    <w:rsid w:val="008D03FA"/>
    <w:rsid w:val="008D0C73"/>
    <w:rsid w:val="008D0F42"/>
    <w:rsid w:val="008D12DB"/>
    <w:rsid w:val="008D187C"/>
    <w:rsid w:val="008D1A20"/>
    <w:rsid w:val="008D1C5A"/>
    <w:rsid w:val="008D21F3"/>
    <w:rsid w:val="008D3185"/>
    <w:rsid w:val="008D3930"/>
    <w:rsid w:val="008D3ABE"/>
    <w:rsid w:val="008D44CE"/>
    <w:rsid w:val="008D51AD"/>
    <w:rsid w:val="008D60CA"/>
    <w:rsid w:val="008D68B5"/>
    <w:rsid w:val="008D6F81"/>
    <w:rsid w:val="008E270F"/>
    <w:rsid w:val="008E2D9E"/>
    <w:rsid w:val="008E2E37"/>
    <w:rsid w:val="008E318C"/>
    <w:rsid w:val="008E32A8"/>
    <w:rsid w:val="008E54A1"/>
    <w:rsid w:val="008E5A8E"/>
    <w:rsid w:val="008E687E"/>
    <w:rsid w:val="008E772C"/>
    <w:rsid w:val="008F0394"/>
    <w:rsid w:val="008F0423"/>
    <w:rsid w:val="008F1333"/>
    <w:rsid w:val="008F19C7"/>
    <w:rsid w:val="008F210F"/>
    <w:rsid w:val="008F2902"/>
    <w:rsid w:val="008F2A6A"/>
    <w:rsid w:val="008F3B34"/>
    <w:rsid w:val="008F3DA0"/>
    <w:rsid w:val="008F446F"/>
    <w:rsid w:val="008F4E4B"/>
    <w:rsid w:val="008F4FD1"/>
    <w:rsid w:val="008F5DE4"/>
    <w:rsid w:val="008F74B2"/>
    <w:rsid w:val="008F7A51"/>
    <w:rsid w:val="00900419"/>
    <w:rsid w:val="009004F2"/>
    <w:rsid w:val="00901314"/>
    <w:rsid w:val="00902743"/>
    <w:rsid w:val="00903094"/>
    <w:rsid w:val="00904129"/>
    <w:rsid w:val="00904478"/>
    <w:rsid w:val="00904FA6"/>
    <w:rsid w:val="00905AE9"/>
    <w:rsid w:val="00905F0E"/>
    <w:rsid w:val="009060D5"/>
    <w:rsid w:val="009063BB"/>
    <w:rsid w:val="009066E8"/>
    <w:rsid w:val="00906CC1"/>
    <w:rsid w:val="00907675"/>
    <w:rsid w:val="009076E6"/>
    <w:rsid w:val="00907A33"/>
    <w:rsid w:val="00907F32"/>
    <w:rsid w:val="00907F62"/>
    <w:rsid w:val="0091019C"/>
    <w:rsid w:val="00910617"/>
    <w:rsid w:val="0091103C"/>
    <w:rsid w:val="0091180C"/>
    <w:rsid w:val="009141C9"/>
    <w:rsid w:val="009141EF"/>
    <w:rsid w:val="00914793"/>
    <w:rsid w:val="00916E4B"/>
    <w:rsid w:val="009170E1"/>
    <w:rsid w:val="00917365"/>
    <w:rsid w:val="00920393"/>
    <w:rsid w:val="00920AE5"/>
    <w:rsid w:val="00921467"/>
    <w:rsid w:val="009224DB"/>
    <w:rsid w:val="0092300C"/>
    <w:rsid w:val="00923577"/>
    <w:rsid w:val="0092381C"/>
    <w:rsid w:val="009245EA"/>
    <w:rsid w:val="009247FF"/>
    <w:rsid w:val="00924A63"/>
    <w:rsid w:val="00925003"/>
    <w:rsid w:val="00925A56"/>
    <w:rsid w:val="00926500"/>
    <w:rsid w:val="00927842"/>
    <w:rsid w:val="00930854"/>
    <w:rsid w:val="00930B09"/>
    <w:rsid w:val="00930B8B"/>
    <w:rsid w:val="00930E0C"/>
    <w:rsid w:val="0093182F"/>
    <w:rsid w:val="00931A6D"/>
    <w:rsid w:val="00931B96"/>
    <w:rsid w:val="00931C73"/>
    <w:rsid w:val="009320FB"/>
    <w:rsid w:val="00932A45"/>
    <w:rsid w:val="0093352F"/>
    <w:rsid w:val="009338FC"/>
    <w:rsid w:val="009358BC"/>
    <w:rsid w:val="00935D12"/>
    <w:rsid w:val="00935E84"/>
    <w:rsid w:val="009372A2"/>
    <w:rsid w:val="00941741"/>
    <w:rsid w:val="0094242B"/>
    <w:rsid w:val="00942D06"/>
    <w:rsid w:val="009432B0"/>
    <w:rsid w:val="009433CC"/>
    <w:rsid w:val="00944044"/>
    <w:rsid w:val="00946BF7"/>
    <w:rsid w:val="0094741B"/>
    <w:rsid w:val="0095044E"/>
    <w:rsid w:val="00950899"/>
    <w:rsid w:val="0095145D"/>
    <w:rsid w:val="009531C3"/>
    <w:rsid w:val="00953A22"/>
    <w:rsid w:val="0095480D"/>
    <w:rsid w:val="00954984"/>
    <w:rsid w:val="00955C27"/>
    <w:rsid w:val="0095603A"/>
    <w:rsid w:val="00957F1A"/>
    <w:rsid w:val="009608D4"/>
    <w:rsid w:val="00961369"/>
    <w:rsid w:val="009616C9"/>
    <w:rsid w:val="009616DC"/>
    <w:rsid w:val="00961C05"/>
    <w:rsid w:val="0096219B"/>
    <w:rsid w:val="00962583"/>
    <w:rsid w:val="00963144"/>
    <w:rsid w:val="00963220"/>
    <w:rsid w:val="009632E7"/>
    <w:rsid w:val="009636AA"/>
    <w:rsid w:val="009637F2"/>
    <w:rsid w:val="00964B18"/>
    <w:rsid w:val="00965E9C"/>
    <w:rsid w:val="00965ECE"/>
    <w:rsid w:val="009664F7"/>
    <w:rsid w:val="00967CE4"/>
    <w:rsid w:val="00967EF6"/>
    <w:rsid w:val="009712E7"/>
    <w:rsid w:val="00971AA6"/>
    <w:rsid w:val="0097276E"/>
    <w:rsid w:val="00973AB1"/>
    <w:rsid w:val="009743F0"/>
    <w:rsid w:val="00974407"/>
    <w:rsid w:val="00974A2F"/>
    <w:rsid w:val="00974F6D"/>
    <w:rsid w:val="0097519A"/>
    <w:rsid w:val="009752A1"/>
    <w:rsid w:val="009752BF"/>
    <w:rsid w:val="00975A92"/>
    <w:rsid w:val="00976B59"/>
    <w:rsid w:val="009773BA"/>
    <w:rsid w:val="00980D1D"/>
    <w:rsid w:val="00981A88"/>
    <w:rsid w:val="0098204E"/>
    <w:rsid w:val="009828DC"/>
    <w:rsid w:val="00984438"/>
    <w:rsid w:val="009845AA"/>
    <w:rsid w:val="00984AE6"/>
    <w:rsid w:val="0098525C"/>
    <w:rsid w:val="009855C5"/>
    <w:rsid w:val="00986659"/>
    <w:rsid w:val="009868BE"/>
    <w:rsid w:val="00986AF9"/>
    <w:rsid w:val="00987E34"/>
    <w:rsid w:val="00987F8E"/>
    <w:rsid w:val="009901D9"/>
    <w:rsid w:val="009909BD"/>
    <w:rsid w:val="00990DD9"/>
    <w:rsid w:val="00991AB9"/>
    <w:rsid w:val="00994CBC"/>
    <w:rsid w:val="00995A05"/>
    <w:rsid w:val="00995B34"/>
    <w:rsid w:val="00995B85"/>
    <w:rsid w:val="00996C6D"/>
    <w:rsid w:val="009A0687"/>
    <w:rsid w:val="009A088C"/>
    <w:rsid w:val="009A0B03"/>
    <w:rsid w:val="009A1347"/>
    <w:rsid w:val="009A1518"/>
    <w:rsid w:val="009A244F"/>
    <w:rsid w:val="009A2CD5"/>
    <w:rsid w:val="009A3C35"/>
    <w:rsid w:val="009A45F1"/>
    <w:rsid w:val="009A4D7B"/>
    <w:rsid w:val="009A516B"/>
    <w:rsid w:val="009A52C3"/>
    <w:rsid w:val="009A5DBB"/>
    <w:rsid w:val="009A5E2F"/>
    <w:rsid w:val="009A5E95"/>
    <w:rsid w:val="009A5F92"/>
    <w:rsid w:val="009A66C7"/>
    <w:rsid w:val="009A6826"/>
    <w:rsid w:val="009A6E07"/>
    <w:rsid w:val="009A74CF"/>
    <w:rsid w:val="009A7C28"/>
    <w:rsid w:val="009B1542"/>
    <w:rsid w:val="009B1983"/>
    <w:rsid w:val="009B2209"/>
    <w:rsid w:val="009B36F4"/>
    <w:rsid w:val="009B37B1"/>
    <w:rsid w:val="009B3885"/>
    <w:rsid w:val="009B4989"/>
    <w:rsid w:val="009B5369"/>
    <w:rsid w:val="009B62AE"/>
    <w:rsid w:val="009B6B07"/>
    <w:rsid w:val="009B6EF2"/>
    <w:rsid w:val="009B7785"/>
    <w:rsid w:val="009C025C"/>
    <w:rsid w:val="009C05C7"/>
    <w:rsid w:val="009C10B3"/>
    <w:rsid w:val="009C18FC"/>
    <w:rsid w:val="009C2444"/>
    <w:rsid w:val="009C2A1C"/>
    <w:rsid w:val="009C3215"/>
    <w:rsid w:val="009C32D8"/>
    <w:rsid w:val="009C3615"/>
    <w:rsid w:val="009C3BE6"/>
    <w:rsid w:val="009C46FF"/>
    <w:rsid w:val="009C49A8"/>
    <w:rsid w:val="009C5B84"/>
    <w:rsid w:val="009C5F99"/>
    <w:rsid w:val="009C6933"/>
    <w:rsid w:val="009C7A97"/>
    <w:rsid w:val="009D028E"/>
    <w:rsid w:val="009D0557"/>
    <w:rsid w:val="009D0B7E"/>
    <w:rsid w:val="009D1122"/>
    <w:rsid w:val="009D290F"/>
    <w:rsid w:val="009D2AE9"/>
    <w:rsid w:val="009D3032"/>
    <w:rsid w:val="009D3A9F"/>
    <w:rsid w:val="009D41FF"/>
    <w:rsid w:val="009D48AC"/>
    <w:rsid w:val="009D4AFC"/>
    <w:rsid w:val="009D4CDE"/>
    <w:rsid w:val="009D5969"/>
    <w:rsid w:val="009D5D42"/>
    <w:rsid w:val="009D61CF"/>
    <w:rsid w:val="009D66F5"/>
    <w:rsid w:val="009D69BF"/>
    <w:rsid w:val="009D6AB1"/>
    <w:rsid w:val="009D6D7B"/>
    <w:rsid w:val="009D6E70"/>
    <w:rsid w:val="009D785A"/>
    <w:rsid w:val="009D78FF"/>
    <w:rsid w:val="009E0276"/>
    <w:rsid w:val="009E0B26"/>
    <w:rsid w:val="009E12E7"/>
    <w:rsid w:val="009E21DE"/>
    <w:rsid w:val="009E478A"/>
    <w:rsid w:val="009E4B33"/>
    <w:rsid w:val="009E51CB"/>
    <w:rsid w:val="009E5394"/>
    <w:rsid w:val="009E7FD5"/>
    <w:rsid w:val="009F0C9A"/>
    <w:rsid w:val="009F0F65"/>
    <w:rsid w:val="009F1454"/>
    <w:rsid w:val="009F2372"/>
    <w:rsid w:val="009F2AF0"/>
    <w:rsid w:val="009F3341"/>
    <w:rsid w:val="009F33A2"/>
    <w:rsid w:val="009F4D3C"/>
    <w:rsid w:val="009F51E4"/>
    <w:rsid w:val="009F529B"/>
    <w:rsid w:val="009F56C6"/>
    <w:rsid w:val="009F6956"/>
    <w:rsid w:val="009F70D5"/>
    <w:rsid w:val="009F7705"/>
    <w:rsid w:val="009F7924"/>
    <w:rsid w:val="00A0062B"/>
    <w:rsid w:val="00A00DDC"/>
    <w:rsid w:val="00A016F3"/>
    <w:rsid w:val="00A019E3"/>
    <w:rsid w:val="00A01ABD"/>
    <w:rsid w:val="00A0214C"/>
    <w:rsid w:val="00A03575"/>
    <w:rsid w:val="00A04691"/>
    <w:rsid w:val="00A04DD7"/>
    <w:rsid w:val="00A05097"/>
    <w:rsid w:val="00A05175"/>
    <w:rsid w:val="00A05818"/>
    <w:rsid w:val="00A05892"/>
    <w:rsid w:val="00A05A30"/>
    <w:rsid w:val="00A05C01"/>
    <w:rsid w:val="00A05F9F"/>
    <w:rsid w:val="00A0641C"/>
    <w:rsid w:val="00A078AD"/>
    <w:rsid w:val="00A1063B"/>
    <w:rsid w:val="00A11CE6"/>
    <w:rsid w:val="00A11E55"/>
    <w:rsid w:val="00A12E27"/>
    <w:rsid w:val="00A13652"/>
    <w:rsid w:val="00A142E6"/>
    <w:rsid w:val="00A15D5A"/>
    <w:rsid w:val="00A15FD9"/>
    <w:rsid w:val="00A161CC"/>
    <w:rsid w:val="00A164CC"/>
    <w:rsid w:val="00A17531"/>
    <w:rsid w:val="00A17D8C"/>
    <w:rsid w:val="00A17F3E"/>
    <w:rsid w:val="00A20747"/>
    <w:rsid w:val="00A217C0"/>
    <w:rsid w:val="00A226E1"/>
    <w:rsid w:val="00A22BDA"/>
    <w:rsid w:val="00A22E78"/>
    <w:rsid w:val="00A23B20"/>
    <w:rsid w:val="00A240FD"/>
    <w:rsid w:val="00A241C3"/>
    <w:rsid w:val="00A24216"/>
    <w:rsid w:val="00A25084"/>
    <w:rsid w:val="00A257EB"/>
    <w:rsid w:val="00A25D29"/>
    <w:rsid w:val="00A267A2"/>
    <w:rsid w:val="00A27580"/>
    <w:rsid w:val="00A27C42"/>
    <w:rsid w:val="00A30A30"/>
    <w:rsid w:val="00A320DD"/>
    <w:rsid w:val="00A325EC"/>
    <w:rsid w:val="00A32994"/>
    <w:rsid w:val="00A342F9"/>
    <w:rsid w:val="00A34400"/>
    <w:rsid w:val="00A34A84"/>
    <w:rsid w:val="00A351A7"/>
    <w:rsid w:val="00A35658"/>
    <w:rsid w:val="00A35E20"/>
    <w:rsid w:val="00A35E8A"/>
    <w:rsid w:val="00A3630C"/>
    <w:rsid w:val="00A36396"/>
    <w:rsid w:val="00A3663D"/>
    <w:rsid w:val="00A36A25"/>
    <w:rsid w:val="00A37AB4"/>
    <w:rsid w:val="00A40C77"/>
    <w:rsid w:val="00A41C63"/>
    <w:rsid w:val="00A41E99"/>
    <w:rsid w:val="00A4226B"/>
    <w:rsid w:val="00A43542"/>
    <w:rsid w:val="00A436CC"/>
    <w:rsid w:val="00A44E45"/>
    <w:rsid w:val="00A452DE"/>
    <w:rsid w:val="00A45C12"/>
    <w:rsid w:val="00A45F53"/>
    <w:rsid w:val="00A469E2"/>
    <w:rsid w:val="00A47428"/>
    <w:rsid w:val="00A4747C"/>
    <w:rsid w:val="00A47480"/>
    <w:rsid w:val="00A474C9"/>
    <w:rsid w:val="00A47839"/>
    <w:rsid w:val="00A508ED"/>
    <w:rsid w:val="00A51AAD"/>
    <w:rsid w:val="00A51E1B"/>
    <w:rsid w:val="00A51F79"/>
    <w:rsid w:val="00A52890"/>
    <w:rsid w:val="00A54ABE"/>
    <w:rsid w:val="00A54FD6"/>
    <w:rsid w:val="00A5527A"/>
    <w:rsid w:val="00A55DD1"/>
    <w:rsid w:val="00A55F02"/>
    <w:rsid w:val="00A565DB"/>
    <w:rsid w:val="00A56B33"/>
    <w:rsid w:val="00A57033"/>
    <w:rsid w:val="00A57672"/>
    <w:rsid w:val="00A576E6"/>
    <w:rsid w:val="00A61133"/>
    <w:rsid w:val="00A61EC9"/>
    <w:rsid w:val="00A620EC"/>
    <w:rsid w:val="00A621D0"/>
    <w:rsid w:val="00A62371"/>
    <w:rsid w:val="00A627FA"/>
    <w:rsid w:val="00A6684A"/>
    <w:rsid w:val="00A669DB"/>
    <w:rsid w:val="00A66CE2"/>
    <w:rsid w:val="00A66F7E"/>
    <w:rsid w:val="00A67682"/>
    <w:rsid w:val="00A70010"/>
    <w:rsid w:val="00A70335"/>
    <w:rsid w:val="00A70436"/>
    <w:rsid w:val="00A70EE6"/>
    <w:rsid w:val="00A71A7C"/>
    <w:rsid w:val="00A71B85"/>
    <w:rsid w:val="00A72607"/>
    <w:rsid w:val="00A72877"/>
    <w:rsid w:val="00A74779"/>
    <w:rsid w:val="00A74F19"/>
    <w:rsid w:val="00A7526E"/>
    <w:rsid w:val="00A75D91"/>
    <w:rsid w:val="00A7622F"/>
    <w:rsid w:val="00A803C4"/>
    <w:rsid w:val="00A80725"/>
    <w:rsid w:val="00A81A05"/>
    <w:rsid w:val="00A81ABF"/>
    <w:rsid w:val="00A8222A"/>
    <w:rsid w:val="00A831F6"/>
    <w:rsid w:val="00A83826"/>
    <w:rsid w:val="00A83CA7"/>
    <w:rsid w:val="00A85ACE"/>
    <w:rsid w:val="00A8797F"/>
    <w:rsid w:val="00A9015C"/>
    <w:rsid w:val="00A902A5"/>
    <w:rsid w:val="00A902D0"/>
    <w:rsid w:val="00A932E2"/>
    <w:rsid w:val="00A93487"/>
    <w:rsid w:val="00A94C14"/>
    <w:rsid w:val="00A95941"/>
    <w:rsid w:val="00A95DBE"/>
    <w:rsid w:val="00A96026"/>
    <w:rsid w:val="00A96AA6"/>
    <w:rsid w:val="00A96B3A"/>
    <w:rsid w:val="00AA0252"/>
    <w:rsid w:val="00AA11A1"/>
    <w:rsid w:val="00AA1C56"/>
    <w:rsid w:val="00AA3FC2"/>
    <w:rsid w:val="00AA4113"/>
    <w:rsid w:val="00AA42A1"/>
    <w:rsid w:val="00AA4C98"/>
    <w:rsid w:val="00AA5542"/>
    <w:rsid w:val="00AA5FDE"/>
    <w:rsid w:val="00AA6638"/>
    <w:rsid w:val="00AA6A27"/>
    <w:rsid w:val="00AA6B58"/>
    <w:rsid w:val="00AA6E48"/>
    <w:rsid w:val="00AA71E2"/>
    <w:rsid w:val="00AA798A"/>
    <w:rsid w:val="00AA7DC6"/>
    <w:rsid w:val="00AB0AAA"/>
    <w:rsid w:val="00AB0BAE"/>
    <w:rsid w:val="00AB167D"/>
    <w:rsid w:val="00AB18E0"/>
    <w:rsid w:val="00AB1C16"/>
    <w:rsid w:val="00AB28CF"/>
    <w:rsid w:val="00AB2D10"/>
    <w:rsid w:val="00AB33D0"/>
    <w:rsid w:val="00AB349C"/>
    <w:rsid w:val="00AB35F1"/>
    <w:rsid w:val="00AB3C30"/>
    <w:rsid w:val="00AB3F0F"/>
    <w:rsid w:val="00AB4F9A"/>
    <w:rsid w:val="00AB5E0A"/>
    <w:rsid w:val="00AB6DD3"/>
    <w:rsid w:val="00AB7834"/>
    <w:rsid w:val="00AC01FE"/>
    <w:rsid w:val="00AC3B43"/>
    <w:rsid w:val="00AC42BD"/>
    <w:rsid w:val="00AC48BD"/>
    <w:rsid w:val="00AC50AB"/>
    <w:rsid w:val="00AC5743"/>
    <w:rsid w:val="00AD053E"/>
    <w:rsid w:val="00AD1920"/>
    <w:rsid w:val="00AD2002"/>
    <w:rsid w:val="00AD316F"/>
    <w:rsid w:val="00AD35AF"/>
    <w:rsid w:val="00AD3C7B"/>
    <w:rsid w:val="00AD3D99"/>
    <w:rsid w:val="00AD5007"/>
    <w:rsid w:val="00AD581F"/>
    <w:rsid w:val="00AD58A2"/>
    <w:rsid w:val="00AD5C4B"/>
    <w:rsid w:val="00AD5FBD"/>
    <w:rsid w:val="00AD6006"/>
    <w:rsid w:val="00AD6A41"/>
    <w:rsid w:val="00AD6E1B"/>
    <w:rsid w:val="00AD75AF"/>
    <w:rsid w:val="00AD7F39"/>
    <w:rsid w:val="00AE1A6D"/>
    <w:rsid w:val="00AE1B72"/>
    <w:rsid w:val="00AE2BBE"/>
    <w:rsid w:val="00AE3260"/>
    <w:rsid w:val="00AE370E"/>
    <w:rsid w:val="00AE453C"/>
    <w:rsid w:val="00AE5073"/>
    <w:rsid w:val="00AE599A"/>
    <w:rsid w:val="00AE5BD1"/>
    <w:rsid w:val="00AE6390"/>
    <w:rsid w:val="00AE67A6"/>
    <w:rsid w:val="00AE6AAD"/>
    <w:rsid w:val="00AE6ABD"/>
    <w:rsid w:val="00AE70F5"/>
    <w:rsid w:val="00AE74FE"/>
    <w:rsid w:val="00AE7F28"/>
    <w:rsid w:val="00AF0075"/>
    <w:rsid w:val="00AF02DA"/>
    <w:rsid w:val="00AF09E0"/>
    <w:rsid w:val="00AF198C"/>
    <w:rsid w:val="00AF1D09"/>
    <w:rsid w:val="00AF2648"/>
    <w:rsid w:val="00AF32C3"/>
    <w:rsid w:val="00AF35D5"/>
    <w:rsid w:val="00AF3CD5"/>
    <w:rsid w:val="00AF3F8F"/>
    <w:rsid w:val="00AF477A"/>
    <w:rsid w:val="00AF4ADF"/>
    <w:rsid w:val="00AF4DB8"/>
    <w:rsid w:val="00AF4EE2"/>
    <w:rsid w:val="00AF52CD"/>
    <w:rsid w:val="00AF61C4"/>
    <w:rsid w:val="00AF6C03"/>
    <w:rsid w:val="00AF7F4F"/>
    <w:rsid w:val="00B0079F"/>
    <w:rsid w:val="00B00A49"/>
    <w:rsid w:val="00B0155B"/>
    <w:rsid w:val="00B01D16"/>
    <w:rsid w:val="00B01E99"/>
    <w:rsid w:val="00B021B3"/>
    <w:rsid w:val="00B021B6"/>
    <w:rsid w:val="00B0265B"/>
    <w:rsid w:val="00B03343"/>
    <w:rsid w:val="00B03705"/>
    <w:rsid w:val="00B03940"/>
    <w:rsid w:val="00B04732"/>
    <w:rsid w:val="00B04A9F"/>
    <w:rsid w:val="00B05553"/>
    <w:rsid w:val="00B059EF"/>
    <w:rsid w:val="00B05C67"/>
    <w:rsid w:val="00B05E49"/>
    <w:rsid w:val="00B06981"/>
    <w:rsid w:val="00B078B0"/>
    <w:rsid w:val="00B108D8"/>
    <w:rsid w:val="00B10982"/>
    <w:rsid w:val="00B111D2"/>
    <w:rsid w:val="00B111F8"/>
    <w:rsid w:val="00B11850"/>
    <w:rsid w:val="00B119B3"/>
    <w:rsid w:val="00B11CDA"/>
    <w:rsid w:val="00B1246E"/>
    <w:rsid w:val="00B12FB6"/>
    <w:rsid w:val="00B13027"/>
    <w:rsid w:val="00B13391"/>
    <w:rsid w:val="00B13F91"/>
    <w:rsid w:val="00B14F26"/>
    <w:rsid w:val="00B14F99"/>
    <w:rsid w:val="00B153BE"/>
    <w:rsid w:val="00B15700"/>
    <w:rsid w:val="00B15911"/>
    <w:rsid w:val="00B15CE8"/>
    <w:rsid w:val="00B15F80"/>
    <w:rsid w:val="00B1659F"/>
    <w:rsid w:val="00B16D56"/>
    <w:rsid w:val="00B171B6"/>
    <w:rsid w:val="00B1799A"/>
    <w:rsid w:val="00B21132"/>
    <w:rsid w:val="00B219FF"/>
    <w:rsid w:val="00B21EC1"/>
    <w:rsid w:val="00B227AA"/>
    <w:rsid w:val="00B2385A"/>
    <w:rsid w:val="00B24E38"/>
    <w:rsid w:val="00B25210"/>
    <w:rsid w:val="00B26240"/>
    <w:rsid w:val="00B26743"/>
    <w:rsid w:val="00B26AF9"/>
    <w:rsid w:val="00B27E8C"/>
    <w:rsid w:val="00B301E7"/>
    <w:rsid w:val="00B30625"/>
    <w:rsid w:val="00B30DE9"/>
    <w:rsid w:val="00B310D2"/>
    <w:rsid w:val="00B31207"/>
    <w:rsid w:val="00B3153A"/>
    <w:rsid w:val="00B315BC"/>
    <w:rsid w:val="00B316F0"/>
    <w:rsid w:val="00B320C3"/>
    <w:rsid w:val="00B32CB3"/>
    <w:rsid w:val="00B334FA"/>
    <w:rsid w:val="00B33731"/>
    <w:rsid w:val="00B33BE9"/>
    <w:rsid w:val="00B34553"/>
    <w:rsid w:val="00B34F2B"/>
    <w:rsid w:val="00B35172"/>
    <w:rsid w:val="00B355C9"/>
    <w:rsid w:val="00B35EAE"/>
    <w:rsid w:val="00B3610D"/>
    <w:rsid w:val="00B36D8A"/>
    <w:rsid w:val="00B3771A"/>
    <w:rsid w:val="00B37E1F"/>
    <w:rsid w:val="00B40F4F"/>
    <w:rsid w:val="00B41AA4"/>
    <w:rsid w:val="00B41EE5"/>
    <w:rsid w:val="00B41F41"/>
    <w:rsid w:val="00B429E8"/>
    <w:rsid w:val="00B42AC4"/>
    <w:rsid w:val="00B42C9E"/>
    <w:rsid w:val="00B42F18"/>
    <w:rsid w:val="00B44CCB"/>
    <w:rsid w:val="00B44CD7"/>
    <w:rsid w:val="00B45091"/>
    <w:rsid w:val="00B45804"/>
    <w:rsid w:val="00B45A96"/>
    <w:rsid w:val="00B473B0"/>
    <w:rsid w:val="00B50452"/>
    <w:rsid w:val="00B51B19"/>
    <w:rsid w:val="00B52058"/>
    <w:rsid w:val="00B542D2"/>
    <w:rsid w:val="00B54DB4"/>
    <w:rsid w:val="00B54F3C"/>
    <w:rsid w:val="00B550EF"/>
    <w:rsid w:val="00B55478"/>
    <w:rsid w:val="00B555B5"/>
    <w:rsid w:val="00B55761"/>
    <w:rsid w:val="00B5609E"/>
    <w:rsid w:val="00B56FD5"/>
    <w:rsid w:val="00B57828"/>
    <w:rsid w:val="00B57948"/>
    <w:rsid w:val="00B601E9"/>
    <w:rsid w:val="00B60807"/>
    <w:rsid w:val="00B6103E"/>
    <w:rsid w:val="00B615FC"/>
    <w:rsid w:val="00B61CFC"/>
    <w:rsid w:val="00B6264A"/>
    <w:rsid w:val="00B62741"/>
    <w:rsid w:val="00B62818"/>
    <w:rsid w:val="00B62A8F"/>
    <w:rsid w:val="00B631B0"/>
    <w:rsid w:val="00B63BDE"/>
    <w:rsid w:val="00B654E4"/>
    <w:rsid w:val="00B661F5"/>
    <w:rsid w:val="00B66F7F"/>
    <w:rsid w:val="00B6713A"/>
    <w:rsid w:val="00B67AA0"/>
    <w:rsid w:val="00B704E3"/>
    <w:rsid w:val="00B70768"/>
    <w:rsid w:val="00B70FA1"/>
    <w:rsid w:val="00B7141D"/>
    <w:rsid w:val="00B7161C"/>
    <w:rsid w:val="00B73159"/>
    <w:rsid w:val="00B7383C"/>
    <w:rsid w:val="00B73B0F"/>
    <w:rsid w:val="00B75302"/>
    <w:rsid w:val="00B75CB5"/>
    <w:rsid w:val="00B75DD5"/>
    <w:rsid w:val="00B76373"/>
    <w:rsid w:val="00B769EA"/>
    <w:rsid w:val="00B81877"/>
    <w:rsid w:val="00B82ADF"/>
    <w:rsid w:val="00B82EBF"/>
    <w:rsid w:val="00B82F3A"/>
    <w:rsid w:val="00B83C68"/>
    <w:rsid w:val="00B83E3A"/>
    <w:rsid w:val="00B84C70"/>
    <w:rsid w:val="00B85124"/>
    <w:rsid w:val="00B85813"/>
    <w:rsid w:val="00B85AE3"/>
    <w:rsid w:val="00B864D1"/>
    <w:rsid w:val="00B868EC"/>
    <w:rsid w:val="00B86CF1"/>
    <w:rsid w:val="00B86F20"/>
    <w:rsid w:val="00B87098"/>
    <w:rsid w:val="00B871CC"/>
    <w:rsid w:val="00B8757A"/>
    <w:rsid w:val="00B8793E"/>
    <w:rsid w:val="00B90ACB"/>
    <w:rsid w:val="00B90B88"/>
    <w:rsid w:val="00B91538"/>
    <w:rsid w:val="00B919D3"/>
    <w:rsid w:val="00B91FB3"/>
    <w:rsid w:val="00B9248D"/>
    <w:rsid w:val="00B925BE"/>
    <w:rsid w:val="00B92776"/>
    <w:rsid w:val="00B9294C"/>
    <w:rsid w:val="00B929B9"/>
    <w:rsid w:val="00B92B10"/>
    <w:rsid w:val="00B92DF2"/>
    <w:rsid w:val="00B92F0B"/>
    <w:rsid w:val="00B930A3"/>
    <w:rsid w:val="00B94346"/>
    <w:rsid w:val="00B94464"/>
    <w:rsid w:val="00B944B4"/>
    <w:rsid w:val="00B949B5"/>
    <w:rsid w:val="00B958A6"/>
    <w:rsid w:val="00B958DE"/>
    <w:rsid w:val="00B9661B"/>
    <w:rsid w:val="00B97141"/>
    <w:rsid w:val="00B973D9"/>
    <w:rsid w:val="00B974AB"/>
    <w:rsid w:val="00BA01C9"/>
    <w:rsid w:val="00BA052E"/>
    <w:rsid w:val="00BA05C3"/>
    <w:rsid w:val="00BA0DA7"/>
    <w:rsid w:val="00BA116C"/>
    <w:rsid w:val="00BA1EA7"/>
    <w:rsid w:val="00BA2745"/>
    <w:rsid w:val="00BA2A46"/>
    <w:rsid w:val="00BA2E4B"/>
    <w:rsid w:val="00BA32B0"/>
    <w:rsid w:val="00BA368F"/>
    <w:rsid w:val="00BA3DC1"/>
    <w:rsid w:val="00BA4DC0"/>
    <w:rsid w:val="00BA5A1C"/>
    <w:rsid w:val="00BA7A31"/>
    <w:rsid w:val="00BB06B3"/>
    <w:rsid w:val="00BB1217"/>
    <w:rsid w:val="00BB12BF"/>
    <w:rsid w:val="00BB1D87"/>
    <w:rsid w:val="00BB264B"/>
    <w:rsid w:val="00BB2657"/>
    <w:rsid w:val="00BB2B60"/>
    <w:rsid w:val="00BB2F09"/>
    <w:rsid w:val="00BB2FB5"/>
    <w:rsid w:val="00BB3E5D"/>
    <w:rsid w:val="00BB6EA2"/>
    <w:rsid w:val="00BB7242"/>
    <w:rsid w:val="00BB7431"/>
    <w:rsid w:val="00BB748C"/>
    <w:rsid w:val="00BB775B"/>
    <w:rsid w:val="00BC0BC2"/>
    <w:rsid w:val="00BC0BDF"/>
    <w:rsid w:val="00BC1048"/>
    <w:rsid w:val="00BC17AC"/>
    <w:rsid w:val="00BC25DF"/>
    <w:rsid w:val="00BC2B92"/>
    <w:rsid w:val="00BC4113"/>
    <w:rsid w:val="00BC41E9"/>
    <w:rsid w:val="00BC4ACE"/>
    <w:rsid w:val="00BC4ED7"/>
    <w:rsid w:val="00BC590C"/>
    <w:rsid w:val="00BC63F8"/>
    <w:rsid w:val="00BC6554"/>
    <w:rsid w:val="00BC7F70"/>
    <w:rsid w:val="00BD0217"/>
    <w:rsid w:val="00BD1AB5"/>
    <w:rsid w:val="00BD23A2"/>
    <w:rsid w:val="00BD2E90"/>
    <w:rsid w:val="00BD35AF"/>
    <w:rsid w:val="00BD3C27"/>
    <w:rsid w:val="00BD55F8"/>
    <w:rsid w:val="00BD7F89"/>
    <w:rsid w:val="00BE00F0"/>
    <w:rsid w:val="00BE09AD"/>
    <w:rsid w:val="00BE1A11"/>
    <w:rsid w:val="00BE2A19"/>
    <w:rsid w:val="00BE2D13"/>
    <w:rsid w:val="00BE2EC2"/>
    <w:rsid w:val="00BE47B0"/>
    <w:rsid w:val="00BE4E70"/>
    <w:rsid w:val="00BE4FDB"/>
    <w:rsid w:val="00BE53D5"/>
    <w:rsid w:val="00BE5AD0"/>
    <w:rsid w:val="00BE5B7A"/>
    <w:rsid w:val="00BE5D6C"/>
    <w:rsid w:val="00BE6823"/>
    <w:rsid w:val="00BE6C9D"/>
    <w:rsid w:val="00BE7026"/>
    <w:rsid w:val="00BE7C30"/>
    <w:rsid w:val="00BE7C40"/>
    <w:rsid w:val="00BF0C82"/>
    <w:rsid w:val="00BF1E7E"/>
    <w:rsid w:val="00BF208A"/>
    <w:rsid w:val="00BF2953"/>
    <w:rsid w:val="00BF2ECF"/>
    <w:rsid w:val="00BF4085"/>
    <w:rsid w:val="00BF40B5"/>
    <w:rsid w:val="00BF4599"/>
    <w:rsid w:val="00BF4824"/>
    <w:rsid w:val="00BF49CF"/>
    <w:rsid w:val="00BF49D4"/>
    <w:rsid w:val="00BF4B75"/>
    <w:rsid w:val="00BF583C"/>
    <w:rsid w:val="00BF5D1F"/>
    <w:rsid w:val="00BF6BA7"/>
    <w:rsid w:val="00BF6EA5"/>
    <w:rsid w:val="00BF7841"/>
    <w:rsid w:val="00C00388"/>
    <w:rsid w:val="00C013B2"/>
    <w:rsid w:val="00C013D7"/>
    <w:rsid w:val="00C01D53"/>
    <w:rsid w:val="00C01E0F"/>
    <w:rsid w:val="00C04261"/>
    <w:rsid w:val="00C04B73"/>
    <w:rsid w:val="00C04FB5"/>
    <w:rsid w:val="00C05689"/>
    <w:rsid w:val="00C058B3"/>
    <w:rsid w:val="00C05A3E"/>
    <w:rsid w:val="00C07022"/>
    <w:rsid w:val="00C0709E"/>
    <w:rsid w:val="00C07443"/>
    <w:rsid w:val="00C075BB"/>
    <w:rsid w:val="00C107AE"/>
    <w:rsid w:val="00C10861"/>
    <w:rsid w:val="00C108D6"/>
    <w:rsid w:val="00C11260"/>
    <w:rsid w:val="00C11654"/>
    <w:rsid w:val="00C12538"/>
    <w:rsid w:val="00C12765"/>
    <w:rsid w:val="00C12D1C"/>
    <w:rsid w:val="00C135C9"/>
    <w:rsid w:val="00C14168"/>
    <w:rsid w:val="00C15387"/>
    <w:rsid w:val="00C15867"/>
    <w:rsid w:val="00C15CE0"/>
    <w:rsid w:val="00C16B7D"/>
    <w:rsid w:val="00C16F30"/>
    <w:rsid w:val="00C208C7"/>
    <w:rsid w:val="00C20C0B"/>
    <w:rsid w:val="00C20D21"/>
    <w:rsid w:val="00C20F19"/>
    <w:rsid w:val="00C22292"/>
    <w:rsid w:val="00C2252F"/>
    <w:rsid w:val="00C23620"/>
    <w:rsid w:val="00C236E9"/>
    <w:rsid w:val="00C246D9"/>
    <w:rsid w:val="00C25EFA"/>
    <w:rsid w:val="00C25F0D"/>
    <w:rsid w:val="00C25F15"/>
    <w:rsid w:val="00C2639C"/>
    <w:rsid w:val="00C26665"/>
    <w:rsid w:val="00C30CD5"/>
    <w:rsid w:val="00C311AD"/>
    <w:rsid w:val="00C3297C"/>
    <w:rsid w:val="00C33CDE"/>
    <w:rsid w:val="00C34168"/>
    <w:rsid w:val="00C34523"/>
    <w:rsid w:val="00C34B3E"/>
    <w:rsid w:val="00C35DE0"/>
    <w:rsid w:val="00C35E4A"/>
    <w:rsid w:val="00C3611A"/>
    <w:rsid w:val="00C36C67"/>
    <w:rsid w:val="00C373F8"/>
    <w:rsid w:val="00C3755E"/>
    <w:rsid w:val="00C3785D"/>
    <w:rsid w:val="00C402FC"/>
    <w:rsid w:val="00C409D5"/>
    <w:rsid w:val="00C40BDA"/>
    <w:rsid w:val="00C414A6"/>
    <w:rsid w:val="00C415E2"/>
    <w:rsid w:val="00C41673"/>
    <w:rsid w:val="00C41BB4"/>
    <w:rsid w:val="00C41D79"/>
    <w:rsid w:val="00C41F2C"/>
    <w:rsid w:val="00C4400A"/>
    <w:rsid w:val="00C441AA"/>
    <w:rsid w:val="00C44780"/>
    <w:rsid w:val="00C4579F"/>
    <w:rsid w:val="00C459FB"/>
    <w:rsid w:val="00C45B21"/>
    <w:rsid w:val="00C46098"/>
    <w:rsid w:val="00C478EB"/>
    <w:rsid w:val="00C47C75"/>
    <w:rsid w:val="00C50363"/>
    <w:rsid w:val="00C50551"/>
    <w:rsid w:val="00C508A2"/>
    <w:rsid w:val="00C50BB6"/>
    <w:rsid w:val="00C5187C"/>
    <w:rsid w:val="00C520E6"/>
    <w:rsid w:val="00C52D08"/>
    <w:rsid w:val="00C52D53"/>
    <w:rsid w:val="00C53E08"/>
    <w:rsid w:val="00C5424E"/>
    <w:rsid w:val="00C54F57"/>
    <w:rsid w:val="00C55DB0"/>
    <w:rsid w:val="00C566DE"/>
    <w:rsid w:val="00C57302"/>
    <w:rsid w:val="00C57712"/>
    <w:rsid w:val="00C57FBD"/>
    <w:rsid w:val="00C6074A"/>
    <w:rsid w:val="00C60F5D"/>
    <w:rsid w:val="00C63301"/>
    <w:rsid w:val="00C6403F"/>
    <w:rsid w:val="00C642A6"/>
    <w:rsid w:val="00C65434"/>
    <w:rsid w:val="00C65E47"/>
    <w:rsid w:val="00C66F67"/>
    <w:rsid w:val="00C66F9D"/>
    <w:rsid w:val="00C67FBF"/>
    <w:rsid w:val="00C702CE"/>
    <w:rsid w:val="00C706F4"/>
    <w:rsid w:val="00C7144E"/>
    <w:rsid w:val="00C727B7"/>
    <w:rsid w:val="00C72A2A"/>
    <w:rsid w:val="00C73531"/>
    <w:rsid w:val="00C74BCB"/>
    <w:rsid w:val="00C7507F"/>
    <w:rsid w:val="00C8127D"/>
    <w:rsid w:val="00C81565"/>
    <w:rsid w:val="00C81A08"/>
    <w:rsid w:val="00C82B7F"/>
    <w:rsid w:val="00C83B1E"/>
    <w:rsid w:val="00C83D61"/>
    <w:rsid w:val="00C84D81"/>
    <w:rsid w:val="00C84E67"/>
    <w:rsid w:val="00C85370"/>
    <w:rsid w:val="00C86625"/>
    <w:rsid w:val="00C86DBF"/>
    <w:rsid w:val="00C87907"/>
    <w:rsid w:val="00C9081F"/>
    <w:rsid w:val="00C92293"/>
    <w:rsid w:val="00C92AAE"/>
    <w:rsid w:val="00C93073"/>
    <w:rsid w:val="00C937A1"/>
    <w:rsid w:val="00C945AF"/>
    <w:rsid w:val="00C947A4"/>
    <w:rsid w:val="00C94986"/>
    <w:rsid w:val="00C94CCB"/>
    <w:rsid w:val="00C95089"/>
    <w:rsid w:val="00C96932"/>
    <w:rsid w:val="00C96B14"/>
    <w:rsid w:val="00C96EDA"/>
    <w:rsid w:val="00C975A7"/>
    <w:rsid w:val="00C978DD"/>
    <w:rsid w:val="00C97A0B"/>
    <w:rsid w:val="00C97AF9"/>
    <w:rsid w:val="00C97CBA"/>
    <w:rsid w:val="00C97F63"/>
    <w:rsid w:val="00CA0C39"/>
    <w:rsid w:val="00CA0D32"/>
    <w:rsid w:val="00CA1250"/>
    <w:rsid w:val="00CA12CB"/>
    <w:rsid w:val="00CA1516"/>
    <w:rsid w:val="00CA1B95"/>
    <w:rsid w:val="00CA25A6"/>
    <w:rsid w:val="00CA2AA1"/>
    <w:rsid w:val="00CA2C77"/>
    <w:rsid w:val="00CA2E99"/>
    <w:rsid w:val="00CA3696"/>
    <w:rsid w:val="00CA3838"/>
    <w:rsid w:val="00CA3966"/>
    <w:rsid w:val="00CA3AB8"/>
    <w:rsid w:val="00CA4846"/>
    <w:rsid w:val="00CA5007"/>
    <w:rsid w:val="00CA539E"/>
    <w:rsid w:val="00CA6608"/>
    <w:rsid w:val="00CA7E91"/>
    <w:rsid w:val="00CB2D28"/>
    <w:rsid w:val="00CB32A2"/>
    <w:rsid w:val="00CB3ADF"/>
    <w:rsid w:val="00CB46A5"/>
    <w:rsid w:val="00CB4762"/>
    <w:rsid w:val="00CB49E2"/>
    <w:rsid w:val="00CB51B8"/>
    <w:rsid w:val="00CB5CF9"/>
    <w:rsid w:val="00CB6CF1"/>
    <w:rsid w:val="00CB7315"/>
    <w:rsid w:val="00CB7AA6"/>
    <w:rsid w:val="00CC0308"/>
    <w:rsid w:val="00CC09B1"/>
    <w:rsid w:val="00CC0DB1"/>
    <w:rsid w:val="00CC1357"/>
    <w:rsid w:val="00CC136D"/>
    <w:rsid w:val="00CC1381"/>
    <w:rsid w:val="00CC17C8"/>
    <w:rsid w:val="00CC189A"/>
    <w:rsid w:val="00CC18BE"/>
    <w:rsid w:val="00CC29E6"/>
    <w:rsid w:val="00CC355D"/>
    <w:rsid w:val="00CC35DC"/>
    <w:rsid w:val="00CC35DD"/>
    <w:rsid w:val="00CC3F2E"/>
    <w:rsid w:val="00CC464C"/>
    <w:rsid w:val="00CC471A"/>
    <w:rsid w:val="00CC4904"/>
    <w:rsid w:val="00CC4DAE"/>
    <w:rsid w:val="00CC4E1F"/>
    <w:rsid w:val="00CC57D5"/>
    <w:rsid w:val="00CC59D9"/>
    <w:rsid w:val="00CC6B26"/>
    <w:rsid w:val="00CC6FA6"/>
    <w:rsid w:val="00CC73F9"/>
    <w:rsid w:val="00CC7FA1"/>
    <w:rsid w:val="00CD0118"/>
    <w:rsid w:val="00CD01C0"/>
    <w:rsid w:val="00CD0C36"/>
    <w:rsid w:val="00CD0D2E"/>
    <w:rsid w:val="00CD1232"/>
    <w:rsid w:val="00CD272F"/>
    <w:rsid w:val="00CD36D7"/>
    <w:rsid w:val="00CD42FF"/>
    <w:rsid w:val="00CD467A"/>
    <w:rsid w:val="00CD49B0"/>
    <w:rsid w:val="00CD51AA"/>
    <w:rsid w:val="00CD55F7"/>
    <w:rsid w:val="00CD56C4"/>
    <w:rsid w:val="00CD5DBB"/>
    <w:rsid w:val="00CD5F12"/>
    <w:rsid w:val="00CD674D"/>
    <w:rsid w:val="00CD7BBC"/>
    <w:rsid w:val="00CD7D79"/>
    <w:rsid w:val="00CE06EC"/>
    <w:rsid w:val="00CE0876"/>
    <w:rsid w:val="00CE0AB3"/>
    <w:rsid w:val="00CE189C"/>
    <w:rsid w:val="00CE308B"/>
    <w:rsid w:val="00CE3C07"/>
    <w:rsid w:val="00CE4139"/>
    <w:rsid w:val="00CE4F69"/>
    <w:rsid w:val="00CE61D1"/>
    <w:rsid w:val="00CE62F0"/>
    <w:rsid w:val="00CE6639"/>
    <w:rsid w:val="00CE6F3F"/>
    <w:rsid w:val="00CE74D1"/>
    <w:rsid w:val="00CE78BA"/>
    <w:rsid w:val="00CE7EEB"/>
    <w:rsid w:val="00CF0B6F"/>
    <w:rsid w:val="00CF146E"/>
    <w:rsid w:val="00CF147E"/>
    <w:rsid w:val="00CF19F2"/>
    <w:rsid w:val="00CF2ABD"/>
    <w:rsid w:val="00CF2DAC"/>
    <w:rsid w:val="00CF3369"/>
    <w:rsid w:val="00CF3AB3"/>
    <w:rsid w:val="00CF452C"/>
    <w:rsid w:val="00CF68A7"/>
    <w:rsid w:val="00CF6DEA"/>
    <w:rsid w:val="00CF7256"/>
    <w:rsid w:val="00CF7D5F"/>
    <w:rsid w:val="00D01118"/>
    <w:rsid w:val="00D01E11"/>
    <w:rsid w:val="00D023D4"/>
    <w:rsid w:val="00D02959"/>
    <w:rsid w:val="00D02DFE"/>
    <w:rsid w:val="00D03641"/>
    <w:rsid w:val="00D03FDB"/>
    <w:rsid w:val="00D0452C"/>
    <w:rsid w:val="00D0462E"/>
    <w:rsid w:val="00D04641"/>
    <w:rsid w:val="00D0493D"/>
    <w:rsid w:val="00D053A1"/>
    <w:rsid w:val="00D05690"/>
    <w:rsid w:val="00D057D6"/>
    <w:rsid w:val="00D05C13"/>
    <w:rsid w:val="00D05CCE"/>
    <w:rsid w:val="00D05D98"/>
    <w:rsid w:val="00D07C42"/>
    <w:rsid w:val="00D07CFD"/>
    <w:rsid w:val="00D10BF5"/>
    <w:rsid w:val="00D11695"/>
    <w:rsid w:val="00D11900"/>
    <w:rsid w:val="00D11D83"/>
    <w:rsid w:val="00D1365B"/>
    <w:rsid w:val="00D143E0"/>
    <w:rsid w:val="00D1458C"/>
    <w:rsid w:val="00D14D60"/>
    <w:rsid w:val="00D1553C"/>
    <w:rsid w:val="00D15A4B"/>
    <w:rsid w:val="00D1664C"/>
    <w:rsid w:val="00D16D39"/>
    <w:rsid w:val="00D170B8"/>
    <w:rsid w:val="00D17604"/>
    <w:rsid w:val="00D1771C"/>
    <w:rsid w:val="00D178DA"/>
    <w:rsid w:val="00D2067C"/>
    <w:rsid w:val="00D20740"/>
    <w:rsid w:val="00D20A78"/>
    <w:rsid w:val="00D21651"/>
    <w:rsid w:val="00D21C59"/>
    <w:rsid w:val="00D22126"/>
    <w:rsid w:val="00D22996"/>
    <w:rsid w:val="00D22DEF"/>
    <w:rsid w:val="00D239A7"/>
    <w:rsid w:val="00D23EE8"/>
    <w:rsid w:val="00D244F3"/>
    <w:rsid w:val="00D24664"/>
    <w:rsid w:val="00D24D7C"/>
    <w:rsid w:val="00D25DE0"/>
    <w:rsid w:val="00D267D8"/>
    <w:rsid w:val="00D2682D"/>
    <w:rsid w:val="00D27898"/>
    <w:rsid w:val="00D30467"/>
    <w:rsid w:val="00D314F2"/>
    <w:rsid w:val="00D316B9"/>
    <w:rsid w:val="00D31AA3"/>
    <w:rsid w:val="00D3274E"/>
    <w:rsid w:val="00D33444"/>
    <w:rsid w:val="00D3358A"/>
    <w:rsid w:val="00D33B48"/>
    <w:rsid w:val="00D33DBC"/>
    <w:rsid w:val="00D33E0D"/>
    <w:rsid w:val="00D343C9"/>
    <w:rsid w:val="00D343D4"/>
    <w:rsid w:val="00D34D23"/>
    <w:rsid w:val="00D34D29"/>
    <w:rsid w:val="00D3522D"/>
    <w:rsid w:val="00D35982"/>
    <w:rsid w:val="00D35D9D"/>
    <w:rsid w:val="00D36AAF"/>
    <w:rsid w:val="00D36FBF"/>
    <w:rsid w:val="00D37B5A"/>
    <w:rsid w:val="00D409AB"/>
    <w:rsid w:val="00D4186B"/>
    <w:rsid w:val="00D430B6"/>
    <w:rsid w:val="00D434EC"/>
    <w:rsid w:val="00D436D3"/>
    <w:rsid w:val="00D4398C"/>
    <w:rsid w:val="00D442BE"/>
    <w:rsid w:val="00D44896"/>
    <w:rsid w:val="00D465A3"/>
    <w:rsid w:val="00D47B9D"/>
    <w:rsid w:val="00D47BEE"/>
    <w:rsid w:val="00D50180"/>
    <w:rsid w:val="00D505EF"/>
    <w:rsid w:val="00D5152A"/>
    <w:rsid w:val="00D529CC"/>
    <w:rsid w:val="00D52FCB"/>
    <w:rsid w:val="00D53178"/>
    <w:rsid w:val="00D53304"/>
    <w:rsid w:val="00D539CB"/>
    <w:rsid w:val="00D550C5"/>
    <w:rsid w:val="00D5679D"/>
    <w:rsid w:val="00D56986"/>
    <w:rsid w:val="00D56DC7"/>
    <w:rsid w:val="00D612F7"/>
    <w:rsid w:val="00D6166D"/>
    <w:rsid w:val="00D61C8C"/>
    <w:rsid w:val="00D6386E"/>
    <w:rsid w:val="00D639CC"/>
    <w:rsid w:val="00D63CEF"/>
    <w:rsid w:val="00D64FF7"/>
    <w:rsid w:val="00D653CA"/>
    <w:rsid w:val="00D66063"/>
    <w:rsid w:val="00D665EE"/>
    <w:rsid w:val="00D66807"/>
    <w:rsid w:val="00D66B3D"/>
    <w:rsid w:val="00D67403"/>
    <w:rsid w:val="00D677B4"/>
    <w:rsid w:val="00D715F7"/>
    <w:rsid w:val="00D71628"/>
    <w:rsid w:val="00D71702"/>
    <w:rsid w:val="00D71BAC"/>
    <w:rsid w:val="00D7441E"/>
    <w:rsid w:val="00D74800"/>
    <w:rsid w:val="00D74BB2"/>
    <w:rsid w:val="00D7515A"/>
    <w:rsid w:val="00D75206"/>
    <w:rsid w:val="00D77FD8"/>
    <w:rsid w:val="00D800EA"/>
    <w:rsid w:val="00D80DD3"/>
    <w:rsid w:val="00D80F86"/>
    <w:rsid w:val="00D8105A"/>
    <w:rsid w:val="00D8245A"/>
    <w:rsid w:val="00D82632"/>
    <w:rsid w:val="00D827B8"/>
    <w:rsid w:val="00D82D6D"/>
    <w:rsid w:val="00D83BA9"/>
    <w:rsid w:val="00D8485B"/>
    <w:rsid w:val="00D85647"/>
    <w:rsid w:val="00D85965"/>
    <w:rsid w:val="00D85CB6"/>
    <w:rsid w:val="00D86150"/>
    <w:rsid w:val="00D8678B"/>
    <w:rsid w:val="00D86A27"/>
    <w:rsid w:val="00D87558"/>
    <w:rsid w:val="00D87635"/>
    <w:rsid w:val="00D9228F"/>
    <w:rsid w:val="00D9268F"/>
    <w:rsid w:val="00D92720"/>
    <w:rsid w:val="00D9291F"/>
    <w:rsid w:val="00D92E92"/>
    <w:rsid w:val="00D932C4"/>
    <w:rsid w:val="00D94399"/>
    <w:rsid w:val="00D9445F"/>
    <w:rsid w:val="00D9459C"/>
    <w:rsid w:val="00D94F6C"/>
    <w:rsid w:val="00D9599F"/>
    <w:rsid w:val="00D97602"/>
    <w:rsid w:val="00D9787D"/>
    <w:rsid w:val="00D97E11"/>
    <w:rsid w:val="00DA02E1"/>
    <w:rsid w:val="00DA0A43"/>
    <w:rsid w:val="00DA0ABC"/>
    <w:rsid w:val="00DA1614"/>
    <w:rsid w:val="00DA20DF"/>
    <w:rsid w:val="00DA229D"/>
    <w:rsid w:val="00DA2930"/>
    <w:rsid w:val="00DA2B3E"/>
    <w:rsid w:val="00DA2E49"/>
    <w:rsid w:val="00DA4AF8"/>
    <w:rsid w:val="00DA4E67"/>
    <w:rsid w:val="00DA6062"/>
    <w:rsid w:val="00DA73E8"/>
    <w:rsid w:val="00DA7411"/>
    <w:rsid w:val="00DA7D15"/>
    <w:rsid w:val="00DA7D1D"/>
    <w:rsid w:val="00DB027D"/>
    <w:rsid w:val="00DB0739"/>
    <w:rsid w:val="00DB1A39"/>
    <w:rsid w:val="00DB3180"/>
    <w:rsid w:val="00DB339B"/>
    <w:rsid w:val="00DB4785"/>
    <w:rsid w:val="00DB4A24"/>
    <w:rsid w:val="00DB4F08"/>
    <w:rsid w:val="00DB552F"/>
    <w:rsid w:val="00DB58E1"/>
    <w:rsid w:val="00DB6201"/>
    <w:rsid w:val="00DC0714"/>
    <w:rsid w:val="00DC0E20"/>
    <w:rsid w:val="00DC0F44"/>
    <w:rsid w:val="00DC2D45"/>
    <w:rsid w:val="00DC32FC"/>
    <w:rsid w:val="00DC3CCC"/>
    <w:rsid w:val="00DC4C6A"/>
    <w:rsid w:val="00DC5B29"/>
    <w:rsid w:val="00DC5E4F"/>
    <w:rsid w:val="00DC6115"/>
    <w:rsid w:val="00DC63B1"/>
    <w:rsid w:val="00DC6406"/>
    <w:rsid w:val="00DD0720"/>
    <w:rsid w:val="00DD0972"/>
    <w:rsid w:val="00DD2004"/>
    <w:rsid w:val="00DD2B99"/>
    <w:rsid w:val="00DD310B"/>
    <w:rsid w:val="00DD3256"/>
    <w:rsid w:val="00DD3D32"/>
    <w:rsid w:val="00DD3F09"/>
    <w:rsid w:val="00DD425F"/>
    <w:rsid w:val="00DD4406"/>
    <w:rsid w:val="00DD5B64"/>
    <w:rsid w:val="00DD65AB"/>
    <w:rsid w:val="00DD684E"/>
    <w:rsid w:val="00DE106A"/>
    <w:rsid w:val="00DE1339"/>
    <w:rsid w:val="00DE2C76"/>
    <w:rsid w:val="00DE33E6"/>
    <w:rsid w:val="00DE37DE"/>
    <w:rsid w:val="00DE4C46"/>
    <w:rsid w:val="00DE4F5F"/>
    <w:rsid w:val="00DE5003"/>
    <w:rsid w:val="00DE5A45"/>
    <w:rsid w:val="00DE5CD9"/>
    <w:rsid w:val="00DE665A"/>
    <w:rsid w:val="00DE737B"/>
    <w:rsid w:val="00DF0662"/>
    <w:rsid w:val="00DF1224"/>
    <w:rsid w:val="00DF2091"/>
    <w:rsid w:val="00DF2650"/>
    <w:rsid w:val="00DF275B"/>
    <w:rsid w:val="00DF27D2"/>
    <w:rsid w:val="00DF3044"/>
    <w:rsid w:val="00DF310F"/>
    <w:rsid w:val="00DF439C"/>
    <w:rsid w:val="00DF464A"/>
    <w:rsid w:val="00DF4D1A"/>
    <w:rsid w:val="00DF4DB1"/>
    <w:rsid w:val="00DF5A7E"/>
    <w:rsid w:val="00DF631E"/>
    <w:rsid w:val="00DF75BA"/>
    <w:rsid w:val="00E0136A"/>
    <w:rsid w:val="00E01F9E"/>
    <w:rsid w:val="00E02099"/>
    <w:rsid w:val="00E02AFC"/>
    <w:rsid w:val="00E02BBE"/>
    <w:rsid w:val="00E035D4"/>
    <w:rsid w:val="00E03C8A"/>
    <w:rsid w:val="00E043F8"/>
    <w:rsid w:val="00E04403"/>
    <w:rsid w:val="00E0624F"/>
    <w:rsid w:val="00E06A26"/>
    <w:rsid w:val="00E06EFE"/>
    <w:rsid w:val="00E07CA0"/>
    <w:rsid w:val="00E07CCF"/>
    <w:rsid w:val="00E07EF4"/>
    <w:rsid w:val="00E10C2C"/>
    <w:rsid w:val="00E10D8B"/>
    <w:rsid w:val="00E11652"/>
    <w:rsid w:val="00E11D6B"/>
    <w:rsid w:val="00E1215D"/>
    <w:rsid w:val="00E127B7"/>
    <w:rsid w:val="00E13570"/>
    <w:rsid w:val="00E14133"/>
    <w:rsid w:val="00E14950"/>
    <w:rsid w:val="00E14D3C"/>
    <w:rsid w:val="00E15215"/>
    <w:rsid w:val="00E1534D"/>
    <w:rsid w:val="00E1560E"/>
    <w:rsid w:val="00E15881"/>
    <w:rsid w:val="00E15A89"/>
    <w:rsid w:val="00E15C96"/>
    <w:rsid w:val="00E16105"/>
    <w:rsid w:val="00E16B5F"/>
    <w:rsid w:val="00E178E4"/>
    <w:rsid w:val="00E206E2"/>
    <w:rsid w:val="00E20D7F"/>
    <w:rsid w:val="00E20E70"/>
    <w:rsid w:val="00E216E6"/>
    <w:rsid w:val="00E21B34"/>
    <w:rsid w:val="00E22107"/>
    <w:rsid w:val="00E221A6"/>
    <w:rsid w:val="00E22C33"/>
    <w:rsid w:val="00E22FB8"/>
    <w:rsid w:val="00E23430"/>
    <w:rsid w:val="00E23566"/>
    <w:rsid w:val="00E23BA6"/>
    <w:rsid w:val="00E23CB9"/>
    <w:rsid w:val="00E24858"/>
    <w:rsid w:val="00E24AD2"/>
    <w:rsid w:val="00E24C55"/>
    <w:rsid w:val="00E252DC"/>
    <w:rsid w:val="00E25D78"/>
    <w:rsid w:val="00E264AE"/>
    <w:rsid w:val="00E266DC"/>
    <w:rsid w:val="00E26909"/>
    <w:rsid w:val="00E2771B"/>
    <w:rsid w:val="00E279F2"/>
    <w:rsid w:val="00E27D1B"/>
    <w:rsid w:val="00E27F8A"/>
    <w:rsid w:val="00E3100E"/>
    <w:rsid w:val="00E316E6"/>
    <w:rsid w:val="00E3170C"/>
    <w:rsid w:val="00E31C0E"/>
    <w:rsid w:val="00E329A4"/>
    <w:rsid w:val="00E33304"/>
    <w:rsid w:val="00E335C7"/>
    <w:rsid w:val="00E34226"/>
    <w:rsid w:val="00E354D1"/>
    <w:rsid w:val="00E355A4"/>
    <w:rsid w:val="00E366DD"/>
    <w:rsid w:val="00E379DD"/>
    <w:rsid w:val="00E37E6D"/>
    <w:rsid w:val="00E404AA"/>
    <w:rsid w:val="00E40AA3"/>
    <w:rsid w:val="00E40FE1"/>
    <w:rsid w:val="00E41992"/>
    <w:rsid w:val="00E41D36"/>
    <w:rsid w:val="00E422A9"/>
    <w:rsid w:val="00E42ABE"/>
    <w:rsid w:val="00E43260"/>
    <w:rsid w:val="00E44B8A"/>
    <w:rsid w:val="00E44C8A"/>
    <w:rsid w:val="00E453B7"/>
    <w:rsid w:val="00E454D2"/>
    <w:rsid w:val="00E454E8"/>
    <w:rsid w:val="00E45BA3"/>
    <w:rsid w:val="00E45BBD"/>
    <w:rsid w:val="00E47737"/>
    <w:rsid w:val="00E47E2E"/>
    <w:rsid w:val="00E50154"/>
    <w:rsid w:val="00E5068E"/>
    <w:rsid w:val="00E50843"/>
    <w:rsid w:val="00E509AA"/>
    <w:rsid w:val="00E50B7F"/>
    <w:rsid w:val="00E51A58"/>
    <w:rsid w:val="00E52907"/>
    <w:rsid w:val="00E53531"/>
    <w:rsid w:val="00E53724"/>
    <w:rsid w:val="00E53B23"/>
    <w:rsid w:val="00E54197"/>
    <w:rsid w:val="00E549F9"/>
    <w:rsid w:val="00E54D58"/>
    <w:rsid w:val="00E55FCC"/>
    <w:rsid w:val="00E56C1A"/>
    <w:rsid w:val="00E60AE6"/>
    <w:rsid w:val="00E60DB1"/>
    <w:rsid w:val="00E60E32"/>
    <w:rsid w:val="00E60E76"/>
    <w:rsid w:val="00E61421"/>
    <w:rsid w:val="00E61636"/>
    <w:rsid w:val="00E61A33"/>
    <w:rsid w:val="00E61CC1"/>
    <w:rsid w:val="00E62F08"/>
    <w:rsid w:val="00E63ACA"/>
    <w:rsid w:val="00E63B74"/>
    <w:rsid w:val="00E641CC"/>
    <w:rsid w:val="00E644BF"/>
    <w:rsid w:val="00E649B4"/>
    <w:rsid w:val="00E65330"/>
    <w:rsid w:val="00E65686"/>
    <w:rsid w:val="00E6594B"/>
    <w:rsid w:val="00E65BB2"/>
    <w:rsid w:val="00E6624D"/>
    <w:rsid w:val="00E663DD"/>
    <w:rsid w:val="00E663FC"/>
    <w:rsid w:val="00E67666"/>
    <w:rsid w:val="00E677E8"/>
    <w:rsid w:val="00E67D04"/>
    <w:rsid w:val="00E7186E"/>
    <w:rsid w:val="00E71C4F"/>
    <w:rsid w:val="00E7208E"/>
    <w:rsid w:val="00E72FEA"/>
    <w:rsid w:val="00E73C21"/>
    <w:rsid w:val="00E749F5"/>
    <w:rsid w:val="00E74C80"/>
    <w:rsid w:val="00E75255"/>
    <w:rsid w:val="00E756F1"/>
    <w:rsid w:val="00E75781"/>
    <w:rsid w:val="00E75C03"/>
    <w:rsid w:val="00E76ED9"/>
    <w:rsid w:val="00E77029"/>
    <w:rsid w:val="00E77708"/>
    <w:rsid w:val="00E80E8A"/>
    <w:rsid w:val="00E81893"/>
    <w:rsid w:val="00E8276D"/>
    <w:rsid w:val="00E82812"/>
    <w:rsid w:val="00E82C9E"/>
    <w:rsid w:val="00E834AE"/>
    <w:rsid w:val="00E83CEF"/>
    <w:rsid w:val="00E84C9C"/>
    <w:rsid w:val="00E84F7E"/>
    <w:rsid w:val="00E857E4"/>
    <w:rsid w:val="00E858F6"/>
    <w:rsid w:val="00E85969"/>
    <w:rsid w:val="00E85B5C"/>
    <w:rsid w:val="00E8605A"/>
    <w:rsid w:val="00E86164"/>
    <w:rsid w:val="00E86F5A"/>
    <w:rsid w:val="00E8740C"/>
    <w:rsid w:val="00E87455"/>
    <w:rsid w:val="00E90051"/>
    <w:rsid w:val="00E913F3"/>
    <w:rsid w:val="00E92247"/>
    <w:rsid w:val="00E92511"/>
    <w:rsid w:val="00E93171"/>
    <w:rsid w:val="00E93B7F"/>
    <w:rsid w:val="00E93CC0"/>
    <w:rsid w:val="00E9416D"/>
    <w:rsid w:val="00E94202"/>
    <w:rsid w:val="00E9491E"/>
    <w:rsid w:val="00E957B1"/>
    <w:rsid w:val="00E959D1"/>
    <w:rsid w:val="00E95C73"/>
    <w:rsid w:val="00E9628E"/>
    <w:rsid w:val="00E97FD1"/>
    <w:rsid w:val="00EA03D7"/>
    <w:rsid w:val="00EA0C66"/>
    <w:rsid w:val="00EA1BDF"/>
    <w:rsid w:val="00EA1E18"/>
    <w:rsid w:val="00EA26EE"/>
    <w:rsid w:val="00EA33CB"/>
    <w:rsid w:val="00EA356A"/>
    <w:rsid w:val="00EA45E6"/>
    <w:rsid w:val="00EA640F"/>
    <w:rsid w:val="00EA6CFA"/>
    <w:rsid w:val="00EA7171"/>
    <w:rsid w:val="00EA74F8"/>
    <w:rsid w:val="00EB069D"/>
    <w:rsid w:val="00EB087F"/>
    <w:rsid w:val="00EB1862"/>
    <w:rsid w:val="00EB1880"/>
    <w:rsid w:val="00EB19DD"/>
    <w:rsid w:val="00EB3273"/>
    <w:rsid w:val="00EB39FC"/>
    <w:rsid w:val="00EB3F75"/>
    <w:rsid w:val="00EB4192"/>
    <w:rsid w:val="00EB4F69"/>
    <w:rsid w:val="00EB4F83"/>
    <w:rsid w:val="00EB52F3"/>
    <w:rsid w:val="00EB5874"/>
    <w:rsid w:val="00EB5D7F"/>
    <w:rsid w:val="00EB5E09"/>
    <w:rsid w:val="00EB6E0A"/>
    <w:rsid w:val="00EB733F"/>
    <w:rsid w:val="00EB771A"/>
    <w:rsid w:val="00EC03DD"/>
    <w:rsid w:val="00EC0D15"/>
    <w:rsid w:val="00EC0ECA"/>
    <w:rsid w:val="00EC19C0"/>
    <w:rsid w:val="00EC1D8D"/>
    <w:rsid w:val="00EC2425"/>
    <w:rsid w:val="00EC276E"/>
    <w:rsid w:val="00EC2844"/>
    <w:rsid w:val="00EC2B33"/>
    <w:rsid w:val="00EC305D"/>
    <w:rsid w:val="00EC3ADB"/>
    <w:rsid w:val="00EC3AEF"/>
    <w:rsid w:val="00EC3D48"/>
    <w:rsid w:val="00EC4E74"/>
    <w:rsid w:val="00EC5974"/>
    <w:rsid w:val="00EC6C83"/>
    <w:rsid w:val="00EC6FDD"/>
    <w:rsid w:val="00EC7409"/>
    <w:rsid w:val="00EC7A91"/>
    <w:rsid w:val="00ED0197"/>
    <w:rsid w:val="00ED0310"/>
    <w:rsid w:val="00ED060E"/>
    <w:rsid w:val="00ED08B1"/>
    <w:rsid w:val="00ED0A90"/>
    <w:rsid w:val="00ED1B2C"/>
    <w:rsid w:val="00ED2C5E"/>
    <w:rsid w:val="00ED36FA"/>
    <w:rsid w:val="00ED4BA3"/>
    <w:rsid w:val="00ED600F"/>
    <w:rsid w:val="00ED7650"/>
    <w:rsid w:val="00EE094D"/>
    <w:rsid w:val="00EE0E0E"/>
    <w:rsid w:val="00EE35A1"/>
    <w:rsid w:val="00EE3995"/>
    <w:rsid w:val="00EE3E02"/>
    <w:rsid w:val="00EE42C2"/>
    <w:rsid w:val="00EE5027"/>
    <w:rsid w:val="00EE57AC"/>
    <w:rsid w:val="00EE6566"/>
    <w:rsid w:val="00EE708F"/>
    <w:rsid w:val="00EF0CF7"/>
    <w:rsid w:val="00EF0D5E"/>
    <w:rsid w:val="00EF0F1E"/>
    <w:rsid w:val="00EF14EC"/>
    <w:rsid w:val="00EF222A"/>
    <w:rsid w:val="00EF3513"/>
    <w:rsid w:val="00EF3B60"/>
    <w:rsid w:val="00EF3EF1"/>
    <w:rsid w:val="00EF4064"/>
    <w:rsid w:val="00EF4D21"/>
    <w:rsid w:val="00EF4E37"/>
    <w:rsid w:val="00EF5DC0"/>
    <w:rsid w:val="00EF6135"/>
    <w:rsid w:val="00EF6967"/>
    <w:rsid w:val="00EF741F"/>
    <w:rsid w:val="00EF7870"/>
    <w:rsid w:val="00F00020"/>
    <w:rsid w:val="00F0069A"/>
    <w:rsid w:val="00F007A4"/>
    <w:rsid w:val="00F010A8"/>
    <w:rsid w:val="00F01230"/>
    <w:rsid w:val="00F012E5"/>
    <w:rsid w:val="00F02330"/>
    <w:rsid w:val="00F03B30"/>
    <w:rsid w:val="00F03D41"/>
    <w:rsid w:val="00F0452B"/>
    <w:rsid w:val="00F04F8D"/>
    <w:rsid w:val="00F05677"/>
    <w:rsid w:val="00F058EF"/>
    <w:rsid w:val="00F06768"/>
    <w:rsid w:val="00F06DC0"/>
    <w:rsid w:val="00F07508"/>
    <w:rsid w:val="00F10BCA"/>
    <w:rsid w:val="00F11102"/>
    <w:rsid w:val="00F12603"/>
    <w:rsid w:val="00F14503"/>
    <w:rsid w:val="00F15129"/>
    <w:rsid w:val="00F152D0"/>
    <w:rsid w:val="00F15B59"/>
    <w:rsid w:val="00F1612A"/>
    <w:rsid w:val="00F16971"/>
    <w:rsid w:val="00F16FDE"/>
    <w:rsid w:val="00F17E1C"/>
    <w:rsid w:val="00F20634"/>
    <w:rsid w:val="00F21E63"/>
    <w:rsid w:val="00F229DD"/>
    <w:rsid w:val="00F2344D"/>
    <w:rsid w:val="00F23DB5"/>
    <w:rsid w:val="00F242BE"/>
    <w:rsid w:val="00F248AF"/>
    <w:rsid w:val="00F24B91"/>
    <w:rsid w:val="00F24CD1"/>
    <w:rsid w:val="00F2563A"/>
    <w:rsid w:val="00F25C5F"/>
    <w:rsid w:val="00F26BC0"/>
    <w:rsid w:val="00F275C9"/>
    <w:rsid w:val="00F305D7"/>
    <w:rsid w:val="00F3117C"/>
    <w:rsid w:val="00F31819"/>
    <w:rsid w:val="00F32427"/>
    <w:rsid w:val="00F334F5"/>
    <w:rsid w:val="00F33A08"/>
    <w:rsid w:val="00F33FA9"/>
    <w:rsid w:val="00F345A3"/>
    <w:rsid w:val="00F34F90"/>
    <w:rsid w:val="00F34FCB"/>
    <w:rsid w:val="00F354A1"/>
    <w:rsid w:val="00F35CD2"/>
    <w:rsid w:val="00F36122"/>
    <w:rsid w:val="00F36C46"/>
    <w:rsid w:val="00F37738"/>
    <w:rsid w:val="00F37BB8"/>
    <w:rsid w:val="00F37D98"/>
    <w:rsid w:val="00F40319"/>
    <w:rsid w:val="00F403F1"/>
    <w:rsid w:val="00F406A2"/>
    <w:rsid w:val="00F40ABE"/>
    <w:rsid w:val="00F40D87"/>
    <w:rsid w:val="00F413D5"/>
    <w:rsid w:val="00F41654"/>
    <w:rsid w:val="00F426E6"/>
    <w:rsid w:val="00F42BFF"/>
    <w:rsid w:val="00F43A8E"/>
    <w:rsid w:val="00F43D9E"/>
    <w:rsid w:val="00F442BC"/>
    <w:rsid w:val="00F44460"/>
    <w:rsid w:val="00F44B0B"/>
    <w:rsid w:val="00F44CBA"/>
    <w:rsid w:val="00F44E95"/>
    <w:rsid w:val="00F45B37"/>
    <w:rsid w:val="00F45E91"/>
    <w:rsid w:val="00F46AAC"/>
    <w:rsid w:val="00F46C8D"/>
    <w:rsid w:val="00F46CED"/>
    <w:rsid w:val="00F4724A"/>
    <w:rsid w:val="00F50659"/>
    <w:rsid w:val="00F508AF"/>
    <w:rsid w:val="00F509AC"/>
    <w:rsid w:val="00F50EF6"/>
    <w:rsid w:val="00F51005"/>
    <w:rsid w:val="00F51DE6"/>
    <w:rsid w:val="00F522B6"/>
    <w:rsid w:val="00F52EF7"/>
    <w:rsid w:val="00F52FDA"/>
    <w:rsid w:val="00F5396F"/>
    <w:rsid w:val="00F53BA1"/>
    <w:rsid w:val="00F53C11"/>
    <w:rsid w:val="00F545EC"/>
    <w:rsid w:val="00F55123"/>
    <w:rsid w:val="00F556D8"/>
    <w:rsid w:val="00F55B26"/>
    <w:rsid w:val="00F55C46"/>
    <w:rsid w:val="00F55D27"/>
    <w:rsid w:val="00F55DA8"/>
    <w:rsid w:val="00F5751C"/>
    <w:rsid w:val="00F60B86"/>
    <w:rsid w:val="00F60DF2"/>
    <w:rsid w:val="00F61048"/>
    <w:rsid w:val="00F61429"/>
    <w:rsid w:val="00F61DD9"/>
    <w:rsid w:val="00F62374"/>
    <w:rsid w:val="00F624D5"/>
    <w:rsid w:val="00F62C8D"/>
    <w:rsid w:val="00F63B0C"/>
    <w:rsid w:val="00F644D2"/>
    <w:rsid w:val="00F6453E"/>
    <w:rsid w:val="00F654B3"/>
    <w:rsid w:val="00F660DA"/>
    <w:rsid w:val="00F664AE"/>
    <w:rsid w:val="00F66D11"/>
    <w:rsid w:val="00F67A2E"/>
    <w:rsid w:val="00F67F07"/>
    <w:rsid w:val="00F70120"/>
    <w:rsid w:val="00F7021D"/>
    <w:rsid w:val="00F703C2"/>
    <w:rsid w:val="00F708E9"/>
    <w:rsid w:val="00F70B52"/>
    <w:rsid w:val="00F70ECD"/>
    <w:rsid w:val="00F7138E"/>
    <w:rsid w:val="00F718F9"/>
    <w:rsid w:val="00F7193F"/>
    <w:rsid w:val="00F71C93"/>
    <w:rsid w:val="00F71F0F"/>
    <w:rsid w:val="00F72298"/>
    <w:rsid w:val="00F72706"/>
    <w:rsid w:val="00F730D4"/>
    <w:rsid w:val="00F7328A"/>
    <w:rsid w:val="00F732D5"/>
    <w:rsid w:val="00F74E5B"/>
    <w:rsid w:val="00F750AD"/>
    <w:rsid w:val="00F76279"/>
    <w:rsid w:val="00F765BC"/>
    <w:rsid w:val="00F76736"/>
    <w:rsid w:val="00F7688B"/>
    <w:rsid w:val="00F8031A"/>
    <w:rsid w:val="00F80CEA"/>
    <w:rsid w:val="00F82466"/>
    <w:rsid w:val="00F825B6"/>
    <w:rsid w:val="00F8293A"/>
    <w:rsid w:val="00F83B35"/>
    <w:rsid w:val="00F83CCE"/>
    <w:rsid w:val="00F85364"/>
    <w:rsid w:val="00F858B1"/>
    <w:rsid w:val="00F85FB9"/>
    <w:rsid w:val="00F870D1"/>
    <w:rsid w:val="00F903EA"/>
    <w:rsid w:val="00F9065C"/>
    <w:rsid w:val="00F917B5"/>
    <w:rsid w:val="00F9224B"/>
    <w:rsid w:val="00F92750"/>
    <w:rsid w:val="00F92ACD"/>
    <w:rsid w:val="00F94009"/>
    <w:rsid w:val="00F946F2"/>
    <w:rsid w:val="00F95210"/>
    <w:rsid w:val="00F9529C"/>
    <w:rsid w:val="00F954F8"/>
    <w:rsid w:val="00F957B5"/>
    <w:rsid w:val="00F95D80"/>
    <w:rsid w:val="00F968DB"/>
    <w:rsid w:val="00F96E05"/>
    <w:rsid w:val="00FA044B"/>
    <w:rsid w:val="00FA256E"/>
    <w:rsid w:val="00FA2A69"/>
    <w:rsid w:val="00FA2A92"/>
    <w:rsid w:val="00FA2FD5"/>
    <w:rsid w:val="00FA3C52"/>
    <w:rsid w:val="00FA412E"/>
    <w:rsid w:val="00FA5F95"/>
    <w:rsid w:val="00FA6271"/>
    <w:rsid w:val="00FA6E56"/>
    <w:rsid w:val="00FA7644"/>
    <w:rsid w:val="00FB0879"/>
    <w:rsid w:val="00FB1028"/>
    <w:rsid w:val="00FB18A4"/>
    <w:rsid w:val="00FB19D0"/>
    <w:rsid w:val="00FB236F"/>
    <w:rsid w:val="00FB2745"/>
    <w:rsid w:val="00FB5030"/>
    <w:rsid w:val="00FB589C"/>
    <w:rsid w:val="00FB629A"/>
    <w:rsid w:val="00FB6B09"/>
    <w:rsid w:val="00FB701F"/>
    <w:rsid w:val="00FB7563"/>
    <w:rsid w:val="00FC0816"/>
    <w:rsid w:val="00FC0962"/>
    <w:rsid w:val="00FC0E22"/>
    <w:rsid w:val="00FC1171"/>
    <w:rsid w:val="00FC1EF0"/>
    <w:rsid w:val="00FC21CD"/>
    <w:rsid w:val="00FC2E80"/>
    <w:rsid w:val="00FC3593"/>
    <w:rsid w:val="00FC412B"/>
    <w:rsid w:val="00FC4732"/>
    <w:rsid w:val="00FC482C"/>
    <w:rsid w:val="00FC4B4A"/>
    <w:rsid w:val="00FC4DAC"/>
    <w:rsid w:val="00FC4E7C"/>
    <w:rsid w:val="00FC50D9"/>
    <w:rsid w:val="00FC5FA6"/>
    <w:rsid w:val="00FC6CF5"/>
    <w:rsid w:val="00FC73AB"/>
    <w:rsid w:val="00FC76BE"/>
    <w:rsid w:val="00FC7A86"/>
    <w:rsid w:val="00FC7B11"/>
    <w:rsid w:val="00FD007E"/>
    <w:rsid w:val="00FD0120"/>
    <w:rsid w:val="00FD028F"/>
    <w:rsid w:val="00FD0EDC"/>
    <w:rsid w:val="00FD2993"/>
    <w:rsid w:val="00FD2C2E"/>
    <w:rsid w:val="00FD2EB4"/>
    <w:rsid w:val="00FD3193"/>
    <w:rsid w:val="00FD3E22"/>
    <w:rsid w:val="00FD47D7"/>
    <w:rsid w:val="00FD4B50"/>
    <w:rsid w:val="00FD536D"/>
    <w:rsid w:val="00FD5B61"/>
    <w:rsid w:val="00FD7BC9"/>
    <w:rsid w:val="00FE07B9"/>
    <w:rsid w:val="00FE07E9"/>
    <w:rsid w:val="00FE0974"/>
    <w:rsid w:val="00FE0F82"/>
    <w:rsid w:val="00FE1D02"/>
    <w:rsid w:val="00FE232C"/>
    <w:rsid w:val="00FE2EE7"/>
    <w:rsid w:val="00FE4086"/>
    <w:rsid w:val="00FE45A4"/>
    <w:rsid w:val="00FE4994"/>
    <w:rsid w:val="00FE4C5D"/>
    <w:rsid w:val="00FE4D85"/>
    <w:rsid w:val="00FE54CC"/>
    <w:rsid w:val="00FE7A4C"/>
    <w:rsid w:val="00FF0242"/>
    <w:rsid w:val="00FF0C91"/>
    <w:rsid w:val="00FF18DF"/>
    <w:rsid w:val="00FF1F66"/>
    <w:rsid w:val="00FF22B5"/>
    <w:rsid w:val="00FF2D20"/>
    <w:rsid w:val="00FF350C"/>
    <w:rsid w:val="00FF396C"/>
    <w:rsid w:val="00FF4AA6"/>
    <w:rsid w:val="00FF71C2"/>
    <w:rsid w:val="00FF7D32"/>
    <w:rsid w:val="00FF7D96"/>
    <w:rsid w:val="00FF7DCD"/>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ED7C"/>
  <w15:docId w15:val="{534F85D9-4379-4A72-BA70-DF7C56B0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590"/>
    <w:pPr>
      <w:spacing w:after="122" w:line="265" w:lineRule="auto"/>
      <w:ind w:left="10" w:hanging="10"/>
      <w:jc w:val="both"/>
    </w:pPr>
    <w:rPr>
      <w:rFonts w:asciiTheme="majorBidi" w:eastAsia="Cambria" w:hAnsiTheme="majorBidi" w:cs="Cambria"/>
      <w:color w:val="000000"/>
    </w:rPr>
  </w:style>
  <w:style w:type="paragraph" w:styleId="Heading1">
    <w:name w:val="heading 1"/>
    <w:next w:val="Normal"/>
    <w:link w:val="Heading1Char"/>
    <w:uiPriority w:val="9"/>
    <w:qFormat/>
    <w:rsid w:val="003F0590"/>
    <w:pPr>
      <w:keepNext/>
      <w:keepLines/>
      <w:spacing w:line="259" w:lineRule="auto"/>
      <w:jc w:val="center"/>
      <w:outlineLvl w:val="0"/>
    </w:pPr>
    <w:rPr>
      <w:rFonts w:asciiTheme="majorBidi" w:eastAsiaTheme="majorEastAsia" w:hAnsiTheme="majorBidi" w:cstheme="majorBidi"/>
      <w:b/>
      <w:color w:val="000000"/>
      <w:sz w:val="50"/>
    </w:rPr>
  </w:style>
  <w:style w:type="paragraph" w:styleId="Heading2">
    <w:name w:val="heading 2"/>
    <w:next w:val="Normal"/>
    <w:link w:val="Heading2Char"/>
    <w:uiPriority w:val="9"/>
    <w:unhideWhenUsed/>
    <w:qFormat/>
    <w:rsid w:val="004208EC"/>
    <w:pPr>
      <w:keepNext/>
      <w:keepLines/>
      <w:spacing w:after="116" w:line="259" w:lineRule="auto"/>
      <w:ind w:left="10" w:hanging="10"/>
      <w:outlineLvl w:val="1"/>
    </w:pPr>
    <w:rPr>
      <w:rFonts w:asciiTheme="majorBidi" w:eastAsia="Cambria" w:hAnsiTheme="majorBidi" w:cs="Cambria"/>
      <w:b/>
      <w:bCs/>
      <w:iCs/>
      <w:color w:val="000000"/>
      <w:sz w:val="34"/>
    </w:rPr>
  </w:style>
  <w:style w:type="paragraph" w:styleId="Heading3">
    <w:name w:val="heading 3"/>
    <w:basedOn w:val="Normal"/>
    <w:next w:val="Normal"/>
    <w:link w:val="Heading3Char"/>
    <w:uiPriority w:val="9"/>
    <w:unhideWhenUsed/>
    <w:qFormat/>
    <w:rsid w:val="00DB4A24"/>
    <w:pPr>
      <w:keepNext/>
      <w:keepLines/>
      <w:spacing w:before="40" w:after="0"/>
      <w:outlineLvl w:val="2"/>
    </w:pPr>
    <w:rPr>
      <w:rFonts w:ascii="Times New Roman" w:eastAsiaTheme="majorEastAsia" w:hAnsi="Times New Roman"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22D71"/>
    <w:rPr>
      <w:rFonts w:asciiTheme="majorBidi" w:eastAsia="Cambria" w:hAnsiTheme="majorBidi" w:cs="Cambria"/>
      <w:b/>
      <w:bCs/>
      <w:iCs/>
      <w:color w:val="000000"/>
      <w:sz w:val="34"/>
    </w:rPr>
  </w:style>
  <w:style w:type="character" w:customStyle="1" w:styleId="Heading1Char">
    <w:name w:val="Heading 1 Char"/>
    <w:link w:val="Heading1"/>
    <w:uiPriority w:val="9"/>
    <w:rsid w:val="003F0590"/>
    <w:rPr>
      <w:rFonts w:asciiTheme="majorBidi" w:eastAsiaTheme="majorEastAsia" w:hAnsiTheme="majorBidi" w:cstheme="majorBidi"/>
      <w:b/>
      <w:color w:val="000000"/>
      <w:sz w:val="50"/>
    </w:rPr>
  </w:style>
  <w:style w:type="character" w:styleId="Strong">
    <w:name w:val="Strong"/>
    <w:basedOn w:val="DefaultParagraphFont"/>
    <w:uiPriority w:val="22"/>
    <w:qFormat/>
    <w:rsid w:val="00E27D1B"/>
    <w:rPr>
      <w:b/>
      <w:bCs/>
    </w:rPr>
  </w:style>
  <w:style w:type="paragraph" w:styleId="NormalWeb">
    <w:name w:val="Normal (Web)"/>
    <w:basedOn w:val="Normal"/>
    <w:uiPriority w:val="99"/>
    <w:semiHidden/>
    <w:unhideWhenUsed/>
    <w:rsid w:val="00E27D1B"/>
    <w:pPr>
      <w:spacing w:before="100" w:beforeAutospacing="1" w:after="100" w:afterAutospacing="1" w:line="240" w:lineRule="auto"/>
      <w:ind w:left="0" w:firstLine="0"/>
      <w:jc w:val="left"/>
    </w:pPr>
    <w:rPr>
      <w:rFonts w:ascii="Times New Roman" w:eastAsia="Times New Roman" w:hAnsi="Times New Roman" w:cs="Times New Roman"/>
      <w:color w:val="auto"/>
    </w:rPr>
  </w:style>
  <w:style w:type="paragraph" w:styleId="Header">
    <w:name w:val="header"/>
    <w:basedOn w:val="Normal"/>
    <w:link w:val="HeaderChar"/>
    <w:uiPriority w:val="99"/>
    <w:unhideWhenUsed/>
    <w:rsid w:val="00114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C70"/>
    <w:rPr>
      <w:rFonts w:ascii="Cambria" w:eastAsia="Cambria" w:hAnsi="Cambria" w:cs="Cambria"/>
      <w:color w:val="000000"/>
    </w:rPr>
  </w:style>
  <w:style w:type="paragraph" w:styleId="Footer">
    <w:name w:val="footer"/>
    <w:basedOn w:val="Normal"/>
    <w:link w:val="FooterChar"/>
    <w:uiPriority w:val="99"/>
    <w:unhideWhenUsed/>
    <w:rsid w:val="00114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C70"/>
    <w:rPr>
      <w:rFonts w:ascii="Cambria" w:eastAsia="Cambria" w:hAnsi="Cambria" w:cs="Cambria"/>
      <w:color w:val="000000"/>
    </w:rPr>
  </w:style>
  <w:style w:type="paragraph" w:styleId="TOCHeading">
    <w:name w:val="TOC Heading"/>
    <w:basedOn w:val="Heading1"/>
    <w:next w:val="Normal"/>
    <w:uiPriority w:val="39"/>
    <w:unhideWhenUsed/>
    <w:qFormat/>
    <w:rsid w:val="00953A22"/>
    <w:pPr>
      <w:spacing w:before="480" w:line="276" w:lineRule="auto"/>
      <w:jc w:val="left"/>
      <w:outlineLvl w:val="9"/>
    </w:pPr>
    <w:rPr>
      <w:rFonts w:asciiTheme="majorHAnsi" w:hAnsiTheme="majorHAnsi"/>
      <w:bCs/>
      <w:color w:val="2F5496" w:themeColor="accent1" w:themeShade="BF"/>
      <w:sz w:val="28"/>
      <w:szCs w:val="28"/>
      <w:lang w:val="en-US" w:eastAsia="en-US"/>
    </w:rPr>
  </w:style>
  <w:style w:type="paragraph" w:styleId="TOC1">
    <w:name w:val="toc 1"/>
    <w:basedOn w:val="Normal"/>
    <w:next w:val="Normal"/>
    <w:autoRedefine/>
    <w:uiPriority w:val="39"/>
    <w:unhideWhenUsed/>
    <w:rsid w:val="00953A22"/>
    <w:pPr>
      <w:spacing w:before="120" w:after="0"/>
      <w:ind w:left="0"/>
      <w:jc w:val="left"/>
    </w:pPr>
    <w:rPr>
      <w:rFonts w:asciiTheme="minorHAnsi" w:hAnsiTheme="minorHAnsi" w:cstheme="minorHAnsi"/>
      <w:b/>
      <w:bCs/>
      <w:i/>
      <w:iCs/>
      <w:szCs w:val="28"/>
    </w:rPr>
  </w:style>
  <w:style w:type="character" w:styleId="Hyperlink">
    <w:name w:val="Hyperlink"/>
    <w:basedOn w:val="DefaultParagraphFont"/>
    <w:uiPriority w:val="99"/>
    <w:unhideWhenUsed/>
    <w:rsid w:val="00953A22"/>
    <w:rPr>
      <w:color w:val="0563C1" w:themeColor="hyperlink"/>
      <w:u w:val="single"/>
    </w:rPr>
  </w:style>
  <w:style w:type="paragraph" w:styleId="TOC2">
    <w:name w:val="toc 2"/>
    <w:basedOn w:val="Normal"/>
    <w:next w:val="Normal"/>
    <w:autoRedefine/>
    <w:uiPriority w:val="39"/>
    <w:unhideWhenUsed/>
    <w:rsid w:val="00953A22"/>
    <w:pPr>
      <w:spacing w:before="120" w:after="0"/>
      <w:ind w:left="240"/>
      <w:jc w:val="left"/>
    </w:pPr>
    <w:rPr>
      <w:rFonts w:asciiTheme="minorHAnsi" w:hAnsiTheme="minorHAnsi" w:cstheme="minorHAnsi"/>
      <w:b/>
      <w:bCs/>
      <w:sz w:val="22"/>
      <w:szCs w:val="26"/>
    </w:rPr>
  </w:style>
  <w:style w:type="paragraph" w:styleId="TOC3">
    <w:name w:val="toc 3"/>
    <w:basedOn w:val="Normal"/>
    <w:next w:val="Normal"/>
    <w:autoRedefine/>
    <w:uiPriority w:val="39"/>
    <w:unhideWhenUsed/>
    <w:rsid w:val="00953A22"/>
    <w:pPr>
      <w:spacing w:after="0"/>
      <w:ind w:left="48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953A22"/>
    <w:pPr>
      <w:spacing w:after="0"/>
      <w:ind w:left="72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953A22"/>
    <w:pPr>
      <w:spacing w:after="0"/>
      <w:ind w:left="96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953A22"/>
    <w:pPr>
      <w:spacing w:after="0"/>
      <w:ind w:left="12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953A22"/>
    <w:pPr>
      <w:spacing w:after="0"/>
      <w:ind w:left="144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953A22"/>
    <w:pPr>
      <w:spacing w:after="0"/>
      <w:ind w:left="168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953A22"/>
    <w:pPr>
      <w:spacing w:after="0"/>
      <w:ind w:left="1920"/>
      <w:jc w:val="left"/>
    </w:pPr>
    <w:rPr>
      <w:rFonts w:asciiTheme="minorHAnsi" w:hAnsiTheme="minorHAnsi" w:cstheme="minorHAnsi"/>
      <w:sz w:val="20"/>
    </w:rPr>
  </w:style>
  <w:style w:type="table" w:styleId="TableGrid">
    <w:name w:val="Table Grid"/>
    <w:basedOn w:val="TableNormal"/>
    <w:uiPriority w:val="39"/>
    <w:rsid w:val="003D3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3BC3"/>
    <w:pPr>
      <w:spacing w:after="200" w:line="240" w:lineRule="auto"/>
    </w:pPr>
    <w:rPr>
      <w:i/>
      <w:iCs/>
      <w:color w:val="44546A" w:themeColor="text2"/>
      <w:sz w:val="18"/>
      <w:szCs w:val="18"/>
    </w:rPr>
  </w:style>
  <w:style w:type="paragraph" w:styleId="NoSpacing">
    <w:name w:val="No Spacing"/>
    <w:link w:val="NoSpacingChar"/>
    <w:uiPriority w:val="1"/>
    <w:qFormat/>
    <w:rsid w:val="00930B09"/>
    <w:pPr>
      <w:ind w:left="10" w:hanging="10"/>
      <w:jc w:val="both"/>
    </w:pPr>
    <w:rPr>
      <w:rFonts w:ascii="Cambria" w:eastAsia="Cambria" w:hAnsi="Cambria" w:cs="Cambria"/>
      <w:color w:val="000000"/>
    </w:rPr>
  </w:style>
  <w:style w:type="paragraph" w:styleId="ListParagraph">
    <w:name w:val="List Paragraph"/>
    <w:basedOn w:val="Normal"/>
    <w:uiPriority w:val="34"/>
    <w:qFormat/>
    <w:rsid w:val="00020955"/>
    <w:pPr>
      <w:ind w:left="720"/>
      <w:contextualSpacing/>
    </w:pPr>
  </w:style>
  <w:style w:type="character" w:customStyle="1" w:styleId="NoSpacingChar">
    <w:name w:val="No Spacing Char"/>
    <w:basedOn w:val="DefaultParagraphFont"/>
    <w:link w:val="NoSpacing"/>
    <w:uiPriority w:val="1"/>
    <w:rsid w:val="002935A4"/>
    <w:rPr>
      <w:rFonts w:ascii="Cambria" w:eastAsia="Cambria" w:hAnsi="Cambria" w:cs="Cambria"/>
      <w:color w:val="000000"/>
    </w:rPr>
  </w:style>
  <w:style w:type="character" w:styleId="PageNumber">
    <w:name w:val="page number"/>
    <w:basedOn w:val="DefaultParagraphFont"/>
    <w:uiPriority w:val="99"/>
    <w:semiHidden/>
    <w:unhideWhenUsed/>
    <w:rsid w:val="002935A4"/>
  </w:style>
  <w:style w:type="numbering" w:customStyle="1" w:styleId="CurrentList1">
    <w:name w:val="Current List1"/>
    <w:uiPriority w:val="99"/>
    <w:rsid w:val="002935A4"/>
    <w:pPr>
      <w:numPr>
        <w:numId w:val="7"/>
      </w:numPr>
    </w:pPr>
  </w:style>
  <w:style w:type="numbering" w:customStyle="1" w:styleId="CurrentList2">
    <w:name w:val="Current List2"/>
    <w:uiPriority w:val="99"/>
    <w:rsid w:val="00321F86"/>
    <w:pPr>
      <w:numPr>
        <w:numId w:val="9"/>
      </w:numPr>
    </w:pPr>
  </w:style>
  <w:style w:type="paragraph" w:styleId="Revision">
    <w:name w:val="Revision"/>
    <w:hidden/>
    <w:uiPriority w:val="99"/>
    <w:semiHidden/>
    <w:rsid w:val="00F71C93"/>
    <w:rPr>
      <w:rFonts w:asciiTheme="majorBidi" w:eastAsia="Cambria" w:hAnsiTheme="majorBidi" w:cs="Cambria"/>
      <w:color w:val="000000"/>
    </w:rPr>
  </w:style>
  <w:style w:type="paragraph" w:styleId="Bibliography">
    <w:name w:val="Bibliography"/>
    <w:basedOn w:val="Normal"/>
    <w:next w:val="Normal"/>
    <w:uiPriority w:val="37"/>
    <w:unhideWhenUsed/>
    <w:rsid w:val="0056545E"/>
  </w:style>
  <w:style w:type="table" w:styleId="GridTable5Dark">
    <w:name w:val="Grid Table 5 Dark"/>
    <w:basedOn w:val="TableNormal"/>
    <w:uiPriority w:val="50"/>
    <w:rsid w:val="000A0E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E2E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urful">
    <w:name w:val="Grid Table 6 Colorful"/>
    <w:basedOn w:val="TableNormal"/>
    <w:uiPriority w:val="51"/>
    <w:rsid w:val="00B310D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921F7"/>
    <w:rPr>
      <w:color w:val="808080"/>
    </w:rPr>
  </w:style>
  <w:style w:type="character" w:customStyle="1" w:styleId="Heading3Char">
    <w:name w:val="Heading 3 Char"/>
    <w:basedOn w:val="DefaultParagraphFont"/>
    <w:link w:val="Heading3"/>
    <w:uiPriority w:val="9"/>
    <w:rsid w:val="001E6EC8"/>
    <w:rPr>
      <w:rFonts w:ascii="Times New Roman" w:eastAsiaTheme="majorEastAsia" w:hAnsi="Times New Roman" w:cstheme="majorBidi"/>
      <w:b/>
      <w:color w:val="000000" w:themeColor="text1"/>
      <w:sz w:val="28"/>
      <w:szCs w:val="28"/>
    </w:rPr>
  </w:style>
  <w:style w:type="character" w:styleId="CommentReference">
    <w:name w:val="annotation reference"/>
    <w:basedOn w:val="DefaultParagraphFont"/>
    <w:uiPriority w:val="99"/>
    <w:semiHidden/>
    <w:unhideWhenUsed/>
    <w:rsid w:val="00F946F2"/>
    <w:rPr>
      <w:sz w:val="16"/>
      <w:szCs w:val="16"/>
    </w:rPr>
  </w:style>
  <w:style w:type="paragraph" w:styleId="CommentText">
    <w:name w:val="annotation text"/>
    <w:basedOn w:val="Normal"/>
    <w:link w:val="CommentTextChar"/>
    <w:uiPriority w:val="99"/>
    <w:semiHidden/>
    <w:unhideWhenUsed/>
    <w:rsid w:val="00F946F2"/>
    <w:pPr>
      <w:spacing w:line="240" w:lineRule="auto"/>
    </w:pPr>
    <w:rPr>
      <w:sz w:val="20"/>
      <w:szCs w:val="20"/>
    </w:rPr>
  </w:style>
  <w:style w:type="character" w:customStyle="1" w:styleId="CommentTextChar">
    <w:name w:val="Comment Text Char"/>
    <w:basedOn w:val="DefaultParagraphFont"/>
    <w:link w:val="CommentText"/>
    <w:uiPriority w:val="99"/>
    <w:semiHidden/>
    <w:rsid w:val="00F946F2"/>
    <w:rPr>
      <w:rFonts w:asciiTheme="majorBidi" w:eastAsia="Cambria" w:hAnsiTheme="majorBidi" w:cs="Cambria"/>
      <w:color w:val="000000"/>
      <w:sz w:val="20"/>
      <w:szCs w:val="20"/>
    </w:rPr>
  </w:style>
  <w:style w:type="paragraph" w:styleId="CommentSubject">
    <w:name w:val="annotation subject"/>
    <w:basedOn w:val="CommentText"/>
    <w:next w:val="CommentText"/>
    <w:link w:val="CommentSubjectChar"/>
    <w:uiPriority w:val="99"/>
    <w:semiHidden/>
    <w:unhideWhenUsed/>
    <w:rsid w:val="00F946F2"/>
    <w:rPr>
      <w:b/>
      <w:bCs/>
    </w:rPr>
  </w:style>
  <w:style w:type="character" w:customStyle="1" w:styleId="CommentSubjectChar">
    <w:name w:val="Comment Subject Char"/>
    <w:basedOn w:val="CommentTextChar"/>
    <w:link w:val="CommentSubject"/>
    <w:uiPriority w:val="99"/>
    <w:semiHidden/>
    <w:rsid w:val="00F946F2"/>
    <w:rPr>
      <w:rFonts w:asciiTheme="majorBidi" w:eastAsia="Cambria" w:hAnsiTheme="majorBidi" w:cs="Cambria"/>
      <w:b/>
      <w:bCs/>
      <w:color w:val="000000"/>
      <w:sz w:val="20"/>
      <w:szCs w:val="20"/>
    </w:rPr>
  </w:style>
  <w:style w:type="character" w:styleId="UnresolvedMention">
    <w:name w:val="Unresolved Mention"/>
    <w:basedOn w:val="DefaultParagraphFont"/>
    <w:uiPriority w:val="99"/>
    <w:semiHidden/>
    <w:unhideWhenUsed/>
    <w:rsid w:val="00F946F2"/>
    <w:rPr>
      <w:color w:val="605E5C"/>
      <w:shd w:val="clear" w:color="auto" w:fill="E1DFDD"/>
    </w:rPr>
  </w:style>
  <w:style w:type="character" w:styleId="FollowedHyperlink">
    <w:name w:val="FollowedHyperlink"/>
    <w:basedOn w:val="DefaultParagraphFont"/>
    <w:uiPriority w:val="99"/>
    <w:semiHidden/>
    <w:unhideWhenUsed/>
    <w:rsid w:val="0073793E"/>
    <w:rPr>
      <w:color w:val="954F72" w:themeColor="followedHyperlink"/>
      <w:u w:val="single"/>
    </w:rPr>
  </w:style>
  <w:style w:type="paragraph" w:styleId="TableofFigures">
    <w:name w:val="table of figures"/>
    <w:basedOn w:val="Normal"/>
    <w:next w:val="Normal"/>
    <w:uiPriority w:val="99"/>
    <w:unhideWhenUsed/>
    <w:rsid w:val="008B4859"/>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177">
      <w:bodyDiv w:val="1"/>
      <w:marLeft w:val="0"/>
      <w:marRight w:val="0"/>
      <w:marTop w:val="0"/>
      <w:marBottom w:val="0"/>
      <w:divBdr>
        <w:top w:val="none" w:sz="0" w:space="0" w:color="auto"/>
        <w:left w:val="none" w:sz="0" w:space="0" w:color="auto"/>
        <w:bottom w:val="none" w:sz="0" w:space="0" w:color="auto"/>
        <w:right w:val="none" w:sz="0" w:space="0" w:color="auto"/>
      </w:divBdr>
    </w:div>
    <w:div w:id="16082593">
      <w:bodyDiv w:val="1"/>
      <w:marLeft w:val="0"/>
      <w:marRight w:val="0"/>
      <w:marTop w:val="0"/>
      <w:marBottom w:val="0"/>
      <w:divBdr>
        <w:top w:val="none" w:sz="0" w:space="0" w:color="auto"/>
        <w:left w:val="none" w:sz="0" w:space="0" w:color="auto"/>
        <w:bottom w:val="none" w:sz="0" w:space="0" w:color="auto"/>
        <w:right w:val="none" w:sz="0" w:space="0" w:color="auto"/>
      </w:divBdr>
    </w:div>
    <w:div w:id="17047391">
      <w:bodyDiv w:val="1"/>
      <w:marLeft w:val="0"/>
      <w:marRight w:val="0"/>
      <w:marTop w:val="0"/>
      <w:marBottom w:val="0"/>
      <w:divBdr>
        <w:top w:val="none" w:sz="0" w:space="0" w:color="auto"/>
        <w:left w:val="none" w:sz="0" w:space="0" w:color="auto"/>
        <w:bottom w:val="none" w:sz="0" w:space="0" w:color="auto"/>
        <w:right w:val="none" w:sz="0" w:space="0" w:color="auto"/>
      </w:divBdr>
    </w:div>
    <w:div w:id="19741586">
      <w:bodyDiv w:val="1"/>
      <w:marLeft w:val="0"/>
      <w:marRight w:val="0"/>
      <w:marTop w:val="0"/>
      <w:marBottom w:val="0"/>
      <w:divBdr>
        <w:top w:val="none" w:sz="0" w:space="0" w:color="auto"/>
        <w:left w:val="none" w:sz="0" w:space="0" w:color="auto"/>
        <w:bottom w:val="none" w:sz="0" w:space="0" w:color="auto"/>
        <w:right w:val="none" w:sz="0" w:space="0" w:color="auto"/>
      </w:divBdr>
    </w:div>
    <w:div w:id="20280202">
      <w:bodyDiv w:val="1"/>
      <w:marLeft w:val="0"/>
      <w:marRight w:val="0"/>
      <w:marTop w:val="0"/>
      <w:marBottom w:val="0"/>
      <w:divBdr>
        <w:top w:val="none" w:sz="0" w:space="0" w:color="auto"/>
        <w:left w:val="none" w:sz="0" w:space="0" w:color="auto"/>
        <w:bottom w:val="none" w:sz="0" w:space="0" w:color="auto"/>
        <w:right w:val="none" w:sz="0" w:space="0" w:color="auto"/>
      </w:divBdr>
    </w:div>
    <w:div w:id="21244429">
      <w:bodyDiv w:val="1"/>
      <w:marLeft w:val="0"/>
      <w:marRight w:val="0"/>
      <w:marTop w:val="0"/>
      <w:marBottom w:val="0"/>
      <w:divBdr>
        <w:top w:val="none" w:sz="0" w:space="0" w:color="auto"/>
        <w:left w:val="none" w:sz="0" w:space="0" w:color="auto"/>
        <w:bottom w:val="none" w:sz="0" w:space="0" w:color="auto"/>
        <w:right w:val="none" w:sz="0" w:space="0" w:color="auto"/>
      </w:divBdr>
    </w:div>
    <w:div w:id="23556537">
      <w:bodyDiv w:val="1"/>
      <w:marLeft w:val="0"/>
      <w:marRight w:val="0"/>
      <w:marTop w:val="0"/>
      <w:marBottom w:val="0"/>
      <w:divBdr>
        <w:top w:val="none" w:sz="0" w:space="0" w:color="auto"/>
        <w:left w:val="none" w:sz="0" w:space="0" w:color="auto"/>
        <w:bottom w:val="none" w:sz="0" w:space="0" w:color="auto"/>
        <w:right w:val="none" w:sz="0" w:space="0" w:color="auto"/>
      </w:divBdr>
    </w:div>
    <w:div w:id="31346274">
      <w:bodyDiv w:val="1"/>
      <w:marLeft w:val="0"/>
      <w:marRight w:val="0"/>
      <w:marTop w:val="0"/>
      <w:marBottom w:val="0"/>
      <w:divBdr>
        <w:top w:val="none" w:sz="0" w:space="0" w:color="auto"/>
        <w:left w:val="none" w:sz="0" w:space="0" w:color="auto"/>
        <w:bottom w:val="none" w:sz="0" w:space="0" w:color="auto"/>
        <w:right w:val="none" w:sz="0" w:space="0" w:color="auto"/>
      </w:divBdr>
    </w:div>
    <w:div w:id="31613681">
      <w:bodyDiv w:val="1"/>
      <w:marLeft w:val="0"/>
      <w:marRight w:val="0"/>
      <w:marTop w:val="0"/>
      <w:marBottom w:val="0"/>
      <w:divBdr>
        <w:top w:val="none" w:sz="0" w:space="0" w:color="auto"/>
        <w:left w:val="none" w:sz="0" w:space="0" w:color="auto"/>
        <w:bottom w:val="none" w:sz="0" w:space="0" w:color="auto"/>
        <w:right w:val="none" w:sz="0" w:space="0" w:color="auto"/>
      </w:divBdr>
    </w:div>
    <w:div w:id="34887419">
      <w:bodyDiv w:val="1"/>
      <w:marLeft w:val="0"/>
      <w:marRight w:val="0"/>
      <w:marTop w:val="0"/>
      <w:marBottom w:val="0"/>
      <w:divBdr>
        <w:top w:val="none" w:sz="0" w:space="0" w:color="auto"/>
        <w:left w:val="none" w:sz="0" w:space="0" w:color="auto"/>
        <w:bottom w:val="none" w:sz="0" w:space="0" w:color="auto"/>
        <w:right w:val="none" w:sz="0" w:space="0" w:color="auto"/>
      </w:divBdr>
    </w:div>
    <w:div w:id="44570411">
      <w:bodyDiv w:val="1"/>
      <w:marLeft w:val="0"/>
      <w:marRight w:val="0"/>
      <w:marTop w:val="0"/>
      <w:marBottom w:val="0"/>
      <w:divBdr>
        <w:top w:val="none" w:sz="0" w:space="0" w:color="auto"/>
        <w:left w:val="none" w:sz="0" w:space="0" w:color="auto"/>
        <w:bottom w:val="none" w:sz="0" w:space="0" w:color="auto"/>
        <w:right w:val="none" w:sz="0" w:space="0" w:color="auto"/>
      </w:divBdr>
    </w:div>
    <w:div w:id="46030774">
      <w:bodyDiv w:val="1"/>
      <w:marLeft w:val="0"/>
      <w:marRight w:val="0"/>
      <w:marTop w:val="0"/>
      <w:marBottom w:val="0"/>
      <w:divBdr>
        <w:top w:val="none" w:sz="0" w:space="0" w:color="auto"/>
        <w:left w:val="none" w:sz="0" w:space="0" w:color="auto"/>
        <w:bottom w:val="none" w:sz="0" w:space="0" w:color="auto"/>
        <w:right w:val="none" w:sz="0" w:space="0" w:color="auto"/>
      </w:divBdr>
    </w:div>
    <w:div w:id="49960849">
      <w:bodyDiv w:val="1"/>
      <w:marLeft w:val="0"/>
      <w:marRight w:val="0"/>
      <w:marTop w:val="0"/>
      <w:marBottom w:val="0"/>
      <w:divBdr>
        <w:top w:val="none" w:sz="0" w:space="0" w:color="auto"/>
        <w:left w:val="none" w:sz="0" w:space="0" w:color="auto"/>
        <w:bottom w:val="none" w:sz="0" w:space="0" w:color="auto"/>
        <w:right w:val="none" w:sz="0" w:space="0" w:color="auto"/>
      </w:divBdr>
    </w:div>
    <w:div w:id="51776838">
      <w:bodyDiv w:val="1"/>
      <w:marLeft w:val="0"/>
      <w:marRight w:val="0"/>
      <w:marTop w:val="0"/>
      <w:marBottom w:val="0"/>
      <w:divBdr>
        <w:top w:val="none" w:sz="0" w:space="0" w:color="auto"/>
        <w:left w:val="none" w:sz="0" w:space="0" w:color="auto"/>
        <w:bottom w:val="none" w:sz="0" w:space="0" w:color="auto"/>
        <w:right w:val="none" w:sz="0" w:space="0" w:color="auto"/>
      </w:divBdr>
    </w:div>
    <w:div w:id="52437097">
      <w:bodyDiv w:val="1"/>
      <w:marLeft w:val="0"/>
      <w:marRight w:val="0"/>
      <w:marTop w:val="0"/>
      <w:marBottom w:val="0"/>
      <w:divBdr>
        <w:top w:val="none" w:sz="0" w:space="0" w:color="auto"/>
        <w:left w:val="none" w:sz="0" w:space="0" w:color="auto"/>
        <w:bottom w:val="none" w:sz="0" w:space="0" w:color="auto"/>
        <w:right w:val="none" w:sz="0" w:space="0" w:color="auto"/>
      </w:divBdr>
    </w:div>
    <w:div w:id="59713874">
      <w:bodyDiv w:val="1"/>
      <w:marLeft w:val="0"/>
      <w:marRight w:val="0"/>
      <w:marTop w:val="0"/>
      <w:marBottom w:val="0"/>
      <w:divBdr>
        <w:top w:val="none" w:sz="0" w:space="0" w:color="auto"/>
        <w:left w:val="none" w:sz="0" w:space="0" w:color="auto"/>
        <w:bottom w:val="none" w:sz="0" w:space="0" w:color="auto"/>
        <w:right w:val="none" w:sz="0" w:space="0" w:color="auto"/>
      </w:divBdr>
    </w:div>
    <w:div w:id="60564807">
      <w:bodyDiv w:val="1"/>
      <w:marLeft w:val="0"/>
      <w:marRight w:val="0"/>
      <w:marTop w:val="0"/>
      <w:marBottom w:val="0"/>
      <w:divBdr>
        <w:top w:val="none" w:sz="0" w:space="0" w:color="auto"/>
        <w:left w:val="none" w:sz="0" w:space="0" w:color="auto"/>
        <w:bottom w:val="none" w:sz="0" w:space="0" w:color="auto"/>
        <w:right w:val="none" w:sz="0" w:space="0" w:color="auto"/>
      </w:divBdr>
    </w:div>
    <w:div w:id="61216602">
      <w:bodyDiv w:val="1"/>
      <w:marLeft w:val="0"/>
      <w:marRight w:val="0"/>
      <w:marTop w:val="0"/>
      <w:marBottom w:val="0"/>
      <w:divBdr>
        <w:top w:val="none" w:sz="0" w:space="0" w:color="auto"/>
        <w:left w:val="none" w:sz="0" w:space="0" w:color="auto"/>
        <w:bottom w:val="none" w:sz="0" w:space="0" w:color="auto"/>
        <w:right w:val="none" w:sz="0" w:space="0" w:color="auto"/>
      </w:divBdr>
    </w:div>
    <w:div w:id="61607691">
      <w:bodyDiv w:val="1"/>
      <w:marLeft w:val="0"/>
      <w:marRight w:val="0"/>
      <w:marTop w:val="0"/>
      <w:marBottom w:val="0"/>
      <w:divBdr>
        <w:top w:val="none" w:sz="0" w:space="0" w:color="auto"/>
        <w:left w:val="none" w:sz="0" w:space="0" w:color="auto"/>
        <w:bottom w:val="none" w:sz="0" w:space="0" w:color="auto"/>
        <w:right w:val="none" w:sz="0" w:space="0" w:color="auto"/>
      </w:divBdr>
    </w:div>
    <w:div w:id="65348506">
      <w:bodyDiv w:val="1"/>
      <w:marLeft w:val="0"/>
      <w:marRight w:val="0"/>
      <w:marTop w:val="0"/>
      <w:marBottom w:val="0"/>
      <w:divBdr>
        <w:top w:val="none" w:sz="0" w:space="0" w:color="auto"/>
        <w:left w:val="none" w:sz="0" w:space="0" w:color="auto"/>
        <w:bottom w:val="none" w:sz="0" w:space="0" w:color="auto"/>
        <w:right w:val="none" w:sz="0" w:space="0" w:color="auto"/>
      </w:divBdr>
    </w:div>
    <w:div w:id="67114378">
      <w:bodyDiv w:val="1"/>
      <w:marLeft w:val="0"/>
      <w:marRight w:val="0"/>
      <w:marTop w:val="0"/>
      <w:marBottom w:val="0"/>
      <w:divBdr>
        <w:top w:val="none" w:sz="0" w:space="0" w:color="auto"/>
        <w:left w:val="none" w:sz="0" w:space="0" w:color="auto"/>
        <w:bottom w:val="none" w:sz="0" w:space="0" w:color="auto"/>
        <w:right w:val="none" w:sz="0" w:space="0" w:color="auto"/>
      </w:divBdr>
    </w:div>
    <w:div w:id="67851274">
      <w:bodyDiv w:val="1"/>
      <w:marLeft w:val="0"/>
      <w:marRight w:val="0"/>
      <w:marTop w:val="0"/>
      <w:marBottom w:val="0"/>
      <w:divBdr>
        <w:top w:val="none" w:sz="0" w:space="0" w:color="auto"/>
        <w:left w:val="none" w:sz="0" w:space="0" w:color="auto"/>
        <w:bottom w:val="none" w:sz="0" w:space="0" w:color="auto"/>
        <w:right w:val="none" w:sz="0" w:space="0" w:color="auto"/>
      </w:divBdr>
    </w:div>
    <w:div w:id="68890219">
      <w:bodyDiv w:val="1"/>
      <w:marLeft w:val="0"/>
      <w:marRight w:val="0"/>
      <w:marTop w:val="0"/>
      <w:marBottom w:val="0"/>
      <w:divBdr>
        <w:top w:val="none" w:sz="0" w:space="0" w:color="auto"/>
        <w:left w:val="none" w:sz="0" w:space="0" w:color="auto"/>
        <w:bottom w:val="none" w:sz="0" w:space="0" w:color="auto"/>
        <w:right w:val="none" w:sz="0" w:space="0" w:color="auto"/>
      </w:divBdr>
    </w:div>
    <w:div w:id="75174920">
      <w:bodyDiv w:val="1"/>
      <w:marLeft w:val="0"/>
      <w:marRight w:val="0"/>
      <w:marTop w:val="0"/>
      <w:marBottom w:val="0"/>
      <w:divBdr>
        <w:top w:val="none" w:sz="0" w:space="0" w:color="auto"/>
        <w:left w:val="none" w:sz="0" w:space="0" w:color="auto"/>
        <w:bottom w:val="none" w:sz="0" w:space="0" w:color="auto"/>
        <w:right w:val="none" w:sz="0" w:space="0" w:color="auto"/>
      </w:divBdr>
    </w:div>
    <w:div w:id="75595042">
      <w:bodyDiv w:val="1"/>
      <w:marLeft w:val="0"/>
      <w:marRight w:val="0"/>
      <w:marTop w:val="0"/>
      <w:marBottom w:val="0"/>
      <w:divBdr>
        <w:top w:val="none" w:sz="0" w:space="0" w:color="auto"/>
        <w:left w:val="none" w:sz="0" w:space="0" w:color="auto"/>
        <w:bottom w:val="none" w:sz="0" w:space="0" w:color="auto"/>
        <w:right w:val="none" w:sz="0" w:space="0" w:color="auto"/>
      </w:divBdr>
    </w:div>
    <w:div w:id="80223528">
      <w:bodyDiv w:val="1"/>
      <w:marLeft w:val="0"/>
      <w:marRight w:val="0"/>
      <w:marTop w:val="0"/>
      <w:marBottom w:val="0"/>
      <w:divBdr>
        <w:top w:val="none" w:sz="0" w:space="0" w:color="auto"/>
        <w:left w:val="none" w:sz="0" w:space="0" w:color="auto"/>
        <w:bottom w:val="none" w:sz="0" w:space="0" w:color="auto"/>
        <w:right w:val="none" w:sz="0" w:space="0" w:color="auto"/>
      </w:divBdr>
    </w:div>
    <w:div w:id="96873859">
      <w:bodyDiv w:val="1"/>
      <w:marLeft w:val="0"/>
      <w:marRight w:val="0"/>
      <w:marTop w:val="0"/>
      <w:marBottom w:val="0"/>
      <w:divBdr>
        <w:top w:val="none" w:sz="0" w:space="0" w:color="auto"/>
        <w:left w:val="none" w:sz="0" w:space="0" w:color="auto"/>
        <w:bottom w:val="none" w:sz="0" w:space="0" w:color="auto"/>
        <w:right w:val="none" w:sz="0" w:space="0" w:color="auto"/>
      </w:divBdr>
    </w:div>
    <w:div w:id="102043672">
      <w:bodyDiv w:val="1"/>
      <w:marLeft w:val="0"/>
      <w:marRight w:val="0"/>
      <w:marTop w:val="0"/>
      <w:marBottom w:val="0"/>
      <w:divBdr>
        <w:top w:val="none" w:sz="0" w:space="0" w:color="auto"/>
        <w:left w:val="none" w:sz="0" w:space="0" w:color="auto"/>
        <w:bottom w:val="none" w:sz="0" w:space="0" w:color="auto"/>
        <w:right w:val="none" w:sz="0" w:space="0" w:color="auto"/>
      </w:divBdr>
    </w:div>
    <w:div w:id="102312169">
      <w:bodyDiv w:val="1"/>
      <w:marLeft w:val="0"/>
      <w:marRight w:val="0"/>
      <w:marTop w:val="0"/>
      <w:marBottom w:val="0"/>
      <w:divBdr>
        <w:top w:val="none" w:sz="0" w:space="0" w:color="auto"/>
        <w:left w:val="none" w:sz="0" w:space="0" w:color="auto"/>
        <w:bottom w:val="none" w:sz="0" w:space="0" w:color="auto"/>
        <w:right w:val="none" w:sz="0" w:space="0" w:color="auto"/>
      </w:divBdr>
    </w:div>
    <w:div w:id="108090431">
      <w:bodyDiv w:val="1"/>
      <w:marLeft w:val="0"/>
      <w:marRight w:val="0"/>
      <w:marTop w:val="0"/>
      <w:marBottom w:val="0"/>
      <w:divBdr>
        <w:top w:val="none" w:sz="0" w:space="0" w:color="auto"/>
        <w:left w:val="none" w:sz="0" w:space="0" w:color="auto"/>
        <w:bottom w:val="none" w:sz="0" w:space="0" w:color="auto"/>
        <w:right w:val="none" w:sz="0" w:space="0" w:color="auto"/>
      </w:divBdr>
    </w:div>
    <w:div w:id="111753582">
      <w:bodyDiv w:val="1"/>
      <w:marLeft w:val="0"/>
      <w:marRight w:val="0"/>
      <w:marTop w:val="0"/>
      <w:marBottom w:val="0"/>
      <w:divBdr>
        <w:top w:val="none" w:sz="0" w:space="0" w:color="auto"/>
        <w:left w:val="none" w:sz="0" w:space="0" w:color="auto"/>
        <w:bottom w:val="none" w:sz="0" w:space="0" w:color="auto"/>
        <w:right w:val="none" w:sz="0" w:space="0" w:color="auto"/>
      </w:divBdr>
    </w:div>
    <w:div w:id="114562948">
      <w:bodyDiv w:val="1"/>
      <w:marLeft w:val="0"/>
      <w:marRight w:val="0"/>
      <w:marTop w:val="0"/>
      <w:marBottom w:val="0"/>
      <w:divBdr>
        <w:top w:val="none" w:sz="0" w:space="0" w:color="auto"/>
        <w:left w:val="none" w:sz="0" w:space="0" w:color="auto"/>
        <w:bottom w:val="none" w:sz="0" w:space="0" w:color="auto"/>
        <w:right w:val="none" w:sz="0" w:space="0" w:color="auto"/>
      </w:divBdr>
    </w:div>
    <w:div w:id="115834143">
      <w:bodyDiv w:val="1"/>
      <w:marLeft w:val="0"/>
      <w:marRight w:val="0"/>
      <w:marTop w:val="0"/>
      <w:marBottom w:val="0"/>
      <w:divBdr>
        <w:top w:val="none" w:sz="0" w:space="0" w:color="auto"/>
        <w:left w:val="none" w:sz="0" w:space="0" w:color="auto"/>
        <w:bottom w:val="none" w:sz="0" w:space="0" w:color="auto"/>
        <w:right w:val="none" w:sz="0" w:space="0" w:color="auto"/>
      </w:divBdr>
    </w:div>
    <w:div w:id="124588354">
      <w:bodyDiv w:val="1"/>
      <w:marLeft w:val="0"/>
      <w:marRight w:val="0"/>
      <w:marTop w:val="0"/>
      <w:marBottom w:val="0"/>
      <w:divBdr>
        <w:top w:val="none" w:sz="0" w:space="0" w:color="auto"/>
        <w:left w:val="none" w:sz="0" w:space="0" w:color="auto"/>
        <w:bottom w:val="none" w:sz="0" w:space="0" w:color="auto"/>
        <w:right w:val="none" w:sz="0" w:space="0" w:color="auto"/>
      </w:divBdr>
    </w:div>
    <w:div w:id="124616504">
      <w:bodyDiv w:val="1"/>
      <w:marLeft w:val="0"/>
      <w:marRight w:val="0"/>
      <w:marTop w:val="0"/>
      <w:marBottom w:val="0"/>
      <w:divBdr>
        <w:top w:val="none" w:sz="0" w:space="0" w:color="auto"/>
        <w:left w:val="none" w:sz="0" w:space="0" w:color="auto"/>
        <w:bottom w:val="none" w:sz="0" w:space="0" w:color="auto"/>
        <w:right w:val="none" w:sz="0" w:space="0" w:color="auto"/>
      </w:divBdr>
    </w:div>
    <w:div w:id="125245923">
      <w:bodyDiv w:val="1"/>
      <w:marLeft w:val="0"/>
      <w:marRight w:val="0"/>
      <w:marTop w:val="0"/>
      <w:marBottom w:val="0"/>
      <w:divBdr>
        <w:top w:val="none" w:sz="0" w:space="0" w:color="auto"/>
        <w:left w:val="none" w:sz="0" w:space="0" w:color="auto"/>
        <w:bottom w:val="none" w:sz="0" w:space="0" w:color="auto"/>
        <w:right w:val="none" w:sz="0" w:space="0" w:color="auto"/>
      </w:divBdr>
    </w:div>
    <w:div w:id="130026887">
      <w:bodyDiv w:val="1"/>
      <w:marLeft w:val="0"/>
      <w:marRight w:val="0"/>
      <w:marTop w:val="0"/>
      <w:marBottom w:val="0"/>
      <w:divBdr>
        <w:top w:val="none" w:sz="0" w:space="0" w:color="auto"/>
        <w:left w:val="none" w:sz="0" w:space="0" w:color="auto"/>
        <w:bottom w:val="none" w:sz="0" w:space="0" w:color="auto"/>
        <w:right w:val="none" w:sz="0" w:space="0" w:color="auto"/>
      </w:divBdr>
    </w:div>
    <w:div w:id="131412074">
      <w:bodyDiv w:val="1"/>
      <w:marLeft w:val="0"/>
      <w:marRight w:val="0"/>
      <w:marTop w:val="0"/>
      <w:marBottom w:val="0"/>
      <w:divBdr>
        <w:top w:val="none" w:sz="0" w:space="0" w:color="auto"/>
        <w:left w:val="none" w:sz="0" w:space="0" w:color="auto"/>
        <w:bottom w:val="none" w:sz="0" w:space="0" w:color="auto"/>
        <w:right w:val="none" w:sz="0" w:space="0" w:color="auto"/>
      </w:divBdr>
    </w:div>
    <w:div w:id="133135299">
      <w:bodyDiv w:val="1"/>
      <w:marLeft w:val="0"/>
      <w:marRight w:val="0"/>
      <w:marTop w:val="0"/>
      <w:marBottom w:val="0"/>
      <w:divBdr>
        <w:top w:val="none" w:sz="0" w:space="0" w:color="auto"/>
        <w:left w:val="none" w:sz="0" w:space="0" w:color="auto"/>
        <w:bottom w:val="none" w:sz="0" w:space="0" w:color="auto"/>
        <w:right w:val="none" w:sz="0" w:space="0" w:color="auto"/>
      </w:divBdr>
    </w:div>
    <w:div w:id="134566730">
      <w:bodyDiv w:val="1"/>
      <w:marLeft w:val="0"/>
      <w:marRight w:val="0"/>
      <w:marTop w:val="0"/>
      <w:marBottom w:val="0"/>
      <w:divBdr>
        <w:top w:val="none" w:sz="0" w:space="0" w:color="auto"/>
        <w:left w:val="none" w:sz="0" w:space="0" w:color="auto"/>
        <w:bottom w:val="none" w:sz="0" w:space="0" w:color="auto"/>
        <w:right w:val="none" w:sz="0" w:space="0" w:color="auto"/>
      </w:divBdr>
    </w:div>
    <w:div w:id="141967636">
      <w:bodyDiv w:val="1"/>
      <w:marLeft w:val="0"/>
      <w:marRight w:val="0"/>
      <w:marTop w:val="0"/>
      <w:marBottom w:val="0"/>
      <w:divBdr>
        <w:top w:val="none" w:sz="0" w:space="0" w:color="auto"/>
        <w:left w:val="none" w:sz="0" w:space="0" w:color="auto"/>
        <w:bottom w:val="none" w:sz="0" w:space="0" w:color="auto"/>
        <w:right w:val="none" w:sz="0" w:space="0" w:color="auto"/>
      </w:divBdr>
    </w:div>
    <w:div w:id="143283508">
      <w:bodyDiv w:val="1"/>
      <w:marLeft w:val="0"/>
      <w:marRight w:val="0"/>
      <w:marTop w:val="0"/>
      <w:marBottom w:val="0"/>
      <w:divBdr>
        <w:top w:val="none" w:sz="0" w:space="0" w:color="auto"/>
        <w:left w:val="none" w:sz="0" w:space="0" w:color="auto"/>
        <w:bottom w:val="none" w:sz="0" w:space="0" w:color="auto"/>
        <w:right w:val="none" w:sz="0" w:space="0" w:color="auto"/>
      </w:divBdr>
    </w:div>
    <w:div w:id="144442917">
      <w:bodyDiv w:val="1"/>
      <w:marLeft w:val="0"/>
      <w:marRight w:val="0"/>
      <w:marTop w:val="0"/>
      <w:marBottom w:val="0"/>
      <w:divBdr>
        <w:top w:val="none" w:sz="0" w:space="0" w:color="auto"/>
        <w:left w:val="none" w:sz="0" w:space="0" w:color="auto"/>
        <w:bottom w:val="none" w:sz="0" w:space="0" w:color="auto"/>
        <w:right w:val="none" w:sz="0" w:space="0" w:color="auto"/>
      </w:divBdr>
    </w:div>
    <w:div w:id="144862306">
      <w:bodyDiv w:val="1"/>
      <w:marLeft w:val="0"/>
      <w:marRight w:val="0"/>
      <w:marTop w:val="0"/>
      <w:marBottom w:val="0"/>
      <w:divBdr>
        <w:top w:val="none" w:sz="0" w:space="0" w:color="auto"/>
        <w:left w:val="none" w:sz="0" w:space="0" w:color="auto"/>
        <w:bottom w:val="none" w:sz="0" w:space="0" w:color="auto"/>
        <w:right w:val="none" w:sz="0" w:space="0" w:color="auto"/>
      </w:divBdr>
    </w:div>
    <w:div w:id="145317247">
      <w:bodyDiv w:val="1"/>
      <w:marLeft w:val="0"/>
      <w:marRight w:val="0"/>
      <w:marTop w:val="0"/>
      <w:marBottom w:val="0"/>
      <w:divBdr>
        <w:top w:val="none" w:sz="0" w:space="0" w:color="auto"/>
        <w:left w:val="none" w:sz="0" w:space="0" w:color="auto"/>
        <w:bottom w:val="none" w:sz="0" w:space="0" w:color="auto"/>
        <w:right w:val="none" w:sz="0" w:space="0" w:color="auto"/>
      </w:divBdr>
    </w:div>
    <w:div w:id="147527061">
      <w:bodyDiv w:val="1"/>
      <w:marLeft w:val="0"/>
      <w:marRight w:val="0"/>
      <w:marTop w:val="0"/>
      <w:marBottom w:val="0"/>
      <w:divBdr>
        <w:top w:val="none" w:sz="0" w:space="0" w:color="auto"/>
        <w:left w:val="none" w:sz="0" w:space="0" w:color="auto"/>
        <w:bottom w:val="none" w:sz="0" w:space="0" w:color="auto"/>
        <w:right w:val="none" w:sz="0" w:space="0" w:color="auto"/>
      </w:divBdr>
    </w:div>
    <w:div w:id="149639240">
      <w:bodyDiv w:val="1"/>
      <w:marLeft w:val="0"/>
      <w:marRight w:val="0"/>
      <w:marTop w:val="0"/>
      <w:marBottom w:val="0"/>
      <w:divBdr>
        <w:top w:val="none" w:sz="0" w:space="0" w:color="auto"/>
        <w:left w:val="none" w:sz="0" w:space="0" w:color="auto"/>
        <w:bottom w:val="none" w:sz="0" w:space="0" w:color="auto"/>
        <w:right w:val="none" w:sz="0" w:space="0" w:color="auto"/>
      </w:divBdr>
    </w:div>
    <w:div w:id="152575932">
      <w:bodyDiv w:val="1"/>
      <w:marLeft w:val="0"/>
      <w:marRight w:val="0"/>
      <w:marTop w:val="0"/>
      <w:marBottom w:val="0"/>
      <w:divBdr>
        <w:top w:val="none" w:sz="0" w:space="0" w:color="auto"/>
        <w:left w:val="none" w:sz="0" w:space="0" w:color="auto"/>
        <w:bottom w:val="none" w:sz="0" w:space="0" w:color="auto"/>
        <w:right w:val="none" w:sz="0" w:space="0" w:color="auto"/>
      </w:divBdr>
    </w:div>
    <w:div w:id="154106593">
      <w:bodyDiv w:val="1"/>
      <w:marLeft w:val="0"/>
      <w:marRight w:val="0"/>
      <w:marTop w:val="0"/>
      <w:marBottom w:val="0"/>
      <w:divBdr>
        <w:top w:val="none" w:sz="0" w:space="0" w:color="auto"/>
        <w:left w:val="none" w:sz="0" w:space="0" w:color="auto"/>
        <w:bottom w:val="none" w:sz="0" w:space="0" w:color="auto"/>
        <w:right w:val="none" w:sz="0" w:space="0" w:color="auto"/>
      </w:divBdr>
    </w:div>
    <w:div w:id="156120675">
      <w:bodyDiv w:val="1"/>
      <w:marLeft w:val="0"/>
      <w:marRight w:val="0"/>
      <w:marTop w:val="0"/>
      <w:marBottom w:val="0"/>
      <w:divBdr>
        <w:top w:val="none" w:sz="0" w:space="0" w:color="auto"/>
        <w:left w:val="none" w:sz="0" w:space="0" w:color="auto"/>
        <w:bottom w:val="none" w:sz="0" w:space="0" w:color="auto"/>
        <w:right w:val="none" w:sz="0" w:space="0" w:color="auto"/>
      </w:divBdr>
    </w:div>
    <w:div w:id="160003635">
      <w:bodyDiv w:val="1"/>
      <w:marLeft w:val="0"/>
      <w:marRight w:val="0"/>
      <w:marTop w:val="0"/>
      <w:marBottom w:val="0"/>
      <w:divBdr>
        <w:top w:val="none" w:sz="0" w:space="0" w:color="auto"/>
        <w:left w:val="none" w:sz="0" w:space="0" w:color="auto"/>
        <w:bottom w:val="none" w:sz="0" w:space="0" w:color="auto"/>
        <w:right w:val="none" w:sz="0" w:space="0" w:color="auto"/>
      </w:divBdr>
    </w:div>
    <w:div w:id="162744954">
      <w:bodyDiv w:val="1"/>
      <w:marLeft w:val="0"/>
      <w:marRight w:val="0"/>
      <w:marTop w:val="0"/>
      <w:marBottom w:val="0"/>
      <w:divBdr>
        <w:top w:val="none" w:sz="0" w:space="0" w:color="auto"/>
        <w:left w:val="none" w:sz="0" w:space="0" w:color="auto"/>
        <w:bottom w:val="none" w:sz="0" w:space="0" w:color="auto"/>
        <w:right w:val="none" w:sz="0" w:space="0" w:color="auto"/>
      </w:divBdr>
    </w:div>
    <w:div w:id="165438578">
      <w:bodyDiv w:val="1"/>
      <w:marLeft w:val="0"/>
      <w:marRight w:val="0"/>
      <w:marTop w:val="0"/>
      <w:marBottom w:val="0"/>
      <w:divBdr>
        <w:top w:val="none" w:sz="0" w:space="0" w:color="auto"/>
        <w:left w:val="none" w:sz="0" w:space="0" w:color="auto"/>
        <w:bottom w:val="none" w:sz="0" w:space="0" w:color="auto"/>
        <w:right w:val="none" w:sz="0" w:space="0" w:color="auto"/>
      </w:divBdr>
    </w:div>
    <w:div w:id="168567583">
      <w:bodyDiv w:val="1"/>
      <w:marLeft w:val="0"/>
      <w:marRight w:val="0"/>
      <w:marTop w:val="0"/>
      <w:marBottom w:val="0"/>
      <w:divBdr>
        <w:top w:val="none" w:sz="0" w:space="0" w:color="auto"/>
        <w:left w:val="none" w:sz="0" w:space="0" w:color="auto"/>
        <w:bottom w:val="none" w:sz="0" w:space="0" w:color="auto"/>
        <w:right w:val="none" w:sz="0" w:space="0" w:color="auto"/>
      </w:divBdr>
    </w:div>
    <w:div w:id="171186511">
      <w:bodyDiv w:val="1"/>
      <w:marLeft w:val="0"/>
      <w:marRight w:val="0"/>
      <w:marTop w:val="0"/>
      <w:marBottom w:val="0"/>
      <w:divBdr>
        <w:top w:val="none" w:sz="0" w:space="0" w:color="auto"/>
        <w:left w:val="none" w:sz="0" w:space="0" w:color="auto"/>
        <w:bottom w:val="none" w:sz="0" w:space="0" w:color="auto"/>
        <w:right w:val="none" w:sz="0" w:space="0" w:color="auto"/>
      </w:divBdr>
    </w:div>
    <w:div w:id="173543173">
      <w:bodyDiv w:val="1"/>
      <w:marLeft w:val="0"/>
      <w:marRight w:val="0"/>
      <w:marTop w:val="0"/>
      <w:marBottom w:val="0"/>
      <w:divBdr>
        <w:top w:val="none" w:sz="0" w:space="0" w:color="auto"/>
        <w:left w:val="none" w:sz="0" w:space="0" w:color="auto"/>
        <w:bottom w:val="none" w:sz="0" w:space="0" w:color="auto"/>
        <w:right w:val="none" w:sz="0" w:space="0" w:color="auto"/>
      </w:divBdr>
    </w:div>
    <w:div w:id="181286085">
      <w:bodyDiv w:val="1"/>
      <w:marLeft w:val="0"/>
      <w:marRight w:val="0"/>
      <w:marTop w:val="0"/>
      <w:marBottom w:val="0"/>
      <w:divBdr>
        <w:top w:val="none" w:sz="0" w:space="0" w:color="auto"/>
        <w:left w:val="none" w:sz="0" w:space="0" w:color="auto"/>
        <w:bottom w:val="none" w:sz="0" w:space="0" w:color="auto"/>
        <w:right w:val="none" w:sz="0" w:space="0" w:color="auto"/>
      </w:divBdr>
    </w:div>
    <w:div w:id="184027730">
      <w:bodyDiv w:val="1"/>
      <w:marLeft w:val="0"/>
      <w:marRight w:val="0"/>
      <w:marTop w:val="0"/>
      <w:marBottom w:val="0"/>
      <w:divBdr>
        <w:top w:val="none" w:sz="0" w:space="0" w:color="auto"/>
        <w:left w:val="none" w:sz="0" w:space="0" w:color="auto"/>
        <w:bottom w:val="none" w:sz="0" w:space="0" w:color="auto"/>
        <w:right w:val="none" w:sz="0" w:space="0" w:color="auto"/>
      </w:divBdr>
    </w:div>
    <w:div w:id="189152186">
      <w:bodyDiv w:val="1"/>
      <w:marLeft w:val="0"/>
      <w:marRight w:val="0"/>
      <w:marTop w:val="0"/>
      <w:marBottom w:val="0"/>
      <w:divBdr>
        <w:top w:val="none" w:sz="0" w:space="0" w:color="auto"/>
        <w:left w:val="none" w:sz="0" w:space="0" w:color="auto"/>
        <w:bottom w:val="none" w:sz="0" w:space="0" w:color="auto"/>
        <w:right w:val="none" w:sz="0" w:space="0" w:color="auto"/>
      </w:divBdr>
    </w:div>
    <w:div w:id="189495468">
      <w:bodyDiv w:val="1"/>
      <w:marLeft w:val="0"/>
      <w:marRight w:val="0"/>
      <w:marTop w:val="0"/>
      <w:marBottom w:val="0"/>
      <w:divBdr>
        <w:top w:val="none" w:sz="0" w:space="0" w:color="auto"/>
        <w:left w:val="none" w:sz="0" w:space="0" w:color="auto"/>
        <w:bottom w:val="none" w:sz="0" w:space="0" w:color="auto"/>
        <w:right w:val="none" w:sz="0" w:space="0" w:color="auto"/>
      </w:divBdr>
    </w:div>
    <w:div w:id="193730716">
      <w:bodyDiv w:val="1"/>
      <w:marLeft w:val="0"/>
      <w:marRight w:val="0"/>
      <w:marTop w:val="0"/>
      <w:marBottom w:val="0"/>
      <w:divBdr>
        <w:top w:val="none" w:sz="0" w:space="0" w:color="auto"/>
        <w:left w:val="none" w:sz="0" w:space="0" w:color="auto"/>
        <w:bottom w:val="none" w:sz="0" w:space="0" w:color="auto"/>
        <w:right w:val="none" w:sz="0" w:space="0" w:color="auto"/>
      </w:divBdr>
    </w:div>
    <w:div w:id="197356997">
      <w:bodyDiv w:val="1"/>
      <w:marLeft w:val="0"/>
      <w:marRight w:val="0"/>
      <w:marTop w:val="0"/>
      <w:marBottom w:val="0"/>
      <w:divBdr>
        <w:top w:val="none" w:sz="0" w:space="0" w:color="auto"/>
        <w:left w:val="none" w:sz="0" w:space="0" w:color="auto"/>
        <w:bottom w:val="none" w:sz="0" w:space="0" w:color="auto"/>
        <w:right w:val="none" w:sz="0" w:space="0" w:color="auto"/>
      </w:divBdr>
    </w:div>
    <w:div w:id="198400296">
      <w:bodyDiv w:val="1"/>
      <w:marLeft w:val="0"/>
      <w:marRight w:val="0"/>
      <w:marTop w:val="0"/>
      <w:marBottom w:val="0"/>
      <w:divBdr>
        <w:top w:val="none" w:sz="0" w:space="0" w:color="auto"/>
        <w:left w:val="none" w:sz="0" w:space="0" w:color="auto"/>
        <w:bottom w:val="none" w:sz="0" w:space="0" w:color="auto"/>
        <w:right w:val="none" w:sz="0" w:space="0" w:color="auto"/>
      </w:divBdr>
    </w:div>
    <w:div w:id="198512304">
      <w:bodyDiv w:val="1"/>
      <w:marLeft w:val="0"/>
      <w:marRight w:val="0"/>
      <w:marTop w:val="0"/>
      <w:marBottom w:val="0"/>
      <w:divBdr>
        <w:top w:val="none" w:sz="0" w:space="0" w:color="auto"/>
        <w:left w:val="none" w:sz="0" w:space="0" w:color="auto"/>
        <w:bottom w:val="none" w:sz="0" w:space="0" w:color="auto"/>
        <w:right w:val="none" w:sz="0" w:space="0" w:color="auto"/>
      </w:divBdr>
    </w:div>
    <w:div w:id="201988722">
      <w:bodyDiv w:val="1"/>
      <w:marLeft w:val="0"/>
      <w:marRight w:val="0"/>
      <w:marTop w:val="0"/>
      <w:marBottom w:val="0"/>
      <w:divBdr>
        <w:top w:val="none" w:sz="0" w:space="0" w:color="auto"/>
        <w:left w:val="none" w:sz="0" w:space="0" w:color="auto"/>
        <w:bottom w:val="none" w:sz="0" w:space="0" w:color="auto"/>
        <w:right w:val="none" w:sz="0" w:space="0" w:color="auto"/>
      </w:divBdr>
    </w:div>
    <w:div w:id="210925189">
      <w:bodyDiv w:val="1"/>
      <w:marLeft w:val="0"/>
      <w:marRight w:val="0"/>
      <w:marTop w:val="0"/>
      <w:marBottom w:val="0"/>
      <w:divBdr>
        <w:top w:val="none" w:sz="0" w:space="0" w:color="auto"/>
        <w:left w:val="none" w:sz="0" w:space="0" w:color="auto"/>
        <w:bottom w:val="none" w:sz="0" w:space="0" w:color="auto"/>
        <w:right w:val="none" w:sz="0" w:space="0" w:color="auto"/>
      </w:divBdr>
    </w:div>
    <w:div w:id="213153909">
      <w:bodyDiv w:val="1"/>
      <w:marLeft w:val="0"/>
      <w:marRight w:val="0"/>
      <w:marTop w:val="0"/>
      <w:marBottom w:val="0"/>
      <w:divBdr>
        <w:top w:val="none" w:sz="0" w:space="0" w:color="auto"/>
        <w:left w:val="none" w:sz="0" w:space="0" w:color="auto"/>
        <w:bottom w:val="none" w:sz="0" w:space="0" w:color="auto"/>
        <w:right w:val="none" w:sz="0" w:space="0" w:color="auto"/>
      </w:divBdr>
    </w:div>
    <w:div w:id="216668155">
      <w:bodyDiv w:val="1"/>
      <w:marLeft w:val="0"/>
      <w:marRight w:val="0"/>
      <w:marTop w:val="0"/>
      <w:marBottom w:val="0"/>
      <w:divBdr>
        <w:top w:val="none" w:sz="0" w:space="0" w:color="auto"/>
        <w:left w:val="none" w:sz="0" w:space="0" w:color="auto"/>
        <w:bottom w:val="none" w:sz="0" w:space="0" w:color="auto"/>
        <w:right w:val="none" w:sz="0" w:space="0" w:color="auto"/>
      </w:divBdr>
    </w:div>
    <w:div w:id="217785191">
      <w:bodyDiv w:val="1"/>
      <w:marLeft w:val="0"/>
      <w:marRight w:val="0"/>
      <w:marTop w:val="0"/>
      <w:marBottom w:val="0"/>
      <w:divBdr>
        <w:top w:val="none" w:sz="0" w:space="0" w:color="auto"/>
        <w:left w:val="none" w:sz="0" w:space="0" w:color="auto"/>
        <w:bottom w:val="none" w:sz="0" w:space="0" w:color="auto"/>
        <w:right w:val="none" w:sz="0" w:space="0" w:color="auto"/>
      </w:divBdr>
    </w:div>
    <w:div w:id="218711178">
      <w:bodyDiv w:val="1"/>
      <w:marLeft w:val="0"/>
      <w:marRight w:val="0"/>
      <w:marTop w:val="0"/>
      <w:marBottom w:val="0"/>
      <w:divBdr>
        <w:top w:val="none" w:sz="0" w:space="0" w:color="auto"/>
        <w:left w:val="none" w:sz="0" w:space="0" w:color="auto"/>
        <w:bottom w:val="none" w:sz="0" w:space="0" w:color="auto"/>
        <w:right w:val="none" w:sz="0" w:space="0" w:color="auto"/>
      </w:divBdr>
    </w:div>
    <w:div w:id="224879780">
      <w:bodyDiv w:val="1"/>
      <w:marLeft w:val="0"/>
      <w:marRight w:val="0"/>
      <w:marTop w:val="0"/>
      <w:marBottom w:val="0"/>
      <w:divBdr>
        <w:top w:val="none" w:sz="0" w:space="0" w:color="auto"/>
        <w:left w:val="none" w:sz="0" w:space="0" w:color="auto"/>
        <w:bottom w:val="none" w:sz="0" w:space="0" w:color="auto"/>
        <w:right w:val="none" w:sz="0" w:space="0" w:color="auto"/>
      </w:divBdr>
    </w:div>
    <w:div w:id="227889582">
      <w:bodyDiv w:val="1"/>
      <w:marLeft w:val="0"/>
      <w:marRight w:val="0"/>
      <w:marTop w:val="0"/>
      <w:marBottom w:val="0"/>
      <w:divBdr>
        <w:top w:val="none" w:sz="0" w:space="0" w:color="auto"/>
        <w:left w:val="none" w:sz="0" w:space="0" w:color="auto"/>
        <w:bottom w:val="none" w:sz="0" w:space="0" w:color="auto"/>
        <w:right w:val="none" w:sz="0" w:space="0" w:color="auto"/>
      </w:divBdr>
    </w:div>
    <w:div w:id="229341725">
      <w:bodyDiv w:val="1"/>
      <w:marLeft w:val="0"/>
      <w:marRight w:val="0"/>
      <w:marTop w:val="0"/>
      <w:marBottom w:val="0"/>
      <w:divBdr>
        <w:top w:val="none" w:sz="0" w:space="0" w:color="auto"/>
        <w:left w:val="none" w:sz="0" w:space="0" w:color="auto"/>
        <w:bottom w:val="none" w:sz="0" w:space="0" w:color="auto"/>
        <w:right w:val="none" w:sz="0" w:space="0" w:color="auto"/>
      </w:divBdr>
    </w:div>
    <w:div w:id="233664987">
      <w:bodyDiv w:val="1"/>
      <w:marLeft w:val="0"/>
      <w:marRight w:val="0"/>
      <w:marTop w:val="0"/>
      <w:marBottom w:val="0"/>
      <w:divBdr>
        <w:top w:val="none" w:sz="0" w:space="0" w:color="auto"/>
        <w:left w:val="none" w:sz="0" w:space="0" w:color="auto"/>
        <w:bottom w:val="none" w:sz="0" w:space="0" w:color="auto"/>
        <w:right w:val="none" w:sz="0" w:space="0" w:color="auto"/>
      </w:divBdr>
    </w:div>
    <w:div w:id="236792408">
      <w:bodyDiv w:val="1"/>
      <w:marLeft w:val="0"/>
      <w:marRight w:val="0"/>
      <w:marTop w:val="0"/>
      <w:marBottom w:val="0"/>
      <w:divBdr>
        <w:top w:val="none" w:sz="0" w:space="0" w:color="auto"/>
        <w:left w:val="none" w:sz="0" w:space="0" w:color="auto"/>
        <w:bottom w:val="none" w:sz="0" w:space="0" w:color="auto"/>
        <w:right w:val="none" w:sz="0" w:space="0" w:color="auto"/>
      </w:divBdr>
    </w:div>
    <w:div w:id="237137802">
      <w:bodyDiv w:val="1"/>
      <w:marLeft w:val="0"/>
      <w:marRight w:val="0"/>
      <w:marTop w:val="0"/>
      <w:marBottom w:val="0"/>
      <w:divBdr>
        <w:top w:val="none" w:sz="0" w:space="0" w:color="auto"/>
        <w:left w:val="none" w:sz="0" w:space="0" w:color="auto"/>
        <w:bottom w:val="none" w:sz="0" w:space="0" w:color="auto"/>
        <w:right w:val="none" w:sz="0" w:space="0" w:color="auto"/>
      </w:divBdr>
    </w:div>
    <w:div w:id="237637393">
      <w:bodyDiv w:val="1"/>
      <w:marLeft w:val="0"/>
      <w:marRight w:val="0"/>
      <w:marTop w:val="0"/>
      <w:marBottom w:val="0"/>
      <w:divBdr>
        <w:top w:val="none" w:sz="0" w:space="0" w:color="auto"/>
        <w:left w:val="none" w:sz="0" w:space="0" w:color="auto"/>
        <w:bottom w:val="none" w:sz="0" w:space="0" w:color="auto"/>
        <w:right w:val="none" w:sz="0" w:space="0" w:color="auto"/>
      </w:divBdr>
    </w:div>
    <w:div w:id="238101912">
      <w:bodyDiv w:val="1"/>
      <w:marLeft w:val="0"/>
      <w:marRight w:val="0"/>
      <w:marTop w:val="0"/>
      <w:marBottom w:val="0"/>
      <w:divBdr>
        <w:top w:val="none" w:sz="0" w:space="0" w:color="auto"/>
        <w:left w:val="none" w:sz="0" w:space="0" w:color="auto"/>
        <w:bottom w:val="none" w:sz="0" w:space="0" w:color="auto"/>
        <w:right w:val="none" w:sz="0" w:space="0" w:color="auto"/>
      </w:divBdr>
    </w:div>
    <w:div w:id="239948461">
      <w:bodyDiv w:val="1"/>
      <w:marLeft w:val="0"/>
      <w:marRight w:val="0"/>
      <w:marTop w:val="0"/>
      <w:marBottom w:val="0"/>
      <w:divBdr>
        <w:top w:val="none" w:sz="0" w:space="0" w:color="auto"/>
        <w:left w:val="none" w:sz="0" w:space="0" w:color="auto"/>
        <w:bottom w:val="none" w:sz="0" w:space="0" w:color="auto"/>
        <w:right w:val="none" w:sz="0" w:space="0" w:color="auto"/>
      </w:divBdr>
    </w:div>
    <w:div w:id="244805277">
      <w:bodyDiv w:val="1"/>
      <w:marLeft w:val="0"/>
      <w:marRight w:val="0"/>
      <w:marTop w:val="0"/>
      <w:marBottom w:val="0"/>
      <w:divBdr>
        <w:top w:val="none" w:sz="0" w:space="0" w:color="auto"/>
        <w:left w:val="none" w:sz="0" w:space="0" w:color="auto"/>
        <w:bottom w:val="none" w:sz="0" w:space="0" w:color="auto"/>
        <w:right w:val="none" w:sz="0" w:space="0" w:color="auto"/>
      </w:divBdr>
    </w:div>
    <w:div w:id="248009397">
      <w:bodyDiv w:val="1"/>
      <w:marLeft w:val="0"/>
      <w:marRight w:val="0"/>
      <w:marTop w:val="0"/>
      <w:marBottom w:val="0"/>
      <w:divBdr>
        <w:top w:val="none" w:sz="0" w:space="0" w:color="auto"/>
        <w:left w:val="none" w:sz="0" w:space="0" w:color="auto"/>
        <w:bottom w:val="none" w:sz="0" w:space="0" w:color="auto"/>
        <w:right w:val="none" w:sz="0" w:space="0" w:color="auto"/>
      </w:divBdr>
    </w:div>
    <w:div w:id="249002494">
      <w:bodyDiv w:val="1"/>
      <w:marLeft w:val="0"/>
      <w:marRight w:val="0"/>
      <w:marTop w:val="0"/>
      <w:marBottom w:val="0"/>
      <w:divBdr>
        <w:top w:val="none" w:sz="0" w:space="0" w:color="auto"/>
        <w:left w:val="none" w:sz="0" w:space="0" w:color="auto"/>
        <w:bottom w:val="none" w:sz="0" w:space="0" w:color="auto"/>
        <w:right w:val="none" w:sz="0" w:space="0" w:color="auto"/>
      </w:divBdr>
    </w:div>
    <w:div w:id="249774053">
      <w:bodyDiv w:val="1"/>
      <w:marLeft w:val="0"/>
      <w:marRight w:val="0"/>
      <w:marTop w:val="0"/>
      <w:marBottom w:val="0"/>
      <w:divBdr>
        <w:top w:val="none" w:sz="0" w:space="0" w:color="auto"/>
        <w:left w:val="none" w:sz="0" w:space="0" w:color="auto"/>
        <w:bottom w:val="none" w:sz="0" w:space="0" w:color="auto"/>
        <w:right w:val="none" w:sz="0" w:space="0" w:color="auto"/>
      </w:divBdr>
    </w:div>
    <w:div w:id="252250126">
      <w:bodyDiv w:val="1"/>
      <w:marLeft w:val="0"/>
      <w:marRight w:val="0"/>
      <w:marTop w:val="0"/>
      <w:marBottom w:val="0"/>
      <w:divBdr>
        <w:top w:val="none" w:sz="0" w:space="0" w:color="auto"/>
        <w:left w:val="none" w:sz="0" w:space="0" w:color="auto"/>
        <w:bottom w:val="none" w:sz="0" w:space="0" w:color="auto"/>
        <w:right w:val="none" w:sz="0" w:space="0" w:color="auto"/>
      </w:divBdr>
    </w:div>
    <w:div w:id="255673856">
      <w:bodyDiv w:val="1"/>
      <w:marLeft w:val="0"/>
      <w:marRight w:val="0"/>
      <w:marTop w:val="0"/>
      <w:marBottom w:val="0"/>
      <w:divBdr>
        <w:top w:val="none" w:sz="0" w:space="0" w:color="auto"/>
        <w:left w:val="none" w:sz="0" w:space="0" w:color="auto"/>
        <w:bottom w:val="none" w:sz="0" w:space="0" w:color="auto"/>
        <w:right w:val="none" w:sz="0" w:space="0" w:color="auto"/>
      </w:divBdr>
    </w:div>
    <w:div w:id="257371069">
      <w:bodyDiv w:val="1"/>
      <w:marLeft w:val="0"/>
      <w:marRight w:val="0"/>
      <w:marTop w:val="0"/>
      <w:marBottom w:val="0"/>
      <w:divBdr>
        <w:top w:val="none" w:sz="0" w:space="0" w:color="auto"/>
        <w:left w:val="none" w:sz="0" w:space="0" w:color="auto"/>
        <w:bottom w:val="none" w:sz="0" w:space="0" w:color="auto"/>
        <w:right w:val="none" w:sz="0" w:space="0" w:color="auto"/>
      </w:divBdr>
    </w:div>
    <w:div w:id="260376458">
      <w:bodyDiv w:val="1"/>
      <w:marLeft w:val="0"/>
      <w:marRight w:val="0"/>
      <w:marTop w:val="0"/>
      <w:marBottom w:val="0"/>
      <w:divBdr>
        <w:top w:val="none" w:sz="0" w:space="0" w:color="auto"/>
        <w:left w:val="none" w:sz="0" w:space="0" w:color="auto"/>
        <w:bottom w:val="none" w:sz="0" w:space="0" w:color="auto"/>
        <w:right w:val="none" w:sz="0" w:space="0" w:color="auto"/>
      </w:divBdr>
    </w:div>
    <w:div w:id="260376706">
      <w:bodyDiv w:val="1"/>
      <w:marLeft w:val="0"/>
      <w:marRight w:val="0"/>
      <w:marTop w:val="0"/>
      <w:marBottom w:val="0"/>
      <w:divBdr>
        <w:top w:val="none" w:sz="0" w:space="0" w:color="auto"/>
        <w:left w:val="none" w:sz="0" w:space="0" w:color="auto"/>
        <w:bottom w:val="none" w:sz="0" w:space="0" w:color="auto"/>
        <w:right w:val="none" w:sz="0" w:space="0" w:color="auto"/>
      </w:divBdr>
    </w:div>
    <w:div w:id="262033528">
      <w:bodyDiv w:val="1"/>
      <w:marLeft w:val="0"/>
      <w:marRight w:val="0"/>
      <w:marTop w:val="0"/>
      <w:marBottom w:val="0"/>
      <w:divBdr>
        <w:top w:val="none" w:sz="0" w:space="0" w:color="auto"/>
        <w:left w:val="none" w:sz="0" w:space="0" w:color="auto"/>
        <w:bottom w:val="none" w:sz="0" w:space="0" w:color="auto"/>
        <w:right w:val="none" w:sz="0" w:space="0" w:color="auto"/>
      </w:divBdr>
    </w:div>
    <w:div w:id="264463693">
      <w:bodyDiv w:val="1"/>
      <w:marLeft w:val="0"/>
      <w:marRight w:val="0"/>
      <w:marTop w:val="0"/>
      <w:marBottom w:val="0"/>
      <w:divBdr>
        <w:top w:val="none" w:sz="0" w:space="0" w:color="auto"/>
        <w:left w:val="none" w:sz="0" w:space="0" w:color="auto"/>
        <w:bottom w:val="none" w:sz="0" w:space="0" w:color="auto"/>
        <w:right w:val="none" w:sz="0" w:space="0" w:color="auto"/>
      </w:divBdr>
    </w:div>
    <w:div w:id="266739271">
      <w:bodyDiv w:val="1"/>
      <w:marLeft w:val="0"/>
      <w:marRight w:val="0"/>
      <w:marTop w:val="0"/>
      <w:marBottom w:val="0"/>
      <w:divBdr>
        <w:top w:val="none" w:sz="0" w:space="0" w:color="auto"/>
        <w:left w:val="none" w:sz="0" w:space="0" w:color="auto"/>
        <w:bottom w:val="none" w:sz="0" w:space="0" w:color="auto"/>
        <w:right w:val="none" w:sz="0" w:space="0" w:color="auto"/>
      </w:divBdr>
    </w:div>
    <w:div w:id="270164258">
      <w:bodyDiv w:val="1"/>
      <w:marLeft w:val="0"/>
      <w:marRight w:val="0"/>
      <w:marTop w:val="0"/>
      <w:marBottom w:val="0"/>
      <w:divBdr>
        <w:top w:val="none" w:sz="0" w:space="0" w:color="auto"/>
        <w:left w:val="none" w:sz="0" w:space="0" w:color="auto"/>
        <w:bottom w:val="none" w:sz="0" w:space="0" w:color="auto"/>
        <w:right w:val="none" w:sz="0" w:space="0" w:color="auto"/>
      </w:divBdr>
    </w:div>
    <w:div w:id="270860383">
      <w:bodyDiv w:val="1"/>
      <w:marLeft w:val="0"/>
      <w:marRight w:val="0"/>
      <w:marTop w:val="0"/>
      <w:marBottom w:val="0"/>
      <w:divBdr>
        <w:top w:val="none" w:sz="0" w:space="0" w:color="auto"/>
        <w:left w:val="none" w:sz="0" w:space="0" w:color="auto"/>
        <w:bottom w:val="none" w:sz="0" w:space="0" w:color="auto"/>
        <w:right w:val="none" w:sz="0" w:space="0" w:color="auto"/>
      </w:divBdr>
    </w:div>
    <w:div w:id="274680685">
      <w:bodyDiv w:val="1"/>
      <w:marLeft w:val="0"/>
      <w:marRight w:val="0"/>
      <w:marTop w:val="0"/>
      <w:marBottom w:val="0"/>
      <w:divBdr>
        <w:top w:val="none" w:sz="0" w:space="0" w:color="auto"/>
        <w:left w:val="none" w:sz="0" w:space="0" w:color="auto"/>
        <w:bottom w:val="none" w:sz="0" w:space="0" w:color="auto"/>
        <w:right w:val="none" w:sz="0" w:space="0" w:color="auto"/>
      </w:divBdr>
    </w:div>
    <w:div w:id="276528400">
      <w:bodyDiv w:val="1"/>
      <w:marLeft w:val="0"/>
      <w:marRight w:val="0"/>
      <w:marTop w:val="0"/>
      <w:marBottom w:val="0"/>
      <w:divBdr>
        <w:top w:val="none" w:sz="0" w:space="0" w:color="auto"/>
        <w:left w:val="none" w:sz="0" w:space="0" w:color="auto"/>
        <w:bottom w:val="none" w:sz="0" w:space="0" w:color="auto"/>
        <w:right w:val="none" w:sz="0" w:space="0" w:color="auto"/>
      </w:divBdr>
    </w:div>
    <w:div w:id="277220762">
      <w:bodyDiv w:val="1"/>
      <w:marLeft w:val="0"/>
      <w:marRight w:val="0"/>
      <w:marTop w:val="0"/>
      <w:marBottom w:val="0"/>
      <w:divBdr>
        <w:top w:val="none" w:sz="0" w:space="0" w:color="auto"/>
        <w:left w:val="none" w:sz="0" w:space="0" w:color="auto"/>
        <w:bottom w:val="none" w:sz="0" w:space="0" w:color="auto"/>
        <w:right w:val="none" w:sz="0" w:space="0" w:color="auto"/>
      </w:divBdr>
    </w:div>
    <w:div w:id="281302792">
      <w:bodyDiv w:val="1"/>
      <w:marLeft w:val="0"/>
      <w:marRight w:val="0"/>
      <w:marTop w:val="0"/>
      <w:marBottom w:val="0"/>
      <w:divBdr>
        <w:top w:val="none" w:sz="0" w:space="0" w:color="auto"/>
        <w:left w:val="none" w:sz="0" w:space="0" w:color="auto"/>
        <w:bottom w:val="none" w:sz="0" w:space="0" w:color="auto"/>
        <w:right w:val="none" w:sz="0" w:space="0" w:color="auto"/>
      </w:divBdr>
    </w:div>
    <w:div w:id="282853689">
      <w:bodyDiv w:val="1"/>
      <w:marLeft w:val="0"/>
      <w:marRight w:val="0"/>
      <w:marTop w:val="0"/>
      <w:marBottom w:val="0"/>
      <w:divBdr>
        <w:top w:val="none" w:sz="0" w:space="0" w:color="auto"/>
        <w:left w:val="none" w:sz="0" w:space="0" w:color="auto"/>
        <w:bottom w:val="none" w:sz="0" w:space="0" w:color="auto"/>
        <w:right w:val="none" w:sz="0" w:space="0" w:color="auto"/>
      </w:divBdr>
    </w:div>
    <w:div w:id="286282598">
      <w:bodyDiv w:val="1"/>
      <w:marLeft w:val="0"/>
      <w:marRight w:val="0"/>
      <w:marTop w:val="0"/>
      <w:marBottom w:val="0"/>
      <w:divBdr>
        <w:top w:val="none" w:sz="0" w:space="0" w:color="auto"/>
        <w:left w:val="none" w:sz="0" w:space="0" w:color="auto"/>
        <w:bottom w:val="none" w:sz="0" w:space="0" w:color="auto"/>
        <w:right w:val="none" w:sz="0" w:space="0" w:color="auto"/>
      </w:divBdr>
    </w:div>
    <w:div w:id="287473153">
      <w:bodyDiv w:val="1"/>
      <w:marLeft w:val="0"/>
      <w:marRight w:val="0"/>
      <w:marTop w:val="0"/>
      <w:marBottom w:val="0"/>
      <w:divBdr>
        <w:top w:val="none" w:sz="0" w:space="0" w:color="auto"/>
        <w:left w:val="none" w:sz="0" w:space="0" w:color="auto"/>
        <w:bottom w:val="none" w:sz="0" w:space="0" w:color="auto"/>
        <w:right w:val="none" w:sz="0" w:space="0" w:color="auto"/>
      </w:divBdr>
    </w:div>
    <w:div w:id="288366575">
      <w:bodyDiv w:val="1"/>
      <w:marLeft w:val="0"/>
      <w:marRight w:val="0"/>
      <w:marTop w:val="0"/>
      <w:marBottom w:val="0"/>
      <w:divBdr>
        <w:top w:val="none" w:sz="0" w:space="0" w:color="auto"/>
        <w:left w:val="none" w:sz="0" w:space="0" w:color="auto"/>
        <w:bottom w:val="none" w:sz="0" w:space="0" w:color="auto"/>
        <w:right w:val="none" w:sz="0" w:space="0" w:color="auto"/>
      </w:divBdr>
    </w:div>
    <w:div w:id="292176423">
      <w:bodyDiv w:val="1"/>
      <w:marLeft w:val="0"/>
      <w:marRight w:val="0"/>
      <w:marTop w:val="0"/>
      <w:marBottom w:val="0"/>
      <w:divBdr>
        <w:top w:val="none" w:sz="0" w:space="0" w:color="auto"/>
        <w:left w:val="none" w:sz="0" w:space="0" w:color="auto"/>
        <w:bottom w:val="none" w:sz="0" w:space="0" w:color="auto"/>
        <w:right w:val="none" w:sz="0" w:space="0" w:color="auto"/>
      </w:divBdr>
    </w:div>
    <w:div w:id="292902528">
      <w:bodyDiv w:val="1"/>
      <w:marLeft w:val="0"/>
      <w:marRight w:val="0"/>
      <w:marTop w:val="0"/>
      <w:marBottom w:val="0"/>
      <w:divBdr>
        <w:top w:val="none" w:sz="0" w:space="0" w:color="auto"/>
        <w:left w:val="none" w:sz="0" w:space="0" w:color="auto"/>
        <w:bottom w:val="none" w:sz="0" w:space="0" w:color="auto"/>
        <w:right w:val="none" w:sz="0" w:space="0" w:color="auto"/>
      </w:divBdr>
    </w:div>
    <w:div w:id="295137451">
      <w:bodyDiv w:val="1"/>
      <w:marLeft w:val="0"/>
      <w:marRight w:val="0"/>
      <w:marTop w:val="0"/>
      <w:marBottom w:val="0"/>
      <w:divBdr>
        <w:top w:val="none" w:sz="0" w:space="0" w:color="auto"/>
        <w:left w:val="none" w:sz="0" w:space="0" w:color="auto"/>
        <w:bottom w:val="none" w:sz="0" w:space="0" w:color="auto"/>
        <w:right w:val="none" w:sz="0" w:space="0" w:color="auto"/>
      </w:divBdr>
    </w:div>
    <w:div w:id="297341699">
      <w:bodyDiv w:val="1"/>
      <w:marLeft w:val="0"/>
      <w:marRight w:val="0"/>
      <w:marTop w:val="0"/>
      <w:marBottom w:val="0"/>
      <w:divBdr>
        <w:top w:val="none" w:sz="0" w:space="0" w:color="auto"/>
        <w:left w:val="none" w:sz="0" w:space="0" w:color="auto"/>
        <w:bottom w:val="none" w:sz="0" w:space="0" w:color="auto"/>
        <w:right w:val="none" w:sz="0" w:space="0" w:color="auto"/>
      </w:divBdr>
    </w:div>
    <w:div w:id="297614643">
      <w:bodyDiv w:val="1"/>
      <w:marLeft w:val="0"/>
      <w:marRight w:val="0"/>
      <w:marTop w:val="0"/>
      <w:marBottom w:val="0"/>
      <w:divBdr>
        <w:top w:val="none" w:sz="0" w:space="0" w:color="auto"/>
        <w:left w:val="none" w:sz="0" w:space="0" w:color="auto"/>
        <w:bottom w:val="none" w:sz="0" w:space="0" w:color="auto"/>
        <w:right w:val="none" w:sz="0" w:space="0" w:color="auto"/>
      </w:divBdr>
    </w:div>
    <w:div w:id="301035450">
      <w:bodyDiv w:val="1"/>
      <w:marLeft w:val="0"/>
      <w:marRight w:val="0"/>
      <w:marTop w:val="0"/>
      <w:marBottom w:val="0"/>
      <w:divBdr>
        <w:top w:val="none" w:sz="0" w:space="0" w:color="auto"/>
        <w:left w:val="none" w:sz="0" w:space="0" w:color="auto"/>
        <w:bottom w:val="none" w:sz="0" w:space="0" w:color="auto"/>
        <w:right w:val="none" w:sz="0" w:space="0" w:color="auto"/>
      </w:divBdr>
    </w:div>
    <w:div w:id="302200524">
      <w:bodyDiv w:val="1"/>
      <w:marLeft w:val="0"/>
      <w:marRight w:val="0"/>
      <w:marTop w:val="0"/>
      <w:marBottom w:val="0"/>
      <w:divBdr>
        <w:top w:val="none" w:sz="0" w:space="0" w:color="auto"/>
        <w:left w:val="none" w:sz="0" w:space="0" w:color="auto"/>
        <w:bottom w:val="none" w:sz="0" w:space="0" w:color="auto"/>
        <w:right w:val="none" w:sz="0" w:space="0" w:color="auto"/>
      </w:divBdr>
    </w:div>
    <w:div w:id="306663930">
      <w:bodyDiv w:val="1"/>
      <w:marLeft w:val="0"/>
      <w:marRight w:val="0"/>
      <w:marTop w:val="0"/>
      <w:marBottom w:val="0"/>
      <w:divBdr>
        <w:top w:val="none" w:sz="0" w:space="0" w:color="auto"/>
        <w:left w:val="none" w:sz="0" w:space="0" w:color="auto"/>
        <w:bottom w:val="none" w:sz="0" w:space="0" w:color="auto"/>
        <w:right w:val="none" w:sz="0" w:space="0" w:color="auto"/>
      </w:divBdr>
    </w:div>
    <w:div w:id="312178155">
      <w:bodyDiv w:val="1"/>
      <w:marLeft w:val="0"/>
      <w:marRight w:val="0"/>
      <w:marTop w:val="0"/>
      <w:marBottom w:val="0"/>
      <w:divBdr>
        <w:top w:val="none" w:sz="0" w:space="0" w:color="auto"/>
        <w:left w:val="none" w:sz="0" w:space="0" w:color="auto"/>
        <w:bottom w:val="none" w:sz="0" w:space="0" w:color="auto"/>
        <w:right w:val="none" w:sz="0" w:space="0" w:color="auto"/>
      </w:divBdr>
    </w:div>
    <w:div w:id="319120324">
      <w:bodyDiv w:val="1"/>
      <w:marLeft w:val="0"/>
      <w:marRight w:val="0"/>
      <w:marTop w:val="0"/>
      <w:marBottom w:val="0"/>
      <w:divBdr>
        <w:top w:val="none" w:sz="0" w:space="0" w:color="auto"/>
        <w:left w:val="none" w:sz="0" w:space="0" w:color="auto"/>
        <w:bottom w:val="none" w:sz="0" w:space="0" w:color="auto"/>
        <w:right w:val="none" w:sz="0" w:space="0" w:color="auto"/>
      </w:divBdr>
    </w:div>
    <w:div w:id="321009302">
      <w:bodyDiv w:val="1"/>
      <w:marLeft w:val="0"/>
      <w:marRight w:val="0"/>
      <w:marTop w:val="0"/>
      <w:marBottom w:val="0"/>
      <w:divBdr>
        <w:top w:val="none" w:sz="0" w:space="0" w:color="auto"/>
        <w:left w:val="none" w:sz="0" w:space="0" w:color="auto"/>
        <w:bottom w:val="none" w:sz="0" w:space="0" w:color="auto"/>
        <w:right w:val="none" w:sz="0" w:space="0" w:color="auto"/>
      </w:divBdr>
    </w:div>
    <w:div w:id="323515218">
      <w:bodyDiv w:val="1"/>
      <w:marLeft w:val="0"/>
      <w:marRight w:val="0"/>
      <w:marTop w:val="0"/>
      <w:marBottom w:val="0"/>
      <w:divBdr>
        <w:top w:val="none" w:sz="0" w:space="0" w:color="auto"/>
        <w:left w:val="none" w:sz="0" w:space="0" w:color="auto"/>
        <w:bottom w:val="none" w:sz="0" w:space="0" w:color="auto"/>
        <w:right w:val="none" w:sz="0" w:space="0" w:color="auto"/>
      </w:divBdr>
    </w:div>
    <w:div w:id="325789580">
      <w:bodyDiv w:val="1"/>
      <w:marLeft w:val="0"/>
      <w:marRight w:val="0"/>
      <w:marTop w:val="0"/>
      <w:marBottom w:val="0"/>
      <w:divBdr>
        <w:top w:val="none" w:sz="0" w:space="0" w:color="auto"/>
        <w:left w:val="none" w:sz="0" w:space="0" w:color="auto"/>
        <w:bottom w:val="none" w:sz="0" w:space="0" w:color="auto"/>
        <w:right w:val="none" w:sz="0" w:space="0" w:color="auto"/>
      </w:divBdr>
    </w:div>
    <w:div w:id="331877478">
      <w:bodyDiv w:val="1"/>
      <w:marLeft w:val="0"/>
      <w:marRight w:val="0"/>
      <w:marTop w:val="0"/>
      <w:marBottom w:val="0"/>
      <w:divBdr>
        <w:top w:val="none" w:sz="0" w:space="0" w:color="auto"/>
        <w:left w:val="none" w:sz="0" w:space="0" w:color="auto"/>
        <w:bottom w:val="none" w:sz="0" w:space="0" w:color="auto"/>
        <w:right w:val="none" w:sz="0" w:space="0" w:color="auto"/>
      </w:divBdr>
    </w:div>
    <w:div w:id="332535928">
      <w:bodyDiv w:val="1"/>
      <w:marLeft w:val="0"/>
      <w:marRight w:val="0"/>
      <w:marTop w:val="0"/>
      <w:marBottom w:val="0"/>
      <w:divBdr>
        <w:top w:val="none" w:sz="0" w:space="0" w:color="auto"/>
        <w:left w:val="none" w:sz="0" w:space="0" w:color="auto"/>
        <w:bottom w:val="none" w:sz="0" w:space="0" w:color="auto"/>
        <w:right w:val="none" w:sz="0" w:space="0" w:color="auto"/>
      </w:divBdr>
    </w:div>
    <w:div w:id="334963789">
      <w:bodyDiv w:val="1"/>
      <w:marLeft w:val="0"/>
      <w:marRight w:val="0"/>
      <w:marTop w:val="0"/>
      <w:marBottom w:val="0"/>
      <w:divBdr>
        <w:top w:val="none" w:sz="0" w:space="0" w:color="auto"/>
        <w:left w:val="none" w:sz="0" w:space="0" w:color="auto"/>
        <w:bottom w:val="none" w:sz="0" w:space="0" w:color="auto"/>
        <w:right w:val="none" w:sz="0" w:space="0" w:color="auto"/>
      </w:divBdr>
    </w:div>
    <w:div w:id="338193216">
      <w:bodyDiv w:val="1"/>
      <w:marLeft w:val="0"/>
      <w:marRight w:val="0"/>
      <w:marTop w:val="0"/>
      <w:marBottom w:val="0"/>
      <w:divBdr>
        <w:top w:val="none" w:sz="0" w:space="0" w:color="auto"/>
        <w:left w:val="none" w:sz="0" w:space="0" w:color="auto"/>
        <w:bottom w:val="none" w:sz="0" w:space="0" w:color="auto"/>
        <w:right w:val="none" w:sz="0" w:space="0" w:color="auto"/>
      </w:divBdr>
    </w:div>
    <w:div w:id="339235955">
      <w:bodyDiv w:val="1"/>
      <w:marLeft w:val="0"/>
      <w:marRight w:val="0"/>
      <w:marTop w:val="0"/>
      <w:marBottom w:val="0"/>
      <w:divBdr>
        <w:top w:val="none" w:sz="0" w:space="0" w:color="auto"/>
        <w:left w:val="none" w:sz="0" w:space="0" w:color="auto"/>
        <w:bottom w:val="none" w:sz="0" w:space="0" w:color="auto"/>
        <w:right w:val="none" w:sz="0" w:space="0" w:color="auto"/>
      </w:divBdr>
    </w:div>
    <w:div w:id="347214646">
      <w:bodyDiv w:val="1"/>
      <w:marLeft w:val="0"/>
      <w:marRight w:val="0"/>
      <w:marTop w:val="0"/>
      <w:marBottom w:val="0"/>
      <w:divBdr>
        <w:top w:val="none" w:sz="0" w:space="0" w:color="auto"/>
        <w:left w:val="none" w:sz="0" w:space="0" w:color="auto"/>
        <w:bottom w:val="none" w:sz="0" w:space="0" w:color="auto"/>
        <w:right w:val="none" w:sz="0" w:space="0" w:color="auto"/>
      </w:divBdr>
      <w:divsChild>
        <w:div w:id="1733624042">
          <w:marLeft w:val="1080"/>
          <w:marRight w:val="0"/>
          <w:marTop w:val="100"/>
          <w:marBottom w:val="0"/>
          <w:divBdr>
            <w:top w:val="none" w:sz="0" w:space="0" w:color="auto"/>
            <w:left w:val="none" w:sz="0" w:space="0" w:color="auto"/>
            <w:bottom w:val="none" w:sz="0" w:space="0" w:color="auto"/>
            <w:right w:val="none" w:sz="0" w:space="0" w:color="auto"/>
          </w:divBdr>
        </w:div>
      </w:divsChild>
    </w:div>
    <w:div w:id="351105947">
      <w:bodyDiv w:val="1"/>
      <w:marLeft w:val="0"/>
      <w:marRight w:val="0"/>
      <w:marTop w:val="0"/>
      <w:marBottom w:val="0"/>
      <w:divBdr>
        <w:top w:val="none" w:sz="0" w:space="0" w:color="auto"/>
        <w:left w:val="none" w:sz="0" w:space="0" w:color="auto"/>
        <w:bottom w:val="none" w:sz="0" w:space="0" w:color="auto"/>
        <w:right w:val="none" w:sz="0" w:space="0" w:color="auto"/>
      </w:divBdr>
    </w:div>
    <w:div w:id="352222882">
      <w:bodyDiv w:val="1"/>
      <w:marLeft w:val="0"/>
      <w:marRight w:val="0"/>
      <w:marTop w:val="0"/>
      <w:marBottom w:val="0"/>
      <w:divBdr>
        <w:top w:val="none" w:sz="0" w:space="0" w:color="auto"/>
        <w:left w:val="none" w:sz="0" w:space="0" w:color="auto"/>
        <w:bottom w:val="none" w:sz="0" w:space="0" w:color="auto"/>
        <w:right w:val="none" w:sz="0" w:space="0" w:color="auto"/>
      </w:divBdr>
    </w:div>
    <w:div w:id="360866419">
      <w:bodyDiv w:val="1"/>
      <w:marLeft w:val="0"/>
      <w:marRight w:val="0"/>
      <w:marTop w:val="0"/>
      <w:marBottom w:val="0"/>
      <w:divBdr>
        <w:top w:val="none" w:sz="0" w:space="0" w:color="auto"/>
        <w:left w:val="none" w:sz="0" w:space="0" w:color="auto"/>
        <w:bottom w:val="none" w:sz="0" w:space="0" w:color="auto"/>
        <w:right w:val="none" w:sz="0" w:space="0" w:color="auto"/>
      </w:divBdr>
    </w:div>
    <w:div w:id="364789293">
      <w:bodyDiv w:val="1"/>
      <w:marLeft w:val="0"/>
      <w:marRight w:val="0"/>
      <w:marTop w:val="0"/>
      <w:marBottom w:val="0"/>
      <w:divBdr>
        <w:top w:val="none" w:sz="0" w:space="0" w:color="auto"/>
        <w:left w:val="none" w:sz="0" w:space="0" w:color="auto"/>
        <w:bottom w:val="none" w:sz="0" w:space="0" w:color="auto"/>
        <w:right w:val="none" w:sz="0" w:space="0" w:color="auto"/>
      </w:divBdr>
    </w:div>
    <w:div w:id="365251920">
      <w:bodyDiv w:val="1"/>
      <w:marLeft w:val="0"/>
      <w:marRight w:val="0"/>
      <w:marTop w:val="0"/>
      <w:marBottom w:val="0"/>
      <w:divBdr>
        <w:top w:val="none" w:sz="0" w:space="0" w:color="auto"/>
        <w:left w:val="none" w:sz="0" w:space="0" w:color="auto"/>
        <w:bottom w:val="none" w:sz="0" w:space="0" w:color="auto"/>
        <w:right w:val="none" w:sz="0" w:space="0" w:color="auto"/>
      </w:divBdr>
    </w:div>
    <w:div w:id="383255653">
      <w:bodyDiv w:val="1"/>
      <w:marLeft w:val="0"/>
      <w:marRight w:val="0"/>
      <w:marTop w:val="0"/>
      <w:marBottom w:val="0"/>
      <w:divBdr>
        <w:top w:val="none" w:sz="0" w:space="0" w:color="auto"/>
        <w:left w:val="none" w:sz="0" w:space="0" w:color="auto"/>
        <w:bottom w:val="none" w:sz="0" w:space="0" w:color="auto"/>
        <w:right w:val="none" w:sz="0" w:space="0" w:color="auto"/>
      </w:divBdr>
    </w:div>
    <w:div w:id="384109572">
      <w:bodyDiv w:val="1"/>
      <w:marLeft w:val="0"/>
      <w:marRight w:val="0"/>
      <w:marTop w:val="0"/>
      <w:marBottom w:val="0"/>
      <w:divBdr>
        <w:top w:val="none" w:sz="0" w:space="0" w:color="auto"/>
        <w:left w:val="none" w:sz="0" w:space="0" w:color="auto"/>
        <w:bottom w:val="none" w:sz="0" w:space="0" w:color="auto"/>
        <w:right w:val="none" w:sz="0" w:space="0" w:color="auto"/>
      </w:divBdr>
    </w:div>
    <w:div w:id="395977793">
      <w:bodyDiv w:val="1"/>
      <w:marLeft w:val="0"/>
      <w:marRight w:val="0"/>
      <w:marTop w:val="0"/>
      <w:marBottom w:val="0"/>
      <w:divBdr>
        <w:top w:val="none" w:sz="0" w:space="0" w:color="auto"/>
        <w:left w:val="none" w:sz="0" w:space="0" w:color="auto"/>
        <w:bottom w:val="none" w:sz="0" w:space="0" w:color="auto"/>
        <w:right w:val="none" w:sz="0" w:space="0" w:color="auto"/>
      </w:divBdr>
    </w:div>
    <w:div w:id="396319958">
      <w:bodyDiv w:val="1"/>
      <w:marLeft w:val="0"/>
      <w:marRight w:val="0"/>
      <w:marTop w:val="0"/>
      <w:marBottom w:val="0"/>
      <w:divBdr>
        <w:top w:val="none" w:sz="0" w:space="0" w:color="auto"/>
        <w:left w:val="none" w:sz="0" w:space="0" w:color="auto"/>
        <w:bottom w:val="none" w:sz="0" w:space="0" w:color="auto"/>
        <w:right w:val="none" w:sz="0" w:space="0" w:color="auto"/>
      </w:divBdr>
    </w:div>
    <w:div w:id="396979739">
      <w:bodyDiv w:val="1"/>
      <w:marLeft w:val="0"/>
      <w:marRight w:val="0"/>
      <w:marTop w:val="0"/>
      <w:marBottom w:val="0"/>
      <w:divBdr>
        <w:top w:val="none" w:sz="0" w:space="0" w:color="auto"/>
        <w:left w:val="none" w:sz="0" w:space="0" w:color="auto"/>
        <w:bottom w:val="none" w:sz="0" w:space="0" w:color="auto"/>
        <w:right w:val="none" w:sz="0" w:space="0" w:color="auto"/>
      </w:divBdr>
    </w:div>
    <w:div w:id="399908219">
      <w:bodyDiv w:val="1"/>
      <w:marLeft w:val="0"/>
      <w:marRight w:val="0"/>
      <w:marTop w:val="0"/>
      <w:marBottom w:val="0"/>
      <w:divBdr>
        <w:top w:val="none" w:sz="0" w:space="0" w:color="auto"/>
        <w:left w:val="none" w:sz="0" w:space="0" w:color="auto"/>
        <w:bottom w:val="none" w:sz="0" w:space="0" w:color="auto"/>
        <w:right w:val="none" w:sz="0" w:space="0" w:color="auto"/>
      </w:divBdr>
    </w:div>
    <w:div w:id="405030626">
      <w:bodyDiv w:val="1"/>
      <w:marLeft w:val="0"/>
      <w:marRight w:val="0"/>
      <w:marTop w:val="0"/>
      <w:marBottom w:val="0"/>
      <w:divBdr>
        <w:top w:val="none" w:sz="0" w:space="0" w:color="auto"/>
        <w:left w:val="none" w:sz="0" w:space="0" w:color="auto"/>
        <w:bottom w:val="none" w:sz="0" w:space="0" w:color="auto"/>
        <w:right w:val="none" w:sz="0" w:space="0" w:color="auto"/>
      </w:divBdr>
    </w:div>
    <w:div w:id="405222978">
      <w:bodyDiv w:val="1"/>
      <w:marLeft w:val="0"/>
      <w:marRight w:val="0"/>
      <w:marTop w:val="0"/>
      <w:marBottom w:val="0"/>
      <w:divBdr>
        <w:top w:val="none" w:sz="0" w:space="0" w:color="auto"/>
        <w:left w:val="none" w:sz="0" w:space="0" w:color="auto"/>
        <w:bottom w:val="none" w:sz="0" w:space="0" w:color="auto"/>
        <w:right w:val="none" w:sz="0" w:space="0" w:color="auto"/>
      </w:divBdr>
    </w:div>
    <w:div w:id="409038553">
      <w:bodyDiv w:val="1"/>
      <w:marLeft w:val="0"/>
      <w:marRight w:val="0"/>
      <w:marTop w:val="0"/>
      <w:marBottom w:val="0"/>
      <w:divBdr>
        <w:top w:val="none" w:sz="0" w:space="0" w:color="auto"/>
        <w:left w:val="none" w:sz="0" w:space="0" w:color="auto"/>
        <w:bottom w:val="none" w:sz="0" w:space="0" w:color="auto"/>
        <w:right w:val="none" w:sz="0" w:space="0" w:color="auto"/>
      </w:divBdr>
    </w:div>
    <w:div w:id="411968379">
      <w:bodyDiv w:val="1"/>
      <w:marLeft w:val="0"/>
      <w:marRight w:val="0"/>
      <w:marTop w:val="0"/>
      <w:marBottom w:val="0"/>
      <w:divBdr>
        <w:top w:val="none" w:sz="0" w:space="0" w:color="auto"/>
        <w:left w:val="none" w:sz="0" w:space="0" w:color="auto"/>
        <w:bottom w:val="none" w:sz="0" w:space="0" w:color="auto"/>
        <w:right w:val="none" w:sz="0" w:space="0" w:color="auto"/>
      </w:divBdr>
    </w:div>
    <w:div w:id="421605782">
      <w:bodyDiv w:val="1"/>
      <w:marLeft w:val="0"/>
      <w:marRight w:val="0"/>
      <w:marTop w:val="0"/>
      <w:marBottom w:val="0"/>
      <w:divBdr>
        <w:top w:val="none" w:sz="0" w:space="0" w:color="auto"/>
        <w:left w:val="none" w:sz="0" w:space="0" w:color="auto"/>
        <w:bottom w:val="none" w:sz="0" w:space="0" w:color="auto"/>
        <w:right w:val="none" w:sz="0" w:space="0" w:color="auto"/>
      </w:divBdr>
    </w:div>
    <w:div w:id="422845937">
      <w:bodyDiv w:val="1"/>
      <w:marLeft w:val="0"/>
      <w:marRight w:val="0"/>
      <w:marTop w:val="0"/>
      <w:marBottom w:val="0"/>
      <w:divBdr>
        <w:top w:val="none" w:sz="0" w:space="0" w:color="auto"/>
        <w:left w:val="none" w:sz="0" w:space="0" w:color="auto"/>
        <w:bottom w:val="none" w:sz="0" w:space="0" w:color="auto"/>
        <w:right w:val="none" w:sz="0" w:space="0" w:color="auto"/>
      </w:divBdr>
    </w:div>
    <w:div w:id="425074446">
      <w:bodyDiv w:val="1"/>
      <w:marLeft w:val="0"/>
      <w:marRight w:val="0"/>
      <w:marTop w:val="0"/>
      <w:marBottom w:val="0"/>
      <w:divBdr>
        <w:top w:val="none" w:sz="0" w:space="0" w:color="auto"/>
        <w:left w:val="none" w:sz="0" w:space="0" w:color="auto"/>
        <w:bottom w:val="none" w:sz="0" w:space="0" w:color="auto"/>
        <w:right w:val="none" w:sz="0" w:space="0" w:color="auto"/>
      </w:divBdr>
    </w:div>
    <w:div w:id="426930085">
      <w:bodyDiv w:val="1"/>
      <w:marLeft w:val="0"/>
      <w:marRight w:val="0"/>
      <w:marTop w:val="0"/>
      <w:marBottom w:val="0"/>
      <w:divBdr>
        <w:top w:val="none" w:sz="0" w:space="0" w:color="auto"/>
        <w:left w:val="none" w:sz="0" w:space="0" w:color="auto"/>
        <w:bottom w:val="none" w:sz="0" w:space="0" w:color="auto"/>
        <w:right w:val="none" w:sz="0" w:space="0" w:color="auto"/>
      </w:divBdr>
    </w:div>
    <w:div w:id="428889761">
      <w:bodyDiv w:val="1"/>
      <w:marLeft w:val="0"/>
      <w:marRight w:val="0"/>
      <w:marTop w:val="0"/>
      <w:marBottom w:val="0"/>
      <w:divBdr>
        <w:top w:val="none" w:sz="0" w:space="0" w:color="auto"/>
        <w:left w:val="none" w:sz="0" w:space="0" w:color="auto"/>
        <w:bottom w:val="none" w:sz="0" w:space="0" w:color="auto"/>
        <w:right w:val="none" w:sz="0" w:space="0" w:color="auto"/>
      </w:divBdr>
    </w:div>
    <w:div w:id="432752517">
      <w:bodyDiv w:val="1"/>
      <w:marLeft w:val="0"/>
      <w:marRight w:val="0"/>
      <w:marTop w:val="0"/>
      <w:marBottom w:val="0"/>
      <w:divBdr>
        <w:top w:val="none" w:sz="0" w:space="0" w:color="auto"/>
        <w:left w:val="none" w:sz="0" w:space="0" w:color="auto"/>
        <w:bottom w:val="none" w:sz="0" w:space="0" w:color="auto"/>
        <w:right w:val="none" w:sz="0" w:space="0" w:color="auto"/>
      </w:divBdr>
    </w:div>
    <w:div w:id="437913133">
      <w:bodyDiv w:val="1"/>
      <w:marLeft w:val="0"/>
      <w:marRight w:val="0"/>
      <w:marTop w:val="0"/>
      <w:marBottom w:val="0"/>
      <w:divBdr>
        <w:top w:val="none" w:sz="0" w:space="0" w:color="auto"/>
        <w:left w:val="none" w:sz="0" w:space="0" w:color="auto"/>
        <w:bottom w:val="none" w:sz="0" w:space="0" w:color="auto"/>
        <w:right w:val="none" w:sz="0" w:space="0" w:color="auto"/>
      </w:divBdr>
    </w:div>
    <w:div w:id="442768960">
      <w:bodyDiv w:val="1"/>
      <w:marLeft w:val="0"/>
      <w:marRight w:val="0"/>
      <w:marTop w:val="0"/>
      <w:marBottom w:val="0"/>
      <w:divBdr>
        <w:top w:val="none" w:sz="0" w:space="0" w:color="auto"/>
        <w:left w:val="none" w:sz="0" w:space="0" w:color="auto"/>
        <w:bottom w:val="none" w:sz="0" w:space="0" w:color="auto"/>
        <w:right w:val="none" w:sz="0" w:space="0" w:color="auto"/>
      </w:divBdr>
    </w:div>
    <w:div w:id="443691782">
      <w:bodyDiv w:val="1"/>
      <w:marLeft w:val="0"/>
      <w:marRight w:val="0"/>
      <w:marTop w:val="0"/>
      <w:marBottom w:val="0"/>
      <w:divBdr>
        <w:top w:val="none" w:sz="0" w:space="0" w:color="auto"/>
        <w:left w:val="none" w:sz="0" w:space="0" w:color="auto"/>
        <w:bottom w:val="none" w:sz="0" w:space="0" w:color="auto"/>
        <w:right w:val="none" w:sz="0" w:space="0" w:color="auto"/>
      </w:divBdr>
    </w:div>
    <w:div w:id="445392638">
      <w:bodyDiv w:val="1"/>
      <w:marLeft w:val="0"/>
      <w:marRight w:val="0"/>
      <w:marTop w:val="0"/>
      <w:marBottom w:val="0"/>
      <w:divBdr>
        <w:top w:val="none" w:sz="0" w:space="0" w:color="auto"/>
        <w:left w:val="none" w:sz="0" w:space="0" w:color="auto"/>
        <w:bottom w:val="none" w:sz="0" w:space="0" w:color="auto"/>
        <w:right w:val="none" w:sz="0" w:space="0" w:color="auto"/>
      </w:divBdr>
    </w:div>
    <w:div w:id="447314094">
      <w:bodyDiv w:val="1"/>
      <w:marLeft w:val="0"/>
      <w:marRight w:val="0"/>
      <w:marTop w:val="0"/>
      <w:marBottom w:val="0"/>
      <w:divBdr>
        <w:top w:val="none" w:sz="0" w:space="0" w:color="auto"/>
        <w:left w:val="none" w:sz="0" w:space="0" w:color="auto"/>
        <w:bottom w:val="none" w:sz="0" w:space="0" w:color="auto"/>
        <w:right w:val="none" w:sz="0" w:space="0" w:color="auto"/>
      </w:divBdr>
    </w:div>
    <w:div w:id="453328408">
      <w:bodyDiv w:val="1"/>
      <w:marLeft w:val="0"/>
      <w:marRight w:val="0"/>
      <w:marTop w:val="0"/>
      <w:marBottom w:val="0"/>
      <w:divBdr>
        <w:top w:val="none" w:sz="0" w:space="0" w:color="auto"/>
        <w:left w:val="none" w:sz="0" w:space="0" w:color="auto"/>
        <w:bottom w:val="none" w:sz="0" w:space="0" w:color="auto"/>
        <w:right w:val="none" w:sz="0" w:space="0" w:color="auto"/>
      </w:divBdr>
    </w:div>
    <w:div w:id="453788071">
      <w:bodyDiv w:val="1"/>
      <w:marLeft w:val="0"/>
      <w:marRight w:val="0"/>
      <w:marTop w:val="0"/>
      <w:marBottom w:val="0"/>
      <w:divBdr>
        <w:top w:val="none" w:sz="0" w:space="0" w:color="auto"/>
        <w:left w:val="none" w:sz="0" w:space="0" w:color="auto"/>
        <w:bottom w:val="none" w:sz="0" w:space="0" w:color="auto"/>
        <w:right w:val="none" w:sz="0" w:space="0" w:color="auto"/>
      </w:divBdr>
    </w:div>
    <w:div w:id="454063474">
      <w:bodyDiv w:val="1"/>
      <w:marLeft w:val="0"/>
      <w:marRight w:val="0"/>
      <w:marTop w:val="0"/>
      <w:marBottom w:val="0"/>
      <w:divBdr>
        <w:top w:val="none" w:sz="0" w:space="0" w:color="auto"/>
        <w:left w:val="none" w:sz="0" w:space="0" w:color="auto"/>
        <w:bottom w:val="none" w:sz="0" w:space="0" w:color="auto"/>
        <w:right w:val="none" w:sz="0" w:space="0" w:color="auto"/>
      </w:divBdr>
    </w:div>
    <w:div w:id="454905628">
      <w:bodyDiv w:val="1"/>
      <w:marLeft w:val="0"/>
      <w:marRight w:val="0"/>
      <w:marTop w:val="0"/>
      <w:marBottom w:val="0"/>
      <w:divBdr>
        <w:top w:val="none" w:sz="0" w:space="0" w:color="auto"/>
        <w:left w:val="none" w:sz="0" w:space="0" w:color="auto"/>
        <w:bottom w:val="none" w:sz="0" w:space="0" w:color="auto"/>
        <w:right w:val="none" w:sz="0" w:space="0" w:color="auto"/>
      </w:divBdr>
    </w:div>
    <w:div w:id="456333895">
      <w:bodyDiv w:val="1"/>
      <w:marLeft w:val="0"/>
      <w:marRight w:val="0"/>
      <w:marTop w:val="0"/>
      <w:marBottom w:val="0"/>
      <w:divBdr>
        <w:top w:val="none" w:sz="0" w:space="0" w:color="auto"/>
        <w:left w:val="none" w:sz="0" w:space="0" w:color="auto"/>
        <w:bottom w:val="none" w:sz="0" w:space="0" w:color="auto"/>
        <w:right w:val="none" w:sz="0" w:space="0" w:color="auto"/>
      </w:divBdr>
    </w:div>
    <w:div w:id="465317094">
      <w:bodyDiv w:val="1"/>
      <w:marLeft w:val="0"/>
      <w:marRight w:val="0"/>
      <w:marTop w:val="0"/>
      <w:marBottom w:val="0"/>
      <w:divBdr>
        <w:top w:val="none" w:sz="0" w:space="0" w:color="auto"/>
        <w:left w:val="none" w:sz="0" w:space="0" w:color="auto"/>
        <w:bottom w:val="none" w:sz="0" w:space="0" w:color="auto"/>
        <w:right w:val="none" w:sz="0" w:space="0" w:color="auto"/>
      </w:divBdr>
    </w:div>
    <w:div w:id="467358458">
      <w:bodyDiv w:val="1"/>
      <w:marLeft w:val="0"/>
      <w:marRight w:val="0"/>
      <w:marTop w:val="0"/>
      <w:marBottom w:val="0"/>
      <w:divBdr>
        <w:top w:val="none" w:sz="0" w:space="0" w:color="auto"/>
        <w:left w:val="none" w:sz="0" w:space="0" w:color="auto"/>
        <w:bottom w:val="none" w:sz="0" w:space="0" w:color="auto"/>
        <w:right w:val="none" w:sz="0" w:space="0" w:color="auto"/>
      </w:divBdr>
    </w:div>
    <w:div w:id="475683345">
      <w:bodyDiv w:val="1"/>
      <w:marLeft w:val="0"/>
      <w:marRight w:val="0"/>
      <w:marTop w:val="0"/>
      <w:marBottom w:val="0"/>
      <w:divBdr>
        <w:top w:val="none" w:sz="0" w:space="0" w:color="auto"/>
        <w:left w:val="none" w:sz="0" w:space="0" w:color="auto"/>
        <w:bottom w:val="none" w:sz="0" w:space="0" w:color="auto"/>
        <w:right w:val="none" w:sz="0" w:space="0" w:color="auto"/>
      </w:divBdr>
    </w:div>
    <w:div w:id="480196924">
      <w:bodyDiv w:val="1"/>
      <w:marLeft w:val="0"/>
      <w:marRight w:val="0"/>
      <w:marTop w:val="0"/>
      <w:marBottom w:val="0"/>
      <w:divBdr>
        <w:top w:val="none" w:sz="0" w:space="0" w:color="auto"/>
        <w:left w:val="none" w:sz="0" w:space="0" w:color="auto"/>
        <w:bottom w:val="none" w:sz="0" w:space="0" w:color="auto"/>
        <w:right w:val="none" w:sz="0" w:space="0" w:color="auto"/>
      </w:divBdr>
    </w:div>
    <w:div w:id="491289480">
      <w:bodyDiv w:val="1"/>
      <w:marLeft w:val="0"/>
      <w:marRight w:val="0"/>
      <w:marTop w:val="0"/>
      <w:marBottom w:val="0"/>
      <w:divBdr>
        <w:top w:val="none" w:sz="0" w:space="0" w:color="auto"/>
        <w:left w:val="none" w:sz="0" w:space="0" w:color="auto"/>
        <w:bottom w:val="none" w:sz="0" w:space="0" w:color="auto"/>
        <w:right w:val="none" w:sz="0" w:space="0" w:color="auto"/>
      </w:divBdr>
    </w:div>
    <w:div w:id="495002243">
      <w:bodyDiv w:val="1"/>
      <w:marLeft w:val="0"/>
      <w:marRight w:val="0"/>
      <w:marTop w:val="0"/>
      <w:marBottom w:val="0"/>
      <w:divBdr>
        <w:top w:val="none" w:sz="0" w:space="0" w:color="auto"/>
        <w:left w:val="none" w:sz="0" w:space="0" w:color="auto"/>
        <w:bottom w:val="none" w:sz="0" w:space="0" w:color="auto"/>
        <w:right w:val="none" w:sz="0" w:space="0" w:color="auto"/>
      </w:divBdr>
    </w:div>
    <w:div w:id="497383808">
      <w:bodyDiv w:val="1"/>
      <w:marLeft w:val="0"/>
      <w:marRight w:val="0"/>
      <w:marTop w:val="0"/>
      <w:marBottom w:val="0"/>
      <w:divBdr>
        <w:top w:val="none" w:sz="0" w:space="0" w:color="auto"/>
        <w:left w:val="none" w:sz="0" w:space="0" w:color="auto"/>
        <w:bottom w:val="none" w:sz="0" w:space="0" w:color="auto"/>
        <w:right w:val="none" w:sz="0" w:space="0" w:color="auto"/>
      </w:divBdr>
    </w:div>
    <w:div w:id="499080990">
      <w:bodyDiv w:val="1"/>
      <w:marLeft w:val="0"/>
      <w:marRight w:val="0"/>
      <w:marTop w:val="0"/>
      <w:marBottom w:val="0"/>
      <w:divBdr>
        <w:top w:val="none" w:sz="0" w:space="0" w:color="auto"/>
        <w:left w:val="none" w:sz="0" w:space="0" w:color="auto"/>
        <w:bottom w:val="none" w:sz="0" w:space="0" w:color="auto"/>
        <w:right w:val="none" w:sz="0" w:space="0" w:color="auto"/>
      </w:divBdr>
    </w:div>
    <w:div w:id="503470075">
      <w:bodyDiv w:val="1"/>
      <w:marLeft w:val="0"/>
      <w:marRight w:val="0"/>
      <w:marTop w:val="0"/>
      <w:marBottom w:val="0"/>
      <w:divBdr>
        <w:top w:val="none" w:sz="0" w:space="0" w:color="auto"/>
        <w:left w:val="none" w:sz="0" w:space="0" w:color="auto"/>
        <w:bottom w:val="none" w:sz="0" w:space="0" w:color="auto"/>
        <w:right w:val="none" w:sz="0" w:space="0" w:color="auto"/>
      </w:divBdr>
    </w:div>
    <w:div w:id="507334322">
      <w:bodyDiv w:val="1"/>
      <w:marLeft w:val="0"/>
      <w:marRight w:val="0"/>
      <w:marTop w:val="0"/>
      <w:marBottom w:val="0"/>
      <w:divBdr>
        <w:top w:val="none" w:sz="0" w:space="0" w:color="auto"/>
        <w:left w:val="none" w:sz="0" w:space="0" w:color="auto"/>
        <w:bottom w:val="none" w:sz="0" w:space="0" w:color="auto"/>
        <w:right w:val="none" w:sz="0" w:space="0" w:color="auto"/>
      </w:divBdr>
    </w:div>
    <w:div w:id="512692516">
      <w:bodyDiv w:val="1"/>
      <w:marLeft w:val="0"/>
      <w:marRight w:val="0"/>
      <w:marTop w:val="0"/>
      <w:marBottom w:val="0"/>
      <w:divBdr>
        <w:top w:val="none" w:sz="0" w:space="0" w:color="auto"/>
        <w:left w:val="none" w:sz="0" w:space="0" w:color="auto"/>
        <w:bottom w:val="none" w:sz="0" w:space="0" w:color="auto"/>
        <w:right w:val="none" w:sz="0" w:space="0" w:color="auto"/>
      </w:divBdr>
    </w:div>
    <w:div w:id="516314620">
      <w:bodyDiv w:val="1"/>
      <w:marLeft w:val="0"/>
      <w:marRight w:val="0"/>
      <w:marTop w:val="0"/>
      <w:marBottom w:val="0"/>
      <w:divBdr>
        <w:top w:val="none" w:sz="0" w:space="0" w:color="auto"/>
        <w:left w:val="none" w:sz="0" w:space="0" w:color="auto"/>
        <w:bottom w:val="none" w:sz="0" w:space="0" w:color="auto"/>
        <w:right w:val="none" w:sz="0" w:space="0" w:color="auto"/>
      </w:divBdr>
    </w:div>
    <w:div w:id="519130190">
      <w:bodyDiv w:val="1"/>
      <w:marLeft w:val="0"/>
      <w:marRight w:val="0"/>
      <w:marTop w:val="0"/>
      <w:marBottom w:val="0"/>
      <w:divBdr>
        <w:top w:val="none" w:sz="0" w:space="0" w:color="auto"/>
        <w:left w:val="none" w:sz="0" w:space="0" w:color="auto"/>
        <w:bottom w:val="none" w:sz="0" w:space="0" w:color="auto"/>
        <w:right w:val="none" w:sz="0" w:space="0" w:color="auto"/>
      </w:divBdr>
    </w:div>
    <w:div w:id="526329676">
      <w:bodyDiv w:val="1"/>
      <w:marLeft w:val="0"/>
      <w:marRight w:val="0"/>
      <w:marTop w:val="0"/>
      <w:marBottom w:val="0"/>
      <w:divBdr>
        <w:top w:val="none" w:sz="0" w:space="0" w:color="auto"/>
        <w:left w:val="none" w:sz="0" w:space="0" w:color="auto"/>
        <w:bottom w:val="none" w:sz="0" w:space="0" w:color="auto"/>
        <w:right w:val="none" w:sz="0" w:space="0" w:color="auto"/>
      </w:divBdr>
    </w:div>
    <w:div w:id="527262248">
      <w:bodyDiv w:val="1"/>
      <w:marLeft w:val="0"/>
      <w:marRight w:val="0"/>
      <w:marTop w:val="0"/>
      <w:marBottom w:val="0"/>
      <w:divBdr>
        <w:top w:val="none" w:sz="0" w:space="0" w:color="auto"/>
        <w:left w:val="none" w:sz="0" w:space="0" w:color="auto"/>
        <w:bottom w:val="none" w:sz="0" w:space="0" w:color="auto"/>
        <w:right w:val="none" w:sz="0" w:space="0" w:color="auto"/>
      </w:divBdr>
    </w:div>
    <w:div w:id="528951439">
      <w:bodyDiv w:val="1"/>
      <w:marLeft w:val="0"/>
      <w:marRight w:val="0"/>
      <w:marTop w:val="0"/>
      <w:marBottom w:val="0"/>
      <w:divBdr>
        <w:top w:val="none" w:sz="0" w:space="0" w:color="auto"/>
        <w:left w:val="none" w:sz="0" w:space="0" w:color="auto"/>
        <w:bottom w:val="none" w:sz="0" w:space="0" w:color="auto"/>
        <w:right w:val="none" w:sz="0" w:space="0" w:color="auto"/>
      </w:divBdr>
    </w:div>
    <w:div w:id="531386354">
      <w:bodyDiv w:val="1"/>
      <w:marLeft w:val="0"/>
      <w:marRight w:val="0"/>
      <w:marTop w:val="0"/>
      <w:marBottom w:val="0"/>
      <w:divBdr>
        <w:top w:val="none" w:sz="0" w:space="0" w:color="auto"/>
        <w:left w:val="none" w:sz="0" w:space="0" w:color="auto"/>
        <w:bottom w:val="none" w:sz="0" w:space="0" w:color="auto"/>
        <w:right w:val="none" w:sz="0" w:space="0" w:color="auto"/>
      </w:divBdr>
    </w:div>
    <w:div w:id="533008454">
      <w:bodyDiv w:val="1"/>
      <w:marLeft w:val="0"/>
      <w:marRight w:val="0"/>
      <w:marTop w:val="0"/>
      <w:marBottom w:val="0"/>
      <w:divBdr>
        <w:top w:val="none" w:sz="0" w:space="0" w:color="auto"/>
        <w:left w:val="none" w:sz="0" w:space="0" w:color="auto"/>
        <w:bottom w:val="none" w:sz="0" w:space="0" w:color="auto"/>
        <w:right w:val="none" w:sz="0" w:space="0" w:color="auto"/>
      </w:divBdr>
    </w:div>
    <w:div w:id="535779407">
      <w:bodyDiv w:val="1"/>
      <w:marLeft w:val="0"/>
      <w:marRight w:val="0"/>
      <w:marTop w:val="0"/>
      <w:marBottom w:val="0"/>
      <w:divBdr>
        <w:top w:val="none" w:sz="0" w:space="0" w:color="auto"/>
        <w:left w:val="none" w:sz="0" w:space="0" w:color="auto"/>
        <w:bottom w:val="none" w:sz="0" w:space="0" w:color="auto"/>
        <w:right w:val="none" w:sz="0" w:space="0" w:color="auto"/>
      </w:divBdr>
    </w:div>
    <w:div w:id="537469613">
      <w:bodyDiv w:val="1"/>
      <w:marLeft w:val="0"/>
      <w:marRight w:val="0"/>
      <w:marTop w:val="0"/>
      <w:marBottom w:val="0"/>
      <w:divBdr>
        <w:top w:val="none" w:sz="0" w:space="0" w:color="auto"/>
        <w:left w:val="none" w:sz="0" w:space="0" w:color="auto"/>
        <w:bottom w:val="none" w:sz="0" w:space="0" w:color="auto"/>
        <w:right w:val="none" w:sz="0" w:space="0" w:color="auto"/>
      </w:divBdr>
    </w:div>
    <w:div w:id="541327800">
      <w:bodyDiv w:val="1"/>
      <w:marLeft w:val="0"/>
      <w:marRight w:val="0"/>
      <w:marTop w:val="0"/>
      <w:marBottom w:val="0"/>
      <w:divBdr>
        <w:top w:val="none" w:sz="0" w:space="0" w:color="auto"/>
        <w:left w:val="none" w:sz="0" w:space="0" w:color="auto"/>
        <w:bottom w:val="none" w:sz="0" w:space="0" w:color="auto"/>
        <w:right w:val="none" w:sz="0" w:space="0" w:color="auto"/>
      </w:divBdr>
    </w:div>
    <w:div w:id="541600432">
      <w:bodyDiv w:val="1"/>
      <w:marLeft w:val="0"/>
      <w:marRight w:val="0"/>
      <w:marTop w:val="0"/>
      <w:marBottom w:val="0"/>
      <w:divBdr>
        <w:top w:val="none" w:sz="0" w:space="0" w:color="auto"/>
        <w:left w:val="none" w:sz="0" w:space="0" w:color="auto"/>
        <w:bottom w:val="none" w:sz="0" w:space="0" w:color="auto"/>
        <w:right w:val="none" w:sz="0" w:space="0" w:color="auto"/>
      </w:divBdr>
    </w:div>
    <w:div w:id="542136376">
      <w:bodyDiv w:val="1"/>
      <w:marLeft w:val="0"/>
      <w:marRight w:val="0"/>
      <w:marTop w:val="0"/>
      <w:marBottom w:val="0"/>
      <w:divBdr>
        <w:top w:val="none" w:sz="0" w:space="0" w:color="auto"/>
        <w:left w:val="none" w:sz="0" w:space="0" w:color="auto"/>
        <w:bottom w:val="none" w:sz="0" w:space="0" w:color="auto"/>
        <w:right w:val="none" w:sz="0" w:space="0" w:color="auto"/>
      </w:divBdr>
    </w:div>
    <w:div w:id="550263708">
      <w:bodyDiv w:val="1"/>
      <w:marLeft w:val="0"/>
      <w:marRight w:val="0"/>
      <w:marTop w:val="0"/>
      <w:marBottom w:val="0"/>
      <w:divBdr>
        <w:top w:val="none" w:sz="0" w:space="0" w:color="auto"/>
        <w:left w:val="none" w:sz="0" w:space="0" w:color="auto"/>
        <w:bottom w:val="none" w:sz="0" w:space="0" w:color="auto"/>
        <w:right w:val="none" w:sz="0" w:space="0" w:color="auto"/>
      </w:divBdr>
    </w:div>
    <w:div w:id="555748337">
      <w:bodyDiv w:val="1"/>
      <w:marLeft w:val="0"/>
      <w:marRight w:val="0"/>
      <w:marTop w:val="0"/>
      <w:marBottom w:val="0"/>
      <w:divBdr>
        <w:top w:val="none" w:sz="0" w:space="0" w:color="auto"/>
        <w:left w:val="none" w:sz="0" w:space="0" w:color="auto"/>
        <w:bottom w:val="none" w:sz="0" w:space="0" w:color="auto"/>
        <w:right w:val="none" w:sz="0" w:space="0" w:color="auto"/>
      </w:divBdr>
    </w:div>
    <w:div w:id="558320019">
      <w:bodyDiv w:val="1"/>
      <w:marLeft w:val="0"/>
      <w:marRight w:val="0"/>
      <w:marTop w:val="0"/>
      <w:marBottom w:val="0"/>
      <w:divBdr>
        <w:top w:val="none" w:sz="0" w:space="0" w:color="auto"/>
        <w:left w:val="none" w:sz="0" w:space="0" w:color="auto"/>
        <w:bottom w:val="none" w:sz="0" w:space="0" w:color="auto"/>
        <w:right w:val="none" w:sz="0" w:space="0" w:color="auto"/>
      </w:divBdr>
    </w:div>
    <w:div w:id="559439275">
      <w:bodyDiv w:val="1"/>
      <w:marLeft w:val="0"/>
      <w:marRight w:val="0"/>
      <w:marTop w:val="0"/>
      <w:marBottom w:val="0"/>
      <w:divBdr>
        <w:top w:val="none" w:sz="0" w:space="0" w:color="auto"/>
        <w:left w:val="none" w:sz="0" w:space="0" w:color="auto"/>
        <w:bottom w:val="none" w:sz="0" w:space="0" w:color="auto"/>
        <w:right w:val="none" w:sz="0" w:space="0" w:color="auto"/>
      </w:divBdr>
    </w:div>
    <w:div w:id="564297532">
      <w:bodyDiv w:val="1"/>
      <w:marLeft w:val="0"/>
      <w:marRight w:val="0"/>
      <w:marTop w:val="0"/>
      <w:marBottom w:val="0"/>
      <w:divBdr>
        <w:top w:val="none" w:sz="0" w:space="0" w:color="auto"/>
        <w:left w:val="none" w:sz="0" w:space="0" w:color="auto"/>
        <w:bottom w:val="none" w:sz="0" w:space="0" w:color="auto"/>
        <w:right w:val="none" w:sz="0" w:space="0" w:color="auto"/>
      </w:divBdr>
    </w:div>
    <w:div w:id="570503970">
      <w:bodyDiv w:val="1"/>
      <w:marLeft w:val="0"/>
      <w:marRight w:val="0"/>
      <w:marTop w:val="0"/>
      <w:marBottom w:val="0"/>
      <w:divBdr>
        <w:top w:val="none" w:sz="0" w:space="0" w:color="auto"/>
        <w:left w:val="none" w:sz="0" w:space="0" w:color="auto"/>
        <w:bottom w:val="none" w:sz="0" w:space="0" w:color="auto"/>
        <w:right w:val="none" w:sz="0" w:space="0" w:color="auto"/>
      </w:divBdr>
    </w:div>
    <w:div w:id="571088472">
      <w:bodyDiv w:val="1"/>
      <w:marLeft w:val="0"/>
      <w:marRight w:val="0"/>
      <w:marTop w:val="0"/>
      <w:marBottom w:val="0"/>
      <w:divBdr>
        <w:top w:val="none" w:sz="0" w:space="0" w:color="auto"/>
        <w:left w:val="none" w:sz="0" w:space="0" w:color="auto"/>
        <w:bottom w:val="none" w:sz="0" w:space="0" w:color="auto"/>
        <w:right w:val="none" w:sz="0" w:space="0" w:color="auto"/>
      </w:divBdr>
    </w:div>
    <w:div w:id="573901762">
      <w:bodyDiv w:val="1"/>
      <w:marLeft w:val="0"/>
      <w:marRight w:val="0"/>
      <w:marTop w:val="0"/>
      <w:marBottom w:val="0"/>
      <w:divBdr>
        <w:top w:val="none" w:sz="0" w:space="0" w:color="auto"/>
        <w:left w:val="none" w:sz="0" w:space="0" w:color="auto"/>
        <w:bottom w:val="none" w:sz="0" w:space="0" w:color="auto"/>
        <w:right w:val="none" w:sz="0" w:space="0" w:color="auto"/>
      </w:divBdr>
    </w:div>
    <w:div w:id="575239398">
      <w:bodyDiv w:val="1"/>
      <w:marLeft w:val="0"/>
      <w:marRight w:val="0"/>
      <w:marTop w:val="0"/>
      <w:marBottom w:val="0"/>
      <w:divBdr>
        <w:top w:val="none" w:sz="0" w:space="0" w:color="auto"/>
        <w:left w:val="none" w:sz="0" w:space="0" w:color="auto"/>
        <w:bottom w:val="none" w:sz="0" w:space="0" w:color="auto"/>
        <w:right w:val="none" w:sz="0" w:space="0" w:color="auto"/>
      </w:divBdr>
    </w:div>
    <w:div w:id="578518738">
      <w:bodyDiv w:val="1"/>
      <w:marLeft w:val="0"/>
      <w:marRight w:val="0"/>
      <w:marTop w:val="0"/>
      <w:marBottom w:val="0"/>
      <w:divBdr>
        <w:top w:val="none" w:sz="0" w:space="0" w:color="auto"/>
        <w:left w:val="none" w:sz="0" w:space="0" w:color="auto"/>
        <w:bottom w:val="none" w:sz="0" w:space="0" w:color="auto"/>
        <w:right w:val="none" w:sz="0" w:space="0" w:color="auto"/>
      </w:divBdr>
    </w:div>
    <w:div w:id="580800070">
      <w:bodyDiv w:val="1"/>
      <w:marLeft w:val="0"/>
      <w:marRight w:val="0"/>
      <w:marTop w:val="0"/>
      <w:marBottom w:val="0"/>
      <w:divBdr>
        <w:top w:val="none" w:sz="0" w:space="0" w:color="auto"/>
        <w:left w:val="none" w:sz="0" w:space="0" w:color="auto"/>
        <w:bottom w:val="none" w:sz="0" w:space="0" w:color="auto"/>
        <w:right w:val="none" w:sz="0" w:space="0" w:color="auto"/>
      </w:divBdr>
    </w:div>
    <w:div w:id="588857532">
      <w:bodyDiv w:val="1"/>
      <w:marLeft w:val="0"/>
      <w:marRight w:val="0"/>
      <w:marTop w:val="0"/>
      <w:marBottom w:val="0"/>
      <w:divBdr>
        <w:top w:val="none" w:sz="0" w:space="0" w:color="auto"/>
        <w:left w:val="none" w:sz="0" w:space="0" w:color="auto"/>
        <w:bottom w:val="none" w:sz="0" w:space="0" w:color="auto"/>
        <w:right w:val="none" w:sz="0" w:space="0" w:color="auto"/>
      </w:divBdr>
    </w:div>
    <w:div w:id="590625047">
      <w:bodyDiv w:val="1"/>
      <w:marLeft w:val="0"/>
      <w:marRight w:val="0"/>
      <w:marTop w:val="0"/>
      <w:marBottom w:val="0"/>
      <w:divBdr>
        <w:top w:val="none" w:sz="0" w:space="0" w:color="auto"/>
        <w:left w:val="none" w:sz="0" w:space="0" w:color="auto"/>
        <w:bottom w:val="none" w:sz="0" w:space="0" w:color="auto"/>
        <w:right w:val="none" w:sz="0" w:space="0" w:color="auto"/>
      </w:divBdr>
    </w:div>
    <w:div w:id="595022845">
      <w:bodyDiv w:val="1"/>
      <w:marLeft w:val="0"/>
      <w:marRight w:val="0"/>
      <w:marTop w:val="0"/>
      <w:marBottom w:val="0"/>
      <w:divBdr>
        <w:top w:val="none" w:sz="0" w:space="0" w:color="auto"/>
        <w:left w:val="none" w:sz="0" w:space="0" w:color="auto"/>
        <w:bottom w:val="none" w:sz="0" w:space="0" w:color="auto"/>
        <w:right w:val="none" w:sz="0" w:space="0" w:color="auto"/>
      </w:divBdr>
    </w:div>
    <w:div w:id="596987679">
      <w:bodyDiv w:val="1"/>
      <w:marLeft w:val="0"/>
      <w:marRight w:val="0"/>
      <w:marTop w:val="0"/>
      <w:marBottom w:val="0"/>
      <w:divBdr>
        <w:top w:val="none" w:sz="0" w:space="0" w:color="auto"/>
        <w:left w:val="none" w:sz="0" w:space="0" w:color="auto"/>
        <w:bottom w:val="none" w:sz="0" w:space="0" w:color="auto"/>
        <w:right w:val="none" w:sz="0" w:space="0" w:color="auto"/>
      </w:divBdr>
    </w:div>
    <w:div w:id="601914842">
      <w:bodyDiv w:val="1"/>
      <w:marLeft w:val="0"/>
      <w:marRight w:val="0"/>
      <w:marTop w:val="0"/>
      <w:marBottom w:val="0"/>
      <w:divBdr>
        <w:top w:val="none" w:sz="0" w:space="0" w:color="auto"/>
        <w:left w:val="none" w:sz="0" w:space="0" w:color="auto"/>
        <w:bottom w:val="none" w:sz="0" w:space="0" w:color="auto"/>
        <w:right w:val="none" w:sz="0" w:space="0" w:color="auto"/>
      </w:divBdr>
    </w:div>
    <w:div w:id="604121412">
      <w:bodyDiv w:val="1"/>
      <w:marLeft w:val="0"/>
      <w:marRight w:val="0"/>
      <w:marTop w:val="0"/>
      <w:marBottom w:val="0"/>
      <w:divBdr>
        <w:top w:val="none" w:sz="0" w:space="0" w:color="auto"/>
        <w:left w:val="none" w:sz="0" w:space="0" w:color="auto"/>
        <w:bottom w:val="none" w:sz="0" w:space="0" w:color="auto"/>
        <w:right w:val="none" w:sz="0" w:space="0" w:color="auto"/>
      </w:divBdr>
    </w:div>
    <w:div w:id="615991600">
      <w:bodyDiv w:val="1"/>
      <w:marLeft w:val="0"/>
      <w:marRight w:val="0"/>
      <w:marTop w:val="0"/>
      <w:marBottom w:val="0"/>
      <w:divBdr>
        <w:top w:val="none" w:sz="0" w:space="0" w:color="auto"/>
        <w:left w:val="none" w:sz="0" w:space="0" w:color="auto"/>
        <w:bottom w:val="none" w:sz="0" w:space="0" w:color="auto"/>
        <w:right w:val="none" w:sz="0" w:space="0" w:color="auto"/>
      </w:divBdr>
    </w:div>
    <w:div w:id="618536540">
      <w:bodyDiv w:val="1"/>
      <w:marLeft w:val="0"/>
      <w:marRight w:val="0"/>
      <w:marTop w:val="0"/>
      <w:marBottom w:val="0"/>
      <w:divBdr>
        <w:top w:val="none" w:sz="0" w:space="0" w:color="auto"/>
        <w:left w:val="none" w:sz="0" w:space="0" w:color="auto"/>
        <w:bottom w:val="none" w:sz="0" w:space="0" w:color="auto"/>
        <w:right w:val="none" w:sz="0" w:space="0" w:color="auto"/>
      </w:divBdr>
    </w:div>
    <w:div w:id="620769535">
      <w:bodyDiv w:val="1"/>
      <w:marLeft w:val="0"/>
      <w:marRight w:val="0"/>
      <w:marTop w:val="0"/>
      <w:marBottom w:val="0"/>
      <w:divBdr>
        <w:top w:val="none" w:sz="0" w:space="0" w:color="auto"/>
        <w:left w:val="none" w:sz="0" w:space="0" w:color="auto"/>
        <w:bottom w:val="none" w:sz="0" w:space="0" w:color="auto"/>
        <w:right w:val="none" w:sz="0" w:space="0" w:color="auto"/>
      </w:divBdr>
    </w:div>
    <w:div w:id="621307971">
      <w:bodyDiv w:val="1"/>
      <w:marLeft w:val="0"/>
      <w:marRight w:val="0"/>
      <w:marTop w:val="0"/>
      <w:marBottom w:val="0"/>
      <w:divBdr>
        <w:top w:val="none" w:sz="0" w:space="0" w:color="auto"/>
        <w:left w:val="none" w:sz="0" w:space="0" w:color="auto"/>
        <w:bottom w:val="none" w:sz="0" w:space="0" w:color="auto"/>
        <w:right w:val="none" w:sz="0" w:space="0" w:color="auto"/>
      </w:divBdr>
    </w:div>
    <w:div w:id="621619220">
      <w:bodyDiv w:val="1"/>
      <w:marLeft w:val="0"/>
      <w:marRight w:val="0"/>
      <w:marTop w:val="0"/>
      <w:marBottom w:val="0"/>
      <w:divBdr>
        <w:top w:val="none" w:sz="0" w:space="0" w:color="auto"/>
        <w:left w:val="none" w:sz="0" w:space="0" w:color="auto"/>
        <w:bottom w:val="none" w:sz="0" w:space="0" w:color="auto"/>
        <w:right w:val="none" w:sz="0" w:space="0" w:color="auto"/>
      </w:divBdr>
    </w:div>
    <w:div w:id="623077699">
      <w:bodyDiv w:val="1"/>
      <w:marLeft w:val="0"/>
      <w:marRight w:val="0"/>
      <w:marTop w:val="0"/>
      <w:marBottom w:val="0"/>
      <w:divBdr>
        <w:top w:val="none" w:sz="0" w:space="0" w:color="auto"/>
        <w:left w:val="none" w:sz="0" w:space="0" w:color="auto"/>
        <w:bottom w:val="none" w:sz="0" w:space="0" w:color="auto"/>
        <w:right w:val="none" w:sz="0" w:space="0" w:color="auto"/>
      </w:divBdr>
    </w:div>
    <w:div w:id="623654450">
      <w:bodyDiv w:val="1"/>
      <w:marLeft w:val="0"/>
      <w:marRight w:val="0"/>
      <w:marTop w:val="0"/>
      <w:marBottom w:val="0"/>
      <w:divBdr>
        <w:top w:val="none" w:sz="0" w:space="0" w:color="auto"/>
        <w:left w:val="none" w:sz="0" w:space="0" w:color="auto"/>
        <w:bottom w:val="none" w:sz="0" w:space="0" w:color="auto"/>
        <w:right w:val="none" w:sz="0" w:space="0" w:color="auto"/>
      </w:divBdr>
    </w:div>
    <w:div w:id="624778869">
      <w:bodyDiv w:val="1"/>
      <w:marLeft w:val="0"/>
      <w:marRight w:val="0"/>
      <w:marTop w:val="0"/>
      <w:marBottom w:val="0"/>
      <w:divBdr>
        <w:top w:val="none" w:sz="0" w:space="0" w:color="auto"/>
        <w:left w:val="none" w:sz="0" w:space="0" w:color="auto"/>
        <w:bottom w:val="none" w:sz="0" w:space="0" w:color="auto"/>
        <w:right w:val="none" w:sz="0" w:space="0" w:color="auto"/>
      </w:divBdr>
    </w:div>
    <w:div w:id="627052944">
      <w:bodyDiv w:val="1"/>
      <w:marLeft w:val="0"/>
      <w:marRight w:val="0"/>
      <w:marTop w:val="0"/>
      <w:marBottom w:val="0"/>
      <w:divBdr>
        <w:top w:val="none" w:sz="0" w:space="0" w:color="auto"/>
        <w:left w:val="none" w:sz="0" w:space="0" w:color="auto"/>
        <w:bottom w:val="none" w:sz="0" w:space="0" w:color="auto"/>
        <w:right w:val="none" w:sz="0" w:space="0" w:color="auto"/>
      </w:divBdr>
    </w:div>
    <w:div w:id="635990336">
      <w:bodyDiv w:val="1"/>
      <w:marLeft w:val="0"/>
      <w:marRight w:val="0"/>
      <w:marTop w:val="0"/>
      <w:marBottom w:val="0"/>
      <w:divBdr>
        <w:top w:val="none" w:sz="0" w:space="0" w:color="auto"/>
        <w:left w:val="none" w:sz="0" w:space="0" w:color="auto"/>
        <w:bottom w:val="none" w:sz="0" w:space="0" w:color="auto"/>
        <w:right w:val="none" w:sz="0" w:space="0" w:color="auto"/>
      </w:divBdr>
    </w:div>
    <w:div w:id="636103844">
      <w:bodyDiv w:val="1"/>
      <w:marLeft w:val="0"/>
      <w:marRight w:val="0"/>
      <w:marTop w:val="0"/>
      <w:marBottom w:val="0"/>
      <w:divBdr>
        <w:top w:val="none" w:sz="0" w:space="0" w:color="auto"/>
        <w:left w:val="none" w:sz="0" w:space="0" w:color="auto"/>
        <w:bottom w:val="none" w:sz="0" w:space="0" w:color="auto"/>
        <w:right w:val="none" w:sz="0" w:space="0" w:color="auto"/>
      </w:divBdr>
    </w:div>
    <w:div w:id="639307107">
      <w:bodyDiv w:val="1"/>
      <w:marLeft w:val="0"/>
      <w:marRight w:val="0"/>
      <w:marTop w:val="0"/>
      <w:marBottom w:val="0"/>
      <w:divBdr>
        <w:top w:val="none" w:sz="0" w:space="0" w:color="auto"/>
        <w:left w:val="none" w:sz="0" w:space="0" w:color="auto"/>
        <w:bottom w:val="none" w:sz="0" w:space="0" w:color="auto"/>
        <w:right w:val="none" w:sz="0" w:space="0" w:color="auto"/>
      </w:divBdr>
    </w:div>
    <w:div w:id="640159378">
      <w:bodyDiv w:val="1"/>
      <w:marLeft w:val="0"/>
      <w:marRight w:val="0"/>
      <w:marTop w:val="0"/>
      <w:marBottom w:val="0"/>
      <w:divBdr>
        <w:top w:val="none" w:sz="0" w:space="0" w:color="auto"/>
        <w:left w:val="none" w:sz="0" w:space="0" w:color="auto"/>
        <w:bottom w:val="none" w:sz="0" w:space="0" w:color="auto"/>
        <w:right w:val="none" w:sz="0" w:space="0" w:color="auto"/>
      </w:divBdr>
    </w:div>
    <w:div w:id="643966412">
      <w:bodyDiv w:val="1"/>
      <w:marLeft w:val="0"/>
      <w:marRight w:val="0"/>
      <w:marTop w:val="0"/>
      <w:marBottom w:val="0"/>
      <w:divBdr>
        <w:top w:val="none" w:sz="0" w:space="0" w:color="auto"/>
        <w:left w:val="none" w:sz="0" w:space="0" w:color="auto"/>
        <w:bottom w:val="none" w:sz="0" w:space="0" w:color="auto"/>
        <w:right w:val="none" w:sz="0" w:space="0" w:color="auto"/>
      </w:divBdr>
    </w:div>
    <w:div w:id="645815085">
      <w:bodyDiv w:val="1"/>
      <w:marLeft w:val="0"/>
      <w:marRight w:val="0"/>
      <w:marTop w:val="0"/>
      <w:marBottom w:val="0"/>
      <w:divBdr>
        <w:top w:val="none" w:sz="0" w:space="0" w:color="auto"/>
        <w:left w:val="none" w:sz="0" w:space="0" w:color="auto"/>
        <w:bottom w:val="none" w:sz="0" w:space="0" w:color="auto"/>
        <w:right w:val="none" w:sz="0" w:space="0" w:color="auto"/>
      </w:divBdr>
    </w:div>
    <w:div w:id="648899864">
      <w:bodyDiv w:val="1"/>
      <w:marLeft w:val="0"/>
      <w:marRight w:val="0"/>
      <w:marTop w:val="0"/>
      <w:marBottom w:val="0"/>
      <w:divBdr>
        <w:top w:val="none" w:sz="0" w:space="0" w:color="auto"/>
        <w:left w:val="none" w:sz="0" w:space="0" w:color="auto"/>
        <w:bottom w:val="none" w:sz="0" w:space="0" w:color="auto"/>
        <w:right w:val="none" w:sz="0" w:space="0" w:color="auto"/>
      </w:divBdr>
    </w:div>
    <w:div w:id="665405487">
      <w:bodyDiv w:val="1"/>
      <w:marLeft w:val="0"/>
      <w:marRight w:val="0"/>
      <w:marTop w:val="0"/>
      <w:marBottom w:val="0"/>
      <w:divBdr>
        <w:top w:val="none" w:sz="0" w:space="0" w:color="auto"/>
        <w:left w:val="none" w:sz="0" w:space="0" w:color="auto"/>
        <w:bottom w:val="none" w:sz="0" w:space="0" w:color="auto"/>
        <w:right w:val="none" w:sz="0" w:space="0" w:color="auto"/>
      </w:divBdr>
    </w:div>
    <w:div w:id="669912540">
      <w:bodyDiv w:val="1"/>
      <w:marLeft w:val="0"/>
      <w:marRight w:val="0"/>
      <w:marTop w:val="0"/>
      <w:marBottom w:val="0"/>
      <w:divBdr>
        <w:top w:val="none" w:sz="0" w:space="0" w:color="auto"/>
        <w:left w:val="none" w:sz="0" w:space="0" w:color="auto"/>
        <w:bottom w:val="none" w:sz="0" w:space="0" w:color="auto"/>
        <w:right w:val="none" w:sz="0" w:space="0" w:color="auto"/>
      </w:divBdr>
    </w:div>
    <w:div w:id="672532753">
      <w:bodyDiv w:val="1"/>
      <w:marLeft w:val="0"/>
      <w:marRight w:val="0"/>
      <w:marTop w:val="0"/>
      <w:marBottom w:val="0"/>
      <w:divBdr>
        <w:top w:val="none" w:sz="0" w:space="0" w:color="auto"/>
        <w:left w:val="none" w:sz="0" w:space="0" w:color="auto"/>
        <w:bottom w:val="none" w:sz="0" w:space="0" w:color="auto"/>
        <w:right w:val="none" w:sz="0" w:space="0" w:color="auto"/>
      </w:divBdr>
    </w:div>
    <w:div w:id="677271346">
      <w:bodyDiv w:val="1"/>
      <w:marLeft w:val="0"/>
      <w:marRight w:val="0"/>
      <w:marTop w:val="0"/>
      <w:marBottom w:val="0"/>
      <w:divBdr>
        <w:top w:val="none" w:sz="0" w:space="0" w:color="auto"/>
        <w:left w:val="none" w:sz="0" w:space="0" w:color="auto"/>
        <w:bottom w:val="none" w:sz="0" w:space="0" w:color="auto"/>
        <w:right w:val="none" w:sz="0" w:space="0" w:color="auto"/>
      </w:divBdr>
    </w:div>
    <w:div w:id="679966928">
      <w:bodyDiv w:val="1"/>
      <w:marLeft w:val="0"/>
      <w:marRight w:val="0"/>
      <w:marTop w:val="0"/>
      <w:marBottom w:val="0"/>
      <w:divBdr>
        <w:top w:val="none" w:sz="0" w:space="0" w:color="auto"/>
        <w:left w:val="none" w:sz="0" w:space="0" w:color="auto"/>
        <w:bottom w:val="none" w:sz="0" w:space="0" w:color="auto"/>
        <w:right w:val="none" w:sz="0" w:space="0" w:color="auto"/>
      </w:divBdr>
    </w:div>
    <w:div w:id="692805422">
      <w:bodyDiv w:val="1"/>
      <w:marLeft w:val="0"/>
      <w:marRight w:val="0"/>
      <w:marTop w:val="0"/>
      <w:marBottom w:val="0"/>
      <w:divBdr>
        <w:top w:val="none" w:sz="0" w:space="0" w:color="auto"/>
        <w:left w:val="none" w:sz="0" w:space="0" w:color="auto"/>
        <w:bottom w:val="none" w:sz="0" w:space="0" w:color="auto"/>
        <w:right w:val="none" w:sz="0" w:space="0" w:color="auto"/>
      </w:divBdr>
    </w:div>
    <w:div w:id="693074284">
      <w:bodyDiv w:val="1"/>
      <w:marLeft w:val="0"/>
      <w:marRight w:val="0"/>
      <w:marTop w:val="0"/>
      <w:marBottom w:val="0"/>
      <w:divBdr>
        <w:top w:val="none" w:sz="0" w:space="0" w:color="auto"/>
        <w:left w:val="none" w:sz="0" w:space="0" w:color="auto"/>
        <w:bottom w:val="none" w:sz="0" w:space="0" w:color="auto"/>
        <w:right w:val="none" w:sz="0" w:space="0" w:color="auto"/>
      </w:divBdr>
    </w:div>
    <w:div w:id="693530733">
      <w:bodyDiv w:val="1"/>
      <w:marLeft w:val="0"/>
      <w:marRight w:val="0"/>
      <w:marTop w:val="0"/>
      <w:marBottom w:val="0"/>
      <w:divBdr>
        <w:top w:val="none" w:sz="0" w:space="0" w:color="auto"/>
        <w:left w:val="none" w:sz="0" w:space="0" w:color="auto"/>
        <w:bottom w:val="none" w:sz="0" w:space="0" w:color="auto"/>
        <w:right w:val="none" w:sz="0" w:space="0" w:color="auto"/>
      </w:divBdr>
    </w:div>
    <w:div w:id="696780277">
      <w:bodyDiv w:val="1"/>
      <w:marLeft w:val="0"/>
      <w:marRight w:val="0"/>
      <w:marTop w:val="0"/>
      <w:marBottom w:val="0"/>
      <w:divBdr>
        <w:top w:val="none" w:sz="0" w:space="0" w:color="auto"/>
        <w:left w:val="none" w:sz="0" w:space="0" w:color="auto"/>
        <w:bottom w:val="none" w:sz="0" w:space="0" w:color="auto"/>
        <w:right w:val="none" w:sz="0" w:space="0" w:color="auto"/>
      </w:divBdr>
    </w:div>
    <w:div w:id="704064703">
      <w:bodyDiv w:val="1"/>
      <w:marLeft w:val="0"/>
      <w:marRight w:val="0"/>
      <w:marTop w:val="0"/>
      <w:marBottom w:val="0"/>
      <w:divBdr>
        <w:top w:val="none" w:sz="0" w:space="0" w:color="auto"/>
        <w:left w:val="none" w:sz="0" w:space="0" w:color="auto"/>
        <w:bottom w:val="none" w:sz="0" w:space="0" w:color="auto"/>
        <w:right w:val="none" w:sz="0" w:space="0" w:color="auto"/>
      </w:divBdr>
    </w:div>
    <w:div w:id="711266043">
      <w:bodyDiv w:val="1"/>
      <w:marLeft w:val="0"/>
      <w:marRight w:val="0"/>
      <w:marTop w:val="0"/>
      <w:marBottom w:val="0"/>
      <w:divBdr>
        <w:top w:val="none" w:sz="0" w:space="0" w:color="auto"/>
        <w:left w:val="none" w:sz="0" w:space="0" w:color="auto"/>
        <w:bottom w:val="none" w:sz="0" w:space="0" w:color="auto"/>
        <w:right w:val="none" w:sz="0" w:space="0" w:color="auto"/>
      </w:divBdr>
    </w:div>
    <w:div w:id="722097387">
      <w:bodyDiv w:val="1"/>
      <w:marLeft w:val="0"/>
      <w:marRight w:val="0"/>
      <w:marTop w:val="0"/>
      <w:marBottom w:val="0"/>
      <w:divBdr>
        <w:top w:val="none" w:sz="0" w:space="0" w:color="auto"/>
        <w:left w:val="none" w:sz="0" w:space="0" w:color="auto"/>
        <w:bottom w:val="none" w:sz="0" w:space="0" w:color="auto"/>
        <w:right w:val="none" w:sz="0" w:space="0" w:color="auto"/>
      </w:divBdr>
    </w:div>
    <w:div w:id="725178712">
      <w:bodyDiv w:val="1"/>
      <w:marLeft w:val="0"/>
      <w:marRight w:val="0"/>
      <w:marTop w:val="0"/>
      <w:marBottom w:val="0"/>
      <w:divBdr>
        <w:top w:val="none" w:sz="0" w:space="0" w:color="auto"/>
        <w:left w:val="none" w:sz="0" w:space="0" w:color="auto"/>
        <w:bottom w:val="none" w:sz="0" w:space="0" w:color="auto"/>
        <w:right w:val="none" w:sz="0" w:space="0" w:color="auto"/>
      </w:divBdr>
    </w:div>
    <w:div w:id="729302681">
      <w:bodyDiv w:val="1"/>
      <w:marLeft w:val="0"/>
      <w:marRight w:val="0"/>
      <w:marTop w:val="0"/>
      <w:marBottom w:val="0"/>
      <w:divBdr>
        <w:top w:val="none" w:sz="0" w:space="0" w:color="auto"/>
        <w:left w:val="none" w:sz="0" w:space="0" w:color="auto"/>
        <w:bottom w:val="none" w:sz="0" w:space="0" w:color="auto"/>
        <w:right w:val="none" w:sz="0" w:space="0" w:color="auto"/>
      </w:divBdr>
    </w:div>
    <w:div w:id="731345291">
      <w:bodyDiv w:val="1"/>
      <w:marLeft w:val="0"/>
      <w:marRight w:val="0"/>
      <w:marTop w:val="0"/>
      <w:marBottom w:val="0"/>
      <w:divBdr>
        <w:top w:val="none" w:sz="0" w:space="0" w:color="auto"/>
        <w:left w:val="none" w:sz="0" w:space="0" w:color="auto"/>
        <w:bottom w:val="none" w:sz="0" w:space="0" w:color="auto"/>
        <w:right w:val="none" w:sz="0" w:space="0" w:color="auto"/>
      </w:divBdr>
    </w:div>
    <w:div w:id="739406581">
      <w:bodyDiv w:val="1"/>
      <w:marLeft w:val="0"/>
      <w:marRight w:val="0"/>
      <w:marTop w:val="0"/>
      <w:marBottom w:val="0"/>
      <w:divBdr>
        <w:top w:val="none" w:sz="0" w:space="0" w:color="auto"/>
        <w:left w:val="none" w:sz="0" w:space="0" w:color="auto"/>
        <w:bottom w:val="none" w:sz="0" w:space="0" w:color="auto"/>
        <w:right w:val="none" w:sz="0" w:space="0" w:color="auto"/>
      </w:divBdr>
    </w:div>
    <w:div w:id="740180124">
      <w:bodyDiv w:val="1"/>
      <w:marLeft w:val="0"/>
      <w:marRight w:val="0"/>
      <w:marTop w:val="0"/>
      <w:marBottom w:val="0"/>
      <w:divBdr>
        <w:top w:val="none" w:sz="0" w:space="0" w:color="auto"/>
        <w:left w:val="none" w:sz="0" w:space="0" w:color="auto"/>
        <w:bottom w:val="none" w:sz="0" w:space="0" w:color="auto"/>
        <w:right w:val="none" w:sz="0" w:space="0" w:color="auto"/>
      </w:divBdr>
      <w:divsChild>
        <w:div w:id="326396990">
          <w:marLeft w:val="1080"/>
          <w:marRight w:val="0"/>
          <w:marTop w:val="100"/>
          <w:marBottom w:val="0"/>
          <w:divBdr>
            <w:top w:val="none" w:sz="0" w:space="0" w:color="auto"/>
            <w:left w:val="none" w:sz="0" w:space="0" w:color="auto"/>
            <w:bottom w:val="none" w:sz="0" w:space="0" w:color="auto"/>
            <w:right w:val="none" w:sz="0" w:space="0" w:color="auto"/>
          </w:divBdr>
        </w:div>
      </w:divsChild>
    </w:div>
    <w:div w:id="742722245">
      <w:bodyDiv w:val="1"/>
      <w:marLeft w:val="0"/>
      <w:marRight w:val="0"/>
      <w:marTop w:val="0"/>
      <w:marBottom w:val="0"/>
      <w:divBdr>
        <w:top w:val="none" w:sz="0" w:space="0" w:color="auto"/>
        <w:left w:val="none" w:sz="0" w:space="0" w:color="auto"/>
        <w:bottom w:val="none" w:sz="0" w:space="0" w:color="auto"/>
        <w:right w:val="none" w:sz="0" w:space="0" w:color="auto"/>
      </w:divBdr>
    </w:div>
    <w:div w:id="746922113">
      <w:bodyDiv w:val="1"/>
      <w:marLeft w:val="0"/>
      <w:marRight w:val="0"/>
      <w:marTop w:val="0"/>
      <w:marBottom w:val="0"/>
      <w:divBdr>
        <w:top w:val="none" w:sz="0" w:space="0" w:color="auto"/>
        <w:left w:val="none" w:sz="0" w:space="0" w:color="auto"/>
        <w:bottom w:val="none" w:sz="0" w:space="0" w:color="auto"/>
        <w:right w:val="none" w:sz="0" w:space="0" w:color="auto"/>
      </w:divBdr>
    </w:div>
    <w:div w:id="749235189">
      <w:bodyDiv w:val="1"/>
      <w:marLeft w:val="0"/>
      <w:marRight w:val="0"/>
      <w:marTop w:val="0"/>
      <w:marBottom w:val="0"/>
      <w:divBdr>
        <w:top w:val="none" w:sz="0" w:space="0" w:color="auto"/>
        <w:left w:val="none" w:sz="0" w:space="0" w:color="auto"/>
        <w:bottom w:val="none" w:sz="0" w:space="0" w:color="auto"/>
        <w:right w:val="none" w:sz="0" w:space="0" w:color="auto"/>
      </w:divBdr>
    </w:div>
    <w:div w:id="751001539">
      <w:bodyDiv w:val="1"/>
      <w:marLeft w:val="0"/>
      <w:marRight w:val="0"/>
      <w:marTop w:val="0"/>
      <w:marBottom w:val="0"/>
      <w:divBdr>
        <w:top w:val="none" w:sz="0" w:space="0" w:color="auto"/>
        <w:left w:val="none" w:sz="0" w:space="0" w:color="auto"/>
        <w:bottom w:val="none" w:sz="0" w:space="0" w:color="auto"/>
        <w:right w:val="none" w:sz="0" w:space="0" w:color="auto"/>
      </w:divBdr>
    </w:div>
    <w:div w:id="755908407">
      <w:bodyDiv w:val="1"/>
      <w:marLeft w:val="0"/>
      <w:marRight w:val="0"/>
      <w:marTop w:val="0"/>
      <w:marBottom w:val="0"/>
      <w:divBdr>
        <w:top w:val="none" w:sz="0" w:space="0" w:color="auto"/>
        <w:left w:val="none" w:sz="0" w:space="0" w:color="auto"/>
        <w:bottom w:val="none" w:sz="0" w:space="0" w:color="auto"/>
        <w:right w:val="none" w:sz="0" w:space="0" w:color="auto"/>
      </w:divBdr>
    </w:div>
    <w:div w:id="757289777">
      <w:bodyDiv w:val="1"/>
      <w:marLeft w:val="0"/>
      <w:marRight w:val="0"/>
      <w:marTop w:val="0"/>
      <w:marBottom w:val="0"/>
      <w:divBdr>
        <w:top w:val="none" w:sz="0" w:space="0" w:color="auto"/>
        <w:left w:val="none" w:sz="0" w:space="0" w:color="auto"/>
        <w:bottom w:val="none" w:sz="0" w:space="0" w:color="auto"/>
        <w:right w:val="none" w:sz="0" w:space="0" w:color="auto"/>
      </w:divBdr>
    </w:div>
    <w:div w:id="761339495">
      <w:bodyDiv w:val="1"/>
      <w:marLeft w:val="0"/>
      <w:marRight w:val="0"/>
      <w:marTop w:val="0"/>
      <w:marBottom w:val="0"/>
      <w:divBdr>
        <w:top w:val="none" w:sz="0" w:space="0" w:color="auto"/>
        <w:left w:val="none" w:sz="0" w:space="0" w:color="auto"/>
        <w:bottom w:val="none" w:sz="0" w:space="0" w:color="auto"/>
        <w:right w:val="none" w:sz="0" w:space="0" w:color="auto"/>
      </w:divBdr>
    </w:div>
    <w:div w:id="765461817">
      <w:bodyDiv w:val="1"/>
      <w:marLeft w:val="0"/>
      <w:marRight w:val="0"/>
      <w:marTop w:val="0"/>
      <w:marBottom w:val="0"/>
      <w:divBdr>
        <w:top w:val="none" w:sz="0" w:space="0" w:color="auto"/>
        <w:left w:val="none" w:sz="0" w:space="0" w:color="auto"/>
        <w:bottom w:val="none" w:sz="0" w:space="0" w:color="auto"/>
        <w:right w:val="none" w:sz="0" w:space="0" w:color="auto"/>
      </w:divBdr>
    </w:div>
    <w:div w:id="766537105">
      <w:bodyDiv w:val="1"/>
      <w:marLeft w:val="0"/>
      <w:marRight w:val="0"/>
      <w:marTop w:val="0"/>
      <w:marBottom w:val="0"/>
      <w:divBdr>
        <w:top w:val="none" w:sz="0" w:space="0" w:color="auto"/>
        <w:left w:val="none" w:sz="0" w:space="0" w:color="auto"/>
        <w:bottom w:val="none" w:sz="0" w:space="0" w:color="auto"/>
        <w:right w:val="none" w:sz="0" w:space="0" w:color="auto"/>
      </w:divBdr>
    </w:div>
    <w:div w:id="767965826">
      <w:bodyDiv w:val="1"/>
      <w:marLeft w:val="0"/>
      <w:marRight w:val="0"/>
      <w:marTop w:val="0"/>
      <w:marBottom w:val="0"/>
      <w:divBdr>
        <w:top w:val="none" w:sz="0" w:space="0" w:color="auto"/>
        <w:left w:val="none" w:sz="0" w:space="0" w:color="auto"/>
        <w:bottom w:val="none" w:sz="0" w:space="0" w:color="auto"/>
        <w:right w:val="none" w:sz="0" w:space="0" w:color="auto"/>
      </w:divBdr>
    </w:div>
    <w:div w:id="776295145">
      <w:bodyDiv w:val="1"/>
      <w:marLeft w:val="0"/>
      <w:marRight w:val="0"/>
      <w:marTop w:val="0"/>
      <w:marBottom w:val="0"/>
      <w:divBdr>
        <w:top w:val="none" w:sz="0" w:space="0" w:color="auto"/>
        <w:left w:val="none" w:sz="0" w:space="0" w:color="auto"/>
        <w:bottom w:val="none" w:sz="0" w:space="0" w:color="auto"/>
        <w:right w:val="none" w:sz="0" w:space="0" w:color="auto"/>
      </w:divBdr>
    </w:div>
    <w:div w:id="776365197">
      <w:bodyDiv w:val="1"/>
      <w:marLeft w:val="0"/>
      <w:marRight w:val="0"/>
      <w:marTop w:val="0"/>
      <w:marBottom w:val="0"/>
      <w:divBdr>
        <w:top w:val="none" w:sz="0" w:space="0" w:color="auto"/>
        <w:left w:val="none" w:sz="0" w:space="0" w:color="auto"/>
        <w:bottom w:val="none" w:sz="0" w:space="0" w:color="auto"/>
        <w:right w:val="none" w:sz="0" w:space="0" w:color="auto"/>
      </w:divBdr>
    </w:div>
    <w:div w:id="776757468">
      <w:bodyDiv w:val="1"/>
      <w:marLeft w:val="0"/>
      <w:marRight w:val="0"/>
      <w:marTop w:val="0"/>
      <w:marBottom w:val="0"/>
      <w:divBdr>
        <w:top w:val="none" w:sz="0" w:space="0" w:color="auto"/>
        <w:left w:val="none" w:sz="0" w:space="0" w:color="auto"/>
        <w:bottom w:val="none" w:sz="0" w:space="0" w:color="auto"/>
        <w:right w:val="none" w:sz="0" w:space="0" w:color="auto"/>
      </w:divBdr>
    </w:div>
    <w:div w:id="778833477">
      <w:bodyDiv w:val="1"/>
      <w:marLeft w:val="0"/>
      <w:marRight w:val="0"/>
      <w:marTop w:val="0"/>
      <w:marBottom w:val="0"/>
      <w:divBdr>
        <w:top w:val="none" w:sz="0" w:space="0" w:color="auto"/>
        <w:left w:val="none" w:sz="0" w:space="0" w:color="auto"/>
        <w:bottom w:val="none" w:sz="0" w:space="0" w:color="auto"/>
        <w:right w:val="none" w:sz="0" w:space="0" w:color="auto"/>
      </w:divBdr>
    </w:div>
    <w:div w:id="779766833">
      <w:bodyDiv w:val="1"/>
      <w:marLeft w:val="0"/>
      <w:marRight w:val="0"/>
      <w:marTop w:val="0"/>
      <w:marBottom w:val="0"/>
      <w:divBdr>
        <w:top w:val="none" w:sz="0" w:space="0" w:color="auto"/>
        <w:left w:val="none" w:sz="0" w:space="0" w:color="auto"/>
        <w:bottom w:val="none" w:sz="0" w:space="0" w:color="auto"/>
        <w:right w:val="none" w:sz="0" w:space="0" w:color="auto"/>
      </w:divBdr>
    </w:div>
    <w:div w:id="782581586">
      <w:bodyDiv w:val="1"/>
      <w:marLeft w:val="0"/>
      <w:marRight w:val="0"/>
      <w:marTop w:val="0"/>
      <w:marBottom w:val="0"/>
      <w:divBdr>
        <w:top w:val="none" w:sz="0" w:space="0" w:color="auto"/>
        <w:left w:val="none" w:sz="0" w:space="0" w:color="auto"/>
        <w:bottom w:val="none" w:sz="0" w:space="0" w:color="auto"/>
        <w:right w:val="none" w:sz="0" w:space="0" w:color="auto"/>
      </w:divBdr>
    </w:div>
    <w:div w:id="784349341">
      <w:bodyDiv w:val="1"/>
      <w:marLeft w:val="0"/>
      <w:marRight w:val="0"/>
      <w:marTop w:val="0"/>
      <w:marBottom w:val="0"/>
      <w:divBdr>
        <w:top w:val="none" w:sz="0" w:space="0" w:color="auto"/>
        <w:left w:val="none" w:sz="0" w:space="0" w:color="auto"/>
        <w:bottom w:val="none" w:sz="0" w:space="0" w:color="auto"/>
        <w:right w:val="none" w:sz="0" w:space="0" w:color="auto"/>
      </w:divBdr>
    </w:div>
    <w:div w:id="787433269">
      <w:bodyDiv w:val="1"/>
      <w:marLeft w:val="0"/>
      <w:marRight w:val="0"/>
      <w:marTop w:val="0"/>
      <w:marBottom w:val="0"/>
      <w:divBdr>
        <w:top w:val="none" w:sz="0" w:space="0" w:color="auto"/>
        <w:left w:val="none" w:sz="0" w:space="0" w:color="auto"/>
        <w:bottom w:val="none" w:sz="0" w:space="0" w:color="auto"/>
        <w:right w:val="none" w:sz="0" w:space="0" w:color="auto"/>
      </w:divBdr>
    </w:div>
    <w:div w:id="791096542">
      <w:bodyDiv w:val="1"/>
      <w:marLeft w:val="0"/>
      <w:marRight w:val="0"/>
      <w:marTop w:val="0"/>
      <w:marBottom w:val="0"/>
      <w:divBdr>
        <w:top w:val="none" w:sz="0" w:space="0" w:color="auto"/>
        <w:left w:val="none" w:sz="0" w:space="0" w:color="auto"/>
        <w:bottom w:val="none" w:sz="0" w:space="0" w:color="auto"/>
        <w:right w:val="none" w:sz="0" w:space="0" w:color="auto"/>
      </w:divBdr>
      <w:divsChild>
        <w:div w:id="535392168">
          <w:marLeft w:val="1080"/>
          <w:marRight w:val="0"/>
          <w:marTop w:val="100"/>
          <w:marBottom w:val="0"/>
          <w:divBdr>
            <w:top w:val="none" w:sz="0" w:space="0" w:color="auto"/>
            <w:left w:val="none" w:sz="0" w:space="0" w:color="auto"/>
            <w:bottom w:val="none" w:sz="0" w:space="0" w:color="auto"/>
            <w:right w:val="none" w:sz="0" w:space="0" w:color="auto"/>
          </w:divBdr>
        </w:div>
      </w:divsChild>
    </w:div>
    <w:div w:id="797456734">
      <w:bodyDiv w:val="1"/>
      <w:marLeft w:val="0"/>
      <w:marRight w:val="0"/>
      <w:marTop w:val="0"/>
      <w:marBottom w:val="0"/>
      <w:divBdr>
        <w:top w:val="none" w:sz="0" w:space="0" w:color="auto"/>
        <w:left w:val="none" w:sz="0" w:space="0" w:color="auto"/>
        <w:bottom w:val="none" w:sz="0" w:space="0" w:color="auto"/>
        <w:right w:val="none" w:sz="0" w:space="0" w:color="auto"/>
      </w:divBdr>
    </w:div>
    <w:div w:id="807433636">
      <w:bodyDiv w:val="1"/>
      <w:marLeft w:val="0"/>
      <w:marRight w:val="0"/>
      <w:marTop w:val="0"/>
      <w:marBottom w:val="0"/>
      <w:divBdr>
        <w:top w:val="none" w:sz="0" w:space="0" w:color="auto"/>
        <w:left w:val="none" w:sz="0" w:space="0" w:color="auto"/>
        <w:bottom w:val="none" w:sz="0" w:space="0" w:color="auto"/>
        <w:right w:val="none" w:sz="0" w:space="0" w:color="auto"/>
      </w:divBdr>
    </w:div>
    <w:div w:id="808933344">
      <w:bodyDiv w:val="1"/>
      <w:marLeft w:val="0"/>
      <w:marRight w:val="0"/>
      <w:marTop w:val="0"/>
      <w:marBottom w:val="0"/>
      <w:divBdr>
        <w:top w:val="none" w:sz="0" w:space="0" w:color="auto"/>
        <w:left w:val="none" w:sz="0" w:space="0" w:color="auto"/>
        <w:bottom w:val="none" w:sz="0" w:space="0" w:color="auto"/>
        <w:right w:val="none" w:sz="0" w:space="0" w:color="auto"/>
      </w:divBdr>
    </w:div>
    <w:div w:id="811168546">
      <w:bodyDiv w:val="1"/>
      <w:marLeft w:val="0"/>
      <w:marRight w:val="0"/>
      <w:marTop w:val="0"/>
      <w:marBottom w:val="0"/>
      <w:divBdr>
        <w:top w:val="none" w:sz="0" w:space="0" w:color="auto"/>
        <w:left w:val="none" w:sz="0" w:space="0" w:color="auto"/>
        <w:bottom w:val="none" w:sz="0" w:space="0" w:color="auto"/>
        <w:right w:val="none" w:sz="0" w:space="0" w:color="auto"/>
      </w:divBdr>
    </w:div>
    <w:div w:id="812451560">
      <w:bodyDiv w:val="1"/>
      <w:marLeft w:val="0"/>
      <w:marRight w:val="0"/>
      <w:marTop w:val="0"/>
      <w:marBottom w:val="0"/>
      <w:divBdr>
        <w:top w:val="none" w:sz="0" w:space="0" w:color="auto"/>
        <w:left w:val="none" w:sz="0" w:space="0" w:color="auto"/>
        <w:bottom w:val="none" w:sz="0" w:space="0" w:color="auto"/>
        <w:right w:val="none" w:sz="0" w:space="0" w:color="auto"/>
      </w:divBdr>
    </w:div>
    <w:div w:id="820123617">
      <w:bodyDiv w:val="1"/>
      <w:marLeft w:val="0"/>
      <w:marRight w:val="0"/>
      <w:marTop w:val="0"/>
      <w:marBottom w:val="0"/>
      <w:divBdr>
        <w:top w:val="none" w:sz="0" w:space="0" w:color="auto"/>
        <w:left w:val="none" w:sz="0" w:space="0" w:color="auto"/>
        <w:bottom w:val="none" w:sz="0" w:space="0" w:color="auto"/>
        <w:right w:val="none" w:sz="0" w:space="0" w:color="auto"/>
      </w:divBdr>
    </w:div>
    <w:div w:id="822967585">
      <w:bodyDiv w:val="1"/>
      <w:marLeft w:val="0"/>
      <w:marRight w:val="0"/>
      <w:marTop w:val="0"/>
      <w:marBottom w:val="0"/>
      <w:divBdr>
        <w:top w:val="none" w:sz="0" w:space="0" w:color="auto"/>
        <w:left w:val="none" w:sz="0" w:space="0" w:color="auto"/>
        <w:bottom w:val="none" w:sz="0" w:space="0" w:color="auto"/>
        <w:right w:val="none" w:sz="0" w:space="0" w:color="auto"/>
      </w:divBdr>
    </w:div>
    <w:div w:id="824468715">
      <w:bodyDiv w:val="1"/>
      <w:marLeft w:val="0"/>
      <w:marRight w:val="0"/>
      <w:marTop w:val="0"/>
      <w:marBottom w:val="0"/>
      <w:divBdr>
        <w:top w:val="none" w:sz="0" w:space="0" w:color="auto"/>
        <w:left w:val="none" w:sz="0" w:space="0" w:color="auto"/>
        <w:bottom w:val="none" w:sz="0" w:space="0" w:color="auto"/>
        <w:right w:val="none" w:sz="0" w:space="0" w:color="auto"/>
      </w:divBdr>
    </w:div>
    <w:div w:id="828399364">
      <w:bodyDiv w:val="1"/>
      <w:marLeft w:val="0"/>
      <w:marRight w:val="0"/>
      <w:marTop w:val="0"/>
      <w:marBottom w:val="0"/>
      <w:divBdr>
        <w:top w:val="none" w:sz="0" w:space="0" w:color="auto"/>
        <w:left w:val="none" w:sz="0" w:space="0" w:color="auto"/>
        <w:bottom w:val="none" w:sz="0" w:space="0" w:color="auto"/>
        <w:right w:val="none" w:sz="0" w:space="0" w:color="auto"/>
      </w:divBdr>
    </w:div>
    <w:div w:id="829059929">
      <w:bodyDiv w:val="1"/>
      <w:marLeft w:val="0"/>
      <w:marRight w:val="0"/>
      <w:marTop w:val="0"/>
      <w:marBottom w:val="0"/>
      <w:divBdr>
        <w:top w:val="none" w:sz="0" w:space="0" w:color="auto"/>
        <w:left w:val="none" w:sz="0" w:space="0" w:color="auto"/>
        <w:bottom w:val="none" w:sz="0" w:space="0" w:color="auto"/>
        <w:right w:val="none" w:sz="0" w:space="0" w:color="auto"/>
      </w:divBdr>
    </w:div>
    <w:div w:id="836657002">
      <w:bodyDiv w:val="1"/>
      <w:marLeft w:val="0"/>
      <w:marRight w:val="0"/>
      <w:marTop w:val="0"/>
      <w:marBottom w:val="0"/>
      <w:divBdr>
        <w:top w:val="none" w:sz="0" w:space="0" w:color="auto"/>
        <w:left w:val="none" w:sz="0" w:space="0" w:color="auto"/>
        <w:bottom w:val="none" w:sz="0" w:space="0" w:color="auto"/>
        <w:right w:val="none" w:sz="0" w:space="0" w:color="auto"/>
      </w:divBdr>
    </w:div>
    <w:div w:id="839078556">
      <w:bodyDiv w:val="1"/>
      <w:marLeft w:val="0"/>
      <w:marRight w:val="0"/>
      <w:marTop w:val="0"/>
      <w:marBottom w:val="0"/>
      <w:divBdr>
        <w:top w:val="none" w:sz="0" w:space="0" w:color="auto"/>
        <w:left w:val="none" w:sz="0" w:space="0" w:color="auto"/>
        <w:bottom w:val="none" w:sz="0" w:space="0" w:color="auto"/>
        <w:right w:val="none" w:sz="0" w:space="0" w:color="auto"/>
      </w:divBdr>
    </w:div>
    <w:div w:id="840584870">
      <w:bodyDiv w:val="1"/>
      <w:marLeft w:val="0"/>
      <w:marRight w:val="0"/>
      <w:marTop w:val="0"/>
      <w:marBottom w:val="0"/>
      <w:divBdr>
        <w:top w:val="none" w:sz="0" w:space="0" w:color="auto"/>
        <w:left w:val="none" w:sz="0" w:space="0" w:color="auto"/>
        <w:bottom w:val="none" w:sz="0" w:space="0" w:color="auto"/>
        <w:right w:val="none" w:sz="0" w:space="0" w:color="auto"/>
      </w:divBdr>
    </w:div>
    <w:div w:id="843860504">
      <w:bodyDiv w:val="1"/>
      <w:marLeft w:val="0"/>
      <w:marRight w:val="0"/>
      <w:marTop w:val="0"/>
      <w:marBottom w:val="0"/>
      <w:divBdr>
        <w:top w:val="none" w:sz="0" w:space="0" w:color="auto"/>
        <w:left w:val="none" w:sz="0" w:space="0" w:color="auto"/>
        <w:bottom w:val="none" w:sz="0" w:space="0" w:color="auto"/>
        <w:right w:val="none" w:sz="0" w:space="0" w:color="auto"/>
      </w:divBdr>
    </w:div>
    <w:div w:id="845903573">
      <w:bodyDiv w:val="1"/>
      <w:marLeft w:val="0"/>
      <w:marRight w:val="0"/>
      <w:marTop w:val="0"/>
      <w:marBottom w:val="0"/>
      <w:divBdr>
        <w:top w:val="none" w:sz="0" w:space="0" w:color="auto"/>
        <w:left w:val="none" w:sz="0" w:space="0" w:color="auto"/>
        <w:bottom w:val="none" w:sz="0" w:space="0" w:color="auto"/>
        <w:right w:val="none" w:sz="0" w:space="0" w:color="auto"/>
      </w:divBdr>
    </w:div>
    <w:div w:id="846478575">
      <w:bodyDiv w:val="1"/>
      <w:marLeft w:val="0"/>
      <w:marRight w:val="0"/>
      <w:marTop w:val="0"/>
      <w:marBottom w:val="0"/>
      <w:divBdr>
        <w:top w:val="none" w:sz="0" w:space="0" w:color="auto"/>
        <w:left w:val="none" w:sz="0" w:space="0" w:color="auto"/>
        <w:bottom w:val="none" w:sz="0" w:space="0" w:color="auto"/>
        <w:right w:val="none" w:sz="0" w:space="0" w:color="auto"/>
      </w:divBdr>
    </w:div>
    <w:div w:id="850098348">
      <w:bodyDiv w:val="1"/>
      <w:marLeft w:val="0"/>
      <w:marRight w:val="0"/>
      <w:marTop w:val="0"/>
      <w:marBottom w:val="0"/>
      <w:divBdr>
        <w:top w:val="none" w:sz="0" w:space="0" w:color="auto"/>
        <w:left w:val="none" w:sz="0" w:space="0" w:color="auto"/>
        <w:bottom w:val="none" w:sz="0" w:space="0" w:color="auto"/>
        <w:right w:val="none" w:sz="0" w:space="0" w:color="auto"/>
      </w:divBdr>
    </w:div>
    <w:div w:id="855584384">
      <w:bodyDiv w:val="1"/>
      <w:marLeft w:val="0"/>
      <w:marRight w:val="0"/>
      <w:marTop w:val="0"/>
      <w:marBottom w:val="0"/>
      <w:divBdr>
        <w:top w:val="none" w:sz="0" w:space="0" w:color="auto"/>
        <w:left w:val="none" w:sz="0" w:space="0" w:color="auto"/>
        <w:bottom w:val="none" w:sz="0" w:space="0" w:color="auto"/>
        <w:right w:val="none" w:sz="0" w:space="0" w:color="auto"/>
      </w:divBdr>
    </w:div>
    <w:div w:id="855654893">
      <w:bodyDiv w:val="1"/>
      <w:marLeft w:val="0"/>
      <w:marRight w:val="0"/>
      <w:marTop w:val="0"/>
      <w:marBottom w:val="0"/>
      <w:divBdr>
        <w:top w:val="none" w:sz="0" w:space="0" w:color="auto"/>
        <w:left w:val="none" w:sz="0" w:space="0" w:color="auto"/>
        <w:bottom w:val="none" w:sz="0" w:space="0" w:color="auto"/>
        <w:right w:val="none" w:sz="0" w:space="0" w:color="auto"/>
      </w:divBdr>
    </w:div>
    <w:div w:id="856236521">
      <w:bodyDiv w:val="1"/>
      <w:marLeft w:val="0"/>
      <w:marRight w:val="0"/>
      <w:marTop w:val="0"/>
      <w:marBottom w:val="0"/>
      <w:divBdr>
        <w:top w:val="none" w:sz="0" w:space="0" w:color="auto"/>
        <w:left w:val="none" w:sz="0" w:space="0" w:color="auto"/>
        <w:bottom w:val="none" w:sz="0" w:space="0" w:color="auto"/>
        <w:right w:val="none" w:sz="0" w:space="0" w:color="auto"/>
      </w:divBdr>
    </w:div>
    <w:div w:id="857432860">
      <w:bodyDiv w:val="1"/>
      <w:marLeft w:val="0"/>
      <w:marRight w:val="0"/>
      <w:marTop w:val="0"/>
      <w:marBottom w:val="0"/>
      <w:divBdr>
        <w:top w:val="none" w:sz="0" w:space="0" w:color="auto"/>
        <w:left w:val="none" w:sz="0" w:space="0" w:color="auto"/>
        <w:bottom w:val="none" w:sz="0" w:space="0" w:color="auto"/>
        <w:right w:val="none" w:sz="0" w:space="0" w:color="auto"/>
      </w:divBdr>
    </w:div>
    <w:div w:id="858550017">
      <w:bodyDiv w:val="1"/>
      <w:marLeft w:val="0"/>
      <w:marRight w:val="0"/>
      <w:marTop w:val="0"/>
      <w:marBottom w:val="0"/>
      <w:divBdr>
        <w:top w:val="none" w:sz="0" w:space="0" w:color="auto"/>
        <w:left w:val="none" w:sz="0" w:space="0" w:color="auto"/>
        <w:bottom w:val="none" w:sz="0" w:space="0" w:color="auto"/>
        <w:right w:val="none" w:sz="0" w:space="0" w:color="auto"/>
      </w:divBdr>
    </w:div>
    <w:div w:id="861161930">
      <w:bodyDiv w:val="1"/>
      <w:marLeft w:val="0"/>
      <w:marRight w:val="0"/>
      <w:marTop w:val="0"/>
      <w:marBottom w:val="0"/>
      <w:divBdr>
        <w:top w:val="none" w:sz="0" w:space="0" w:color="auto"/>
        <w:left w:val="none" w:sz="0" w:space="0" w:color="auto"/>
        <w:bottom w:val="none" w:sz="0" w:space="0" w:color="auto"/>
        <w:right w:val="none" w:sz="0" w:space="0" w:color="auto"/>
      </w:divBdr>
    </w:div>
    <w:div w:id="861747079">
      <w:bodyDiv w:val="1"/>
      <w:marLeft w:val="0"/>
      <w:marRight w:val="0"/>
      <w:marTop w:val="0"/>
      <w:marBottom w:val="0"/>
      <w:divBdr>
        <w:top w:val="none" w:sz="0" w:space="0" w:color="auto"/>
        <w:left w:val="none" w:sz="0" w:space="0" w:color="auto"/>
        <w:bottom w:val="none" w:sz="0" w:space="0" w:color="auto"/>
        <w:right w:val="none" w:sz="0" w:space="0" w:color="auto"/>
      </w:divBdr>
    </w:div>
    <w:div w:id="864098409">
      <w:bodyDiv w:val="1"/>
      <w:marLeft w:val="0"/>
      <w:marRight w:val="0"/>
      <w:marTop w:val="0"/>
      <w:marBottom w:val="0"/>
      <w:divBdr>
        <w:top w:val="none" w:sz="0" w:space="0" w:color="auto"/>
        <w:left w:val="none" w:sz="0" w:space="0" w:color="auto"/>
        <w:bottom w:val="none" w:sz="0" w:space="0" w:color="auto"/>
        <w:right w:val="none" w:sz="0" w:space="0" w:color="auto"/>
      </w:divBdr>
    </w:div>
    <w:div w:id="868571571">
      <w:bodyDiv w:val="1"/>
      <w:marLeft w:val="0"/>
      <w:marRight w:val="0"/>
      <w:marTop w:val="0"/>
      <w:marBottom w:val="0"/>
      <w:divBdr>
        <w:top w:val="none" w:sz="0" w:space="0" w:color="auto"/>
        <w:left w:val="none" w:sz="0" w:space="0" w:color="auto"/>
        <w:bottom w:val="none" w:sz="0" w:space="0" w:color="auto"/>
        <w:right w:val="none" w:sz="0" w:space="0" w:color="auto"/>
      </w:divBdr>
    </w:div>
    <w:div w:id="872888178">
      <w:bodyDiv w:val="1"/>
      <w:marLeft w:val="0"/>
      <w:marRight w:val="0"/>
      <w:marTop w:val="0"/>
      <w:marBottom w:val="0"/>
      <w:divBdr>
        <w:top w:val="none" w:sz="0" w:space="0" w:color="auto"/>
        <w:left w:val="none" w:sz="0" w:space="0" w:color="auto"/>
        <w:bottom w:val="none" w:sz="0" w:space="0" w:color="auto"/>
        <w:right w:val="none" w:sz="0" w:space="0" w:color="auto"/>
      </w:divBdr>
    </w:div>
    <w:div w:id="873083988">
      <w:bodyDiv w:val="1"/>
      <w:marLeft w:val="0"/>
      <w:marRight w:val="0"/>
      <w:marTop w:val="0"/>
      <w:marBottom w:val="0"/>
      <w:divBdr>
        <w:top w:val="none" w:sz="0" w:space="0" w:color="auto"/>
        <w:left w:val="none" w:sz="0" w:space="0" w:color="auto"/>
        <w:bottom w:val="none" w:sz="0" w:space="0" w:color="auto"/>
        <w:right w:val="none" w:sz="0" w:space="0" w:color="auto"/>
      </w:divBdr>
    </w:div>
    <w:div w:id="875895386">
      <w:bodyDiv w:val="1"/>
      <w:marLeft w:val="0"/>
      <w:marRight w:val="0"/>
      <w:marTop w:val="0"/>
      <w:marBottom w:val="0"/>
      <w:divBdr>
        <w:top w:val="none" w:sz="0" w:space="0" w:color="auto"/>
        <w:left w:val="none" w:sz="0" w:space="0" w:color="auto"/>
        <w:bottom w:val="none" w:sz="0" w:space="0" w:color="auto"/>
        <w:right w:val="none" w:sz="0" w:space="0" w:color="auto"/>
      </w:divBdr>
    </w:div>
    <w:div w:id="876356623">
      <w:bodyDiv w:val="1"/>
      <w:marLeft w:val="0"/>
      <w:marRight w:val="0"/>
      <w:marTop w:val="0"/>
      <w:marBottom w:val="0"/>
      <w:divBdr>
        <w:top w:val="none" w:sz="0" w:space="0" w:color="auto"/>
        <w:left w:val="none" w:sz="0" w:space="0" w:color="auto"/>
        <w:bottom w:val="none" w:sz="0" w:space="0" w:color="auto"/>
        <w:right w:val="none" w:sz="0" w:space="0" w:color="auto"/>
      </w:divBdr>
    </w:div>
    <w:div w:id="890116223">
      <w:bodyDiv w:val="1"/>
      <w:marLeft w:val="0"/>
      <w:marRight w:val="0"/>
      <w:marTop w:val="0"/>
      <w:marBottom w:val="0"/>
      <w:divBdr>
        <w:top w:val="none" w:sz="0" w:space="0" w:color="auto"/>
        <w:left w:val="none" w:sz="0" w:space="0" w:color="auto"/>
        <w:bottom w:val="none" w:sz="0" w:space="0" w:color="auto"/>
        <w:right w:val="none" w:sz="0" w:space="0" w:color="auto"/>
      </w:divBdr>
    </w:div>
    <w:div w:id="894315823">
      <w:bodyDiv w:val="1"/>
      <w:marLeft w:val="0"/>
      <w:marRight w:val="0"/>
      <w:marTop w:val="0"/>
      <w:marBottom w:val="0"/>
      <w:divBdr>
        <w:top w:val="none" w:sz="0" w:space="0" w:color="auto"/>
        <w:left w:val="none" w:sz="0" w:space="0" w:color="auto"/>
        <w:bottom w:val="none" w:sz="0" w:space="0" w:color="auto"/>
        <w:right w:val="none" w:sz="0" w:space="0" w:color="auto"/>
      </w:divBdr>
    </w:div>
    <w:div w:id="894661670">
      <w:bodyDiv w:val="1"/>
      <w:marLeft w:val="0"/>
      <w:marRight w:val="0"/>
      <w:marTop w:val="0"/>
      <w:marBottom w:val="0"/>
      <w:divBdr>
        <w:top w:val="none" w:sz="0" w:space="0" w:color="auto"/>
        <w:left w:val="none" w:sz="0" w:space="0" w:color="auto"/>
        <w:bottom w:val="none" w:sz="0" w:space="0" w:color="auto"/>
        <w:right w:val="none" w:sz="0" w:space="0" w:color="auto"/>
      </w:divBdr>
    </w:div>
    <w:div w:id="897977968">
      <w:bodyDiv w:val="1"/>
      <w:marLeft w:val="0"/>
      <w:marRight w:val="0"/>
      <w:marTop w:val="0"/>
      <w:marBottom w:val="0"/>
      <w:divBdr>
        <w:top w:val="none" w:sz="0" w:space="0" w:color="auto"/>
        <w:left w:val="none" w:sz="0" w:space="0" w:color="auto"/>
        <w:bottom w:val="none" w:sz="0" w:space="0" w:color="auto"/>
        <w:right w:val="none" w:sz="0" w:space="0" w:color="auto"/>
      </w:divBdr>
    </w:div>
    <w:div w:id="904145833">
      <w:bodyDiv w:val="1"/>
      <w:marLeft w:val="0"/>
      <w:marRight w:val="0"/>
      <w:marTop w:val="0"/>
      <w:marBottom w:val="0"/>
      <w:divBdr>
        <w:top w:val="none" w:sz="0" w:space="0" w:color="auto"/>
        <w:left w:val="none" w:sz="0" w:space="0" w:color="auto"/>
        <w:bottom w:val="none" w:sz="0" w:space="0" w:color="auto"/>
        <w:right w:val="none" w:sz="0" w:space="0" w:color="auto"/>
      </w:divBdr>
    </w:div>
    <w:div w:id="904995443">
      <w:bodyDiv w:val="1"/>
      <w:marLeft w:val="0"/>
      <w:marRight w:val="0"/>
      <w:marTop w:val="0"/>
      <w:marBottom w:val="0"/>
      <w:divBdr>
        <w:top w:val="none" w:sz="0" w:space="0" w:color="auto"/>
        <w:left w:val="none" w:sz="0" w:space="0" w:color="auto"/>
        <w:bottom w:val="none" w:sz="0" w:space="0" w:color="auto"/>
        <w:right w:val="none" w:sz="0" w:space="0" w:color="auto"/>
      </w:divBdr>
    </w:div>
    <w:div w:id="905455396">
      <w:bodyDiv w:val="1"/>
      <w:marLeft w:val="0"/>
      <w:marRight w:val="0"/>
      <w:marTop w:val="0"/>
      <w:marBottom w:val="0"/>
      <w:divBdr>
        <w:top w:val="none" w:sz="0" w:space="0" w:color="auto"/>
        <w:left w:val="none" w:sz="0" w:space="0" w:color="auto"/>
        <w:bottom w:val="none" w:sz="0" w:space="0" w:color="auto"/>
        <w:right w:val="none" w:sz="0" w:space="0" w:color="auto"/>
      </w:divBdr>
    </w:div>
    <w:div w:id="908080415">
      <w:bodyDiv w:val="1"/>
      <w:marLeft w:val="0"/>
      <w:marRight w:val="0"/>
      <w:marTop w:val="0"/>
      <w:marBottom w:val="0"/>
      <w:divBdr>
        <w:top w:val="none" w:sz="0" w:space="0" w:color="auto"/>
        <w:left w:val="none" w:sz="0" w:space="0" w:color="auto"/>
        <w:bottom w:val="none" w:sz="0" w:space="0" w:color="auto"/>
        <w:right w:val="none" w:sz="0" w:space="0" w:color="auto"/>
      </w:divBdr>
    </w:div>
    <w:div w:id="910771209">
      <w:bodyDiv w:val="1"/>
      <w:marLeft w:val="0"/>
      <w:marRight w:val="0"/>
      <w:marTop w:val="0"/>
      <w:marBottom w:val="0"/>
      <w:divBdr>
        <w:top w:val="none" w:sz="0" w:space="0" w:color="auto"/>
        <w:left w:val="none" w:sz="0" w:space="0" w:color="auto"/>
        <w:bottom w:val="none" w:sz="0" w:space="0" w:color="auto"/>
        <w:right w:val="none" w:sz="0" w:space="0" w:color="auto"/>
      </w:divBdr>
    </w:div>
    <w:div w:id="912199323">
      <w:bodyDiv w:val="1"/>
      <w:marLeft w:val="0"/>
      <w:marRight w:val="0"/>
      <w:marTop w:val="0"/>
      <w:marBottom w:val="0"/>
      <w:divBdr>
        <w:top w:val="none" w:sz="0" w:space="0" w:color="auto"/>
        <w:left w:val="none" w:sz="0" w:space="0" w:color="auto"/>
        <w:bottom w:val="none" w:sz="0" w:space="0" w:color="auto"/>
        <w:right w:val="none" w:sz="0" w:space="0" w:color="auto"/>
      </w:divBdr>
    </w:div>
    <w:div w:id="913050129">
      <w:bodyDiv w:val="1"/>
      <w:marLeft w:val="0"/>
      <w:marRight w:val="0"/>
      <w:marTop w:val="0"/>
      <w:marBottom w:val="0"/>
      <w:divBdr>
        <w:top w:val="none" w:sz="0" w:space="0" w:color="auto"/>
        <w:left w:val="none" w:sz="0" w:space="0" w:color="auto"/>
        <w:bottom w:val="none" w:sz="0" w:space="0" w:color="auto"/>
        <w:right w:val="none" w:sz="0" w:space="0" w:color="auto"/>
      </w:divBdr>
    </w:div>
    <w:div w:id="916790629">
      <w:bodyDiv w:val="1"/>
      <w:marLeft w:val="0"/>
      <w:marRight w:val="0"/>
      <w:marTop w:val="0"/>
      <w:marBottom w:val="0"/>
      <w:divBdr>
        <w:top w:val="none" w:sz="0" w:space="0" w:color="auto"/>
        <w:left w:val="none" w:sz="0" w:space="0" w:color="auto"/>
        <w:bottom w:val="none" w:sz="0" w:space="0" w:color="auto"/>
        <w:right w:val="none" w:sz="0" w:space="0" w:color="auto"/>
      </w:divBdr>
    </w:div>
    <w:div w:id="922226625">
      <w:bodyDiv w:val="1"/>
      <w:marLeft w:val="0"/>
      <w:marRight w:val="0"/>
      <w:marTop w:val="0"/>
      <w:marBottom w:val="0"/>
      <w:divBdr>
        <w:top w:val="none" w:sz="0" w:space="0" w:color="auto"/>
        <w:left w:val="none" w:sz="0" w:space="0" w:color="auto"/>
        <w:bottom w:val="none" w:sz="0" w:space="0" w:color="auto"/>
        <w:right w:val="none" w:sz="0" w:space="0" w:color="auto"/>
      </w:divBdr>
    </w:div>
    <w:div w:id="925966558">
      <w:bodyDiv w:val="1"/>
      <w:marLeft w:val="0"/>
      <w:marRight w:val="0"/>
      <w:marTop w:val="0"/>
      <w:marBottom w:val="0"/>
      <w:divBdr>
        <w:top w:val="none" w:sz="0" w:space="0" w:color="auto"/>
        <w:left w:val="none" w:sz="0" w:space="0" w:color="auto"/>
        <w:bottom w:val="none" w:sz="0" w:space="0" w:color="auto"/>
        <w:right w:val="none" w:sz="0" w:space="0" w:color="auto"/>
      </w:divBdr>
    </w:div>
    <w:div w:id="927739228">
      <w:bodyDiv w:val="1"/>
      <w:marLeft w:val="0"/>
      <w:marRight w:val="0"/>
      <w:marTop w:val="0"/>
      <w:marBottom w:val="0"/>
      <w:divBdr>
        <w:top w:val="none" w:sz="0" w:space="0" w:color="auto"/>
        <w:left w:val="none" w:sz="0" w:space="0" w:color="auto"/>
        <w:bottom w:val="none" w:sz="0" w:space="0" w:color="auto"/>
        <w:right w:val="none" w:sz="0" w:space="0" w:color="auto"/>
      </w:divBdr>
    </w:div>
    <w:div w:id="933632424">
      <w:bodyDiv w:val="1"/>
      <w:marLeft w:val="0"/>
      <w:marRight w:val="0"/>
      <w:marTop w:val="0"/>
      <w:marBottom w:val="0"/>
      <w:divBdr>
        <w:top w:val="none" w:sz="0" w:space="0" w:color="auto"/>
        <w:left w:val="none" w:sz="0" w:space="0" w:color="auto"/>
        <w:bottom w:val="none" w:sz="0" w:space="0" w:color="auto"/>
        <w:right w:val="none" w:sz="0" w:space="0" w:color="auto"/>
      </w:divBdr>
    </w:div>
    <w:div w:id="937761217">
      <w:bodyDiv w:val="1"/>
      <w:marLeft w:val="0"/>
      <w:marRight w:val="0"/>
      <w:marTop w:val="0"/>
      <w:marBottom w:val="0"/>
      <w:divBdr>
        <w:top w:val="none" w:sz="0" w:space="0" w:color="auto"/>
        <w:left w:val="none" w:sz="0" w:space="0" w:color="auto"/>
        <w:bottom w:val="none" w:sz="0" w:space="0" w:color="auto"/>
        <w:right w:val="none" w:sz="0" w:space="0" w:color="auto"/>
      </w:divBdr>
    </w:div>
    <w:div w:id="938682374">
      <w:bodyDiv w:val="1"/>
      <w:marLeft w:val="0"/>
      <w:marRight w:val="0"/>
      <w:marTop w:val="0"/>
      <w:marBottom w:val="0"/>
      <w:divBdr>
        <w:top w:val="none" w:sz="0" w:space="0" w:color="auto"/>
        <w:left w:val="none" w:sz="0" w:space="0" w:color="auto"/>
        <w:bottom w:val="none" w:sz="0" w:space="0" w:color="auto"/>
        <w:right w:val="none" w:sz="0" w:space="0" w:color="auto"/>
      </w:divBdr>
    </w:div>
    <w:div w:id="939143777">
      <w:bodyDiv w:val="1"/>
      <w:marLeft w:val="0"/>
      <w:marRight w:val="0"/>
      <w:marTop w:val="0"/>
      <w:marBottom w:val="0"/>
      <w:divBdr>
        <w:top w:val="none" w:sz="0" w:space="0" w:color="auto"/>
        <w:left w:val="none" w:sz="0" w:space="0" w:color="auto"/>
        <w:bottom w:val="none" w:sz="0" w:space="0" w:color="auto"/>
        <w:right w:val="none" w:sz="0" w:space="0" w:color="auto"/>
      </w:divBdr>
    </w:div>
    <w:div w:id="939144626">
      <w:bodyDiv w:val="1"/>
      <w:marLeft w:val="0"/>
      <w:marRight w:val="0"/>
      <w:marTop w:val="0"/>
      <w:marBottom w:val="0"/>
      <w:divBdr>
        <w:top w:val="none" w:sz="0" w:space="0" w:color="auto"/>
        <w:left w:val="none" w:sz="0" w:space="0" w:color="auto"/>
        <w:bottom w:val="none" w:sz="0" w:space="0" w:color="auto"/>
        <w:right w:val="none" w:sz="0" w:space="0" w:color="auto"/>
      </w:divBdr>
    </w:div>
    <w:div w:id="946228698">
      <w:bodyDiv w:val="1"/>
      <w:marLeft w:val="0"/>
      <w:marRight w:val="0"/>
      <w:marTop w:val="0"/>
      <w:marBottom w:val="0"/>
      <w:divBdr>
        <w:top w:val="none" w:sz="0" w:space="0" w:color="auto"/>
        <w:left w:val="none" w:sz="0" w:space="0" w:color="auto"/>
        <w:bottom w:val="none" w:sz="0" w:space="0" w:color="auto"/>
        <w:right w:val="none" w:sz="0" w:space="0" w:color="auto"/>
      </w:divBdr>
    </w:div>
    <w:div w:id="950237507">
      <w:bodyDiv w:val="1"/>
      <w:marLeft w:val="0"/>
      <w:marRight w:val="0"/>
      <w:marTop w:val="0"/>
      <w:marBottom w:val="0"/>
      <w:divBdr>
        <w:top w:val="none" w:sz="0" w:space="0" w:color="auto"/>
        <w:left w:val="none" w:sz="0" w:space="0" w:color="auto"/>
        <w:bottom w:val="none" w:sz="0" w:space="0" w:color="auto"/>
        <w:right w:val="none" w:sz="0" w:space="0" w:color="auto"/>
      </w:divBdr>
    </w:div>
    <w:div w:id="950550370">
      <w:bodyDiv w:val="1"/>
      <w:marLeft w:val="0"/>
      <w:marRight w:val="0"/>
      <w:marTop w:val="0"/>
      <w:marBottom w:val="0"/>
      <w:divBdr>
        <w:top w:val="none" w:sz="0" w:space="0" w:color="auto"/>
        <w:left w:val="none" w:sz="0" w:space="0" w:color="auto"/>
        <w:bottom w:val="none" w:sz="0" w:space="0" w:color="auto"/>
        <w:right w:val="none" w:sz="0" w:space="0" w:color="auto"/>
      </w:divBdr>
    </w:div>
    <w:div w:id="952244597">
      <w:bodyDiv w:val="1"/>
      <w:marLeft w:val="0"/>
      <w:marRight w:val="0"/>
      <w:marTop w:val="0"/>
      <w:marBottom w:val="0"/>
      <w:divBdr>
        <w:top w:val="none" w:sz="0" w:space="0" w:color="auto"/>
        <w:left w:val="none" w:sz="0" w:space="0" w:color="auto"/>
        <w:bottom w:val="none" w:sz="0" w:space="0" w:color="auto"/>
        <w:right w:val="none" w:sz="0" w:space="0" w:color="auto"/>
      </w:divBdr>
    </w:div>
    <w:div w:id="954672548">
      <w:bodyDiv w:val="1"/>
      <w:marLeft w:val="0"/>
      <w:marRight w:val="0"/>
      <w:marTop w:val="0"/>
      <w:marBottom w:val="0"/>
      <w:divBdr>
        <w:top w:val="none" w:sz="0" w:space="0" w:color="auto"/>
        <w:left w:val="none" w:sz="0" w:space="0" w:color="auto"/>
        <w:bottom w:val="none" w:sz="0" w:space="0" w:color="auto"/>
        <w:right w:val="none" w:sz="0" w:space="0" w:color="auto"/>
      </w:divBdr>
    </w:div>
    <w:div w:id="955453931">
      <w:bodyDiv w:val="1"/>
      <w:marLeft w:val="0"/>
      <w:marRight w:val="0"/>
      <w:marTop w:val="0"/>
      <w:marBottom w:val="0"/>
      <w:divBdr>
        <w:top w:val="none" w:sz="0" w:space="0" w:color="auto"/>
        <w:left w:val="none" w:sz="0" w:space="0" w:color="auto"/>
        <w:bottom w:val="none" w:sz="0" w:space="0" w:color="auto"/>
        <w:right w:val="none" w:sz="0" w:space="0" w:color="auto"/>
      </w:divBdr>
    </w:div>
    <w:div w:id="955791813">
      <w:bodyDiv w:val="1"/>
      <w:marLeft w:val="0"/>
      <w:marRight w:val="0"/>
      <w:marTop w:val="0"/>
      <w:marBottom w:val="0"/>
      <w:divBdr>
        <w:top w:val="none" w:sz="0" w:space="0" w:color="auto"/>
        <w:left w:val="none" w:sz="0" w:space="0" w:color="auto"/>
        <w:bottom w:val="none" w:sz="0" w:space="0" w:color="auto"/>
        <w:right w:val="none" w:sz="0" w:space="0" w:color="auto"/>
      </w:divBdr>
    </w:div>
    <w:div w:id="963270099">
      <w:bodyDiv w:val="1"/>
      <w:marLeft w:val="0"/>
      <w:marRight w:val="0"/>
      <w:marTop w:val="0"/>
      <w:marBottom w:val="0"/>
      <w:divBdr>
        <w:top w:val="none" w:sz="0" w:space="0" w:color="auto"/>
        <w:left w:val="none" w:sz="0" w:space="0" w:color="auto"/>
        <w:bottom w:val="none" w:sz="0" w:space="0" w:color="auto"/>
        <w:right w:val="none" w:sz="0" w:space="0" w:color="auto"/>
      </w:divBdr>
    </w:div>
    <w:div w:id="963660578">
      <w:bodyDiv w:val="1"/>
      <w:marLeft w:val="0"/>
      <w:marRight w:val="0"/>
      <w:marTop w:val="0"/>
      <w:marBottom w:val="0"/>
      <w:divBdr>
        <w:top w:val="none" w:sz="0" w:space="0" w:color="auto"/>
        <w:left w:val="none" w:sz="0" w:space="0" w:color="auto"/>
        <w:bottom w:val="none" w:sz="0" w:space="0" w:color="auto"/>
        <w:right w:val="none" w:sz="0" w:space="0" w:color="auto"/>
      </w:divBdr>
    </w:div>
    <w:div w:id="969553623">
      <w:bodyDiv w:val="1"/>
      <w:marLeft w:val="0"/>
      <w:marRight w:val="0"/>
      <w:marTop w:val="0"/>
      <w:marBottom w:val="0"/>
      <w:divBdr>
        <w:top w:val="none" w:sz="0" w:space="0" w:color="auto"/>
        <w:left w:val="none" w:sz="0" w:space="0" w:color="auto"/>
        <w:bottom w:val="none" w:sz="0" w:space="0" w:color="auto"/>
        <w:right w:val="none" w:sz="0" w:space="0" w:color="auto"/>
      </w:divBdr>
    </w:div>
    <w:div w:id="974409015">
      <w:bodyDiv w:val="1"/>
      <w:marLeft w:val="0"/>
      <w:marRight w:val="0"/>
      <w:marTop w:val="0"/>
      <w:marBottom w:val="0"/>
      <w:divBdr>
        <w:top w:val="none" w:sz="0" w:space="0" w:color="auto"/>
        <w:left w:val="none" w:sz="0" w:space="0" w:color="auto"/>
        <w:bottom w:val="none" w:sz="0" w:space="0" w:color="auto"/>
        <w:right w:val="none" w:sz="0" w:space="0" w:color="auto"/>
      </w:divBdr>
    </w:div>
    <w:div w:id="979073144">
      <w:bodyDiv w:val="1"/>
      <w:marLeft w:val="0"/>
      <w:marRight w:val="0"/>
      <w:marTop w:val="0"/>
      <w:marBottom w:val="0"/>
      <w:divBdr>
        <w:top w:val="none" w:sz="0" w:space="0" w:color="auto"/>
        <w:left w:val="none" w:sz="0" w:space="0" w:color="auto"/>
        <w:bottom w:val="none" w:sz="0" w:space="0" w:color="auto"/>
        <w:right w:val="none" w:sz="0" w:space="0" w:color="auto"/>
      </w:divBdr>
    </w:div>
    <w:div w:id="984047160">
      <w:bodyDiv w:val="1"/>
      <w:marLeft w:val="0"/>
      <w:marRight w:val="0"/>
      <w:marTop w:val="0"/>
      <w:marBottom w:val="0"/>
      <w:divBdr>
        <w:top w:val="none" w:sz="0" w:space="0" w:color="auto"/>
        <w:left w:val="none" w:sz="0" w:space="0" w:color="auto"/>
        <w:bottom w:val="none" w:sz="0" w:space="0" w:color="auto"/>
        <w:right w:val="none" w:sz="0" w:space="0" w:color="auto"/>
      </w:divBdr>
    </w:div>
    <w:div w:id="988022814">
      <w:bodyDiv w:val="1"/>
      <w:marLeft w:val="0"/>
      <w:marRight w:val="0"/>
      <w:marTop w:val="0"/>
      <w:marBottom w:val="0"/>
      <w:divBdr>
        <w:top w:val="none" w:sz="0" w:space="0" w:color="auto"/>
        <w:left w:val="none" w:sz="0" w:space="0" w:color="auto"/>
        <w:bottom w:val="none" w:sz="0" w:space="0" w:color="auto"/>
        <w:right w:val="none" w:sz="0" w:space="0" w:color="auto"/>
      </w:divBdr>
    </w:div>
    <w:div w:id="988829575">
      <w:bodyDiv w:val="1"/>
      <w:marLeft w:val="0"/>
      <w:marRight w:val="0"/>
      <w:marTop w:val="0"/>
      <w:marBottom w:val="0"/>
      <w:divBdr>
        <w:top w:val="none" w:sz="0" w:space="0" w:color="auto"/>
        <w:left w:val="none" w:sz="0" w:space="0" w:color="auto"/>
        <w:bottom w:val="none" w:sz="0" w:space="0" w:color="auto"/>
        <w:right w:val="none" w:sz="0" w:space="0" w:color="auto"/>
      </w:divBdr>
    </w:div>
    <w:div w:id="990864827">
      <w:bodyDiv w:val="1"/>
      <w:marLeft w:val="0"/>
      <w:marRight w:val="0"/>
      <w:marTop w:val="0"/>
      <w:marBottom w:val="0"/>
      <w:divBdr>
        <w:top w:val="none" w:sz="0" w:space="0" w:color="auto"/>
        <w:left w:val="none" w:sz="0" w:space="0" w:color="auto"/>
        <w:bottom w:val="none" w:sz="0" w:space="0" w:color="auto"/>
        <w:right w:val="none" w:sz="0" w:space="0" w:color="auto"/>
      </w:divBdr>
    </w:div>
    <w:div w:id="997071007">
      <w:bodyDiv w:val="1"/>
      <w:marLeft w:val="0"/>
      <w:marRight w:val="0"/>
      <w:marTop w:val="0"/>
      <w:marBottom w:val="0"/>
      <w:divBdr>
        <w:top w:val="none" w:sz="0" w:space="0" w:color="auto"/>
        <w:left w:val="none" w:sz="0" w:space="0" w:color="auto"/>
        <w:bottom w:val="none" w:sz="0" w:space="0" w:color="auto"/>
        <w:right w:val="none" w:sz="0" w:space="0" w:color="auto"/>
      </w:divBdr>
    </w:div>
    <w:div w:id="998001515">
      <w:bodyDiv w:val="1"/>
      <w:marLeft w:val="0"/>
      <w:marRight w:val="0"/>
      <w:marTop w:val="0"/>
      <w:marBottom w:val="0"/>
      <w:divBdr>
        <w:top w:val="none" w:sz="0" w:space="0" w:color="auto"/>
        <w:left w:val="none" w:sz="0" w:space="0" w:color="auto"/>
        <w:bottom w:val="none" w:sz="0" w:space="0" w:color="auto"/>
        <w:right w:val="none" w:sz="0" w:space="0" w:color="auto"/>
      </w:divBdr>
    </w:div>
    <w:div w:id="998656050">
      <w:bodyDiv w:val="1"/>
      <w:marLeft w:val="0"/>
      <w:marRight w:val="0"/>
      <w:marTop w:val="0"/>
      <w:marBottom w:val="0"/>
      <w:divBdr>
        <w:top w:val="none" w:sz="0" w:space="0" w:color="auto"/>
        <w:left w:val="none" w:sz="0" w:space="0" w:color="auto"/>
        <w:bottom w:val="none" w:sz="0" w:space="0" w:color="auto"/>
        <w:right w:val="none" w:sz="0" w:space="0" w:color="auto"/>
      </w:divBdr>
    </w:div>
    <w:div w:id="1000351410">
      <w:bodyDiv w:val="1"/>
      <w:marLeft w:val="0"/>
      <w:marRight w:val="0"/>
      <w:marTop w:val="0"/>
      <w:marBottom w:val="0"/>
      <w:divBdr>
        <w:top w:val="none" w:sz="0" w:space="0" w:color="auto"/>
        <w:left w:val="none" w:sz="0" w:space="0" w:color="auto"/>
        <w:bottom w:val="none" w:sz="0" w:space="0" w:color="auto"/>
        <w:right w:val="none" w:sz="0" w:space="0" w:color="auto"/>
      </w:divBdr>
    </w:div>
    <w:div w:id="1001010469">
      <w:bodyDiv w:val="1"/>
      <w:marLeft w:val="0"/>
      <w:marRight w:val="0"/>
      <w:marTop w:val="0"/>
      <w:marBottom w:val="0"/>
      <w:divBdr>
        <w:top w:val="none" w:sz="0" w:space="0" w:color="auto"/>
        <w:left w:val="none" w:sz="0" w:space="0" w:color="auto"/>
        <w:bottom w:val="none" w:sz="0" w:space="0" w:color="auto"/>
        <w:right w:val="none" w:sz="0" w:space="0" w:color="auto"/>
      </w:divBdr>
    </w:div>
    <w:div w:id="1002315984">
      <w:bodyDiv w:val="1"/>
      <w:marLeft w:val="0"/>
      <w:marRight w:val="0"/>
      <w:marTop w:val="0"/>
      <w:marBottom w:val="0"/>
      <w:divBdr>
        <w:top w:val="none" w:sz="0" w:space="0" w:color="auto"/>
        <w:left w:val="none" w:sz="0" w:space="0" w:color="auto"/>
        <w:bottom w:val="none" w:sz="0" w:space="0" w:color="auto"/>
        <w:right w:val="none" w:sz="0" w:space="0" w:color="auto"/>
      </w:divBdr>
    </w:div>
    <w:div w:id="1003893632">
      <w:bodyDiv w:val="1"/>
      <w:marLeft w:val="0"/>
      <w:marRight w:val="0"/>
      <w:marTop w:val="0"/>
      <w:marBottom w:val="0"/>
      <w:divBdr>
        <w:top w:val="none" w:sz="0" w:space="0" w:color="auto"/>
        <w:left w:val="none" w:sz="0" w:space="0" w:color="auto"/>
        <w:bottom w:val="none" w:sz="0" w:space="0" w:color="auto"/>
        <w:right w:val="none" w:sz="0" w:space="0" w:color="auto"/>
      </w:divBdr>
    </w:div>
    <w:div w:id="1005092518">
      <w:bodyDiv w:val="1"/>
      <w:marLeft w:val="0"/>
      <w:marRight w:val="0"/>
      <w:marTop w:val="0"/>
      <w:marBottom w:val="0"/>
      <w:divBdr>
        <w:top w:val="none" w:sz="0" w:space="0" w:color="auto"/>
        <w:left w:val="none" w:sz="0" w:space="0" w:color="auto"/>
        <w:bottom w:val="none" w:sz="0" w:space="0" w:color="auto"/>
        <w:right w:val="none" w:sz="0" w:space="0" w:color="auto"/>
      </w:divBdr>
    </w:div>
    <w:div w:id="1006253273">
      <w:bodyDiv w:val="1"/>
      <w:marLeft w:val="0"/>
      <w:marRight w:val="0"/>
      <w:marTop w:val="0"/>
      <w:marBottom w:val="0"/>
      <w:divBdr>
        <w:top w:val="none" w:sz="0" w:space="0" w:color="auto"/>
        <w:left w:val="none" w:sz="0" w:space="0" w:color="auto"/>
        <w:bottom w:val="none" w:sz="0" w:space="0" w:color="auto"/>
        <w:right w:val="none" w:sz="0" w:space="0" w:color="auto"/>
      </w:divBdr>
    </w:div>
    <w:div w:id="1008101465">
      <w:bodyDiv w:val="1"/>
      <w:marLeft w:val="0"/>
      <w:marRight w:val="0"/>
      <w:marTop w:val="0"/>
      <w:marBottom w:val="0"/>
      <w:divBdr>
        <w:top w:val="none" w:sz="0" w:space="0" w:color="auto"/>
        <w:left w:val="none" w:sz="0" w:space="0" w:color="auto"/>
        <w:bottom w:val="none" w:sz="0" w:space="0" w:color="auto"/>
        <w:right w:val="none" w:sz="0" w:space="0" w:color="auto"/>
      </w:divBdr>
    </w:div>
    <w:div w:id="1010332671">
      <w:bodyDiv w:val="1"/>
      <w:marLeft w:val="0"/>
      <w:marRight w:val="0"/>
      <w:marTop w:val="0"/>
      <w:marBottom w:val="0"/>
      <w:divBdr>
        <w:top w:val="none" w:sz="0" w:space="0" w:color="auto"/>
        <w:left w:val="none" w:sz="0" w:space="0" w:color="auto"/>
        <w:bottom w:val="none" w:sz="0" w:space="0" w:color="auto"/>
        <w:right w:val="none" w:sz="0" w:space="0" w:color="auto"/>
      </w:divBdr>
    </w:div>
    <w:div w:id="1011176722">
      <w:bodyDiv w:val="1"/>
      <w:marLeft w:val="0"/>
      <w:marRight w:val="0"/>
      <w:marTop w:val="0"/>
      <w:marBottom w:val="0"/>
      <w:divBdr>
        <w:top w:val="none" w:sz="0" w:space="0" w:color="auto"/>
        <w:left w:val="none" w:sz="0" w:space="0" w:color="auto"/>
        <w:bottom w:val="none" w:sz="0" w:space="0" w:color="auto"/>
        <w:right w:val="none" w:sz="0" w:space="0" w:color="auto"/>
      </w:divBdr>
    </w:div>
    <w:div w:id="1015571495">
      <w:bodyDiv w:val="1"/>
      <w:marLeft w:val="0"/>
      <w:marRight w:val="0"/>
      <w:marTop w:val="0"/>
      <w:marBottom w:val="0"/>
      <w:divBdr>
        <w:top w:val="none" w:sz="0" w:space="0" w:color="auto"/>
        <w:left w:val="none" w:sz="0" w:space="0" w:color="auto"/>
        <w:bottom w:val="none" w:sz="0" w:space="0" w:color="auto"/>
        <w:right w:val="none" w:sz="0" w:space="0" w:color="auto"/>
      </w:divBdr>
    </w:div>
    <w:div w:id="1018308774">
      <w:bodyDiv w:val="1"/>
      <w:marLeft w:val="0"/>
      <w:marRight w:val="0"/>
      <w:marTop w:val="0"/>
      <w:marBottom w:val="0"/>
      <w:divBdr>
        <w:top w:val="none" w:sz="0" w:space="0" w:color="auto"/>
        <w:left w:val="none" w:sz="0" w:space="0" w:color="auto"/>
        <w:bottom w:val="none" w:sz="0" w:space="0" w:color="auto"/>
        <w:right w:val="none" w:sz="0" w:space="0" w:color="auto"/>
      </w:divBdr>
    </w:div>
    <w:div w:id="1021736896">
      <w:bodyDiv w:val="1"/>
      <w:marLeft w:val="0"/>
      <w:marRight w:val="0"/>
      <w:marTop w:val="0"/>
      <w:marBottom w:val="0"/>
      <w:divBdr>
        <w:top w:val="none" w:sz="0" w:space="0" w:color="auto"/>
        <w:left w:val="none" w:sz="0" w:space="0" w:color="auto"/>
        <w:bottom w:val="none" w:sz="0" w:space="0" w:color="auto"/>
        <w:right w:val="none" w:sz="0" w:space="0" w:color="auto"/>
      </w:divBdr>
    </w:div>
    <w:div w:id="1026373201">
      <w:bodyDiv w:val="1"/>
      <w:marLeft w:val="0"/>
      <w:marRight w:val="0"/>
      <w:marTop w:val="0"/>
      <w:marBottom w:val="0"/>
      <w:divBdr>
        <w:top w:val="none" w:sz="0" w:space="0" w:color="auto"/>
        <w:left w:val="none" w:sz="0" w:space="0" w:color="auto"/>
        <w:bottom w:val="none" w:sz="0" w:space="0" w:color="auto"/>
        <w:right w:val="none" w:sz="0" w:space="0" w:color="auto"/>
      </w:divBdr>
    </w:div>
    <w:div w:id="1026754091">
      <w:bodyDiv w:val="1"/>
      <w:marLeft w:val="0"/>
      <w:marRight w:val="0"/>
      <w:marTop w:val="0"/>
      <w:marBottom w:val="0"/>
      <w:divBdr>
        <w:top w:val="none" w:sz="0" w:space="0" w:color="auto"/>
        <w:left w:val="none" w:sz="0" w:space="0" w:color="auto"/>
        <w:bottom w:val="none" w:sz="0" w:space="0" w:color="auto"/>
        <w:right w:val="none" w:sz="0" w:space="0" w:color="auto"/>
      </w:divBdr>
    </w:div>
    <w:div w:id="1028676133">
      <w:bodyDiv w:val="1"/>
      <w:marLeft w:val="0"/>
      <w:marRight w:val="0"/>
      <w:marTop w:val="0"/>
      <w:marBottom w:val="0"/>
      <w:divBdr>
        <w:top w:val="none" w:sz="0" w:space="0" w:color="auto"/>
        <w:left w:val="none" w:sz="0" w:space="0" w:color="auto"/>
        <w:bottom w:val="none" w:sz="0" w:space="0" w:color="auto"/>
        <w:right w:val="none" w:sz="0" w:space="0" w:color="auto"/>
      </w:divBdr>
    </w:div>
    <w:div w:id="1030953096">
      <w:bodyDiv w:val="1"/>
      <w:marLeft w:val="0"/>
      <w:marRight w:val="0"/>
      <w:marTop w:val="0"/>
      <w:marBottom w:val="0"/>
      <w:divBdr>
        <w:top w:val="none" w:sz="0" w:space="0" w:color="auto"/>
        <w:left w:val="none" w:sz="0" w:space="0" w:color="auto"/>
        <w:bottom w:val="none" w:sz="0" w:space="0" w:color="auto"/>
        <w:right w:val="none" w:sz="0" w:space="0" w:color="auto"/>
      </w:divBdr>
    </w:div>
    <w:div w:id="1032420063">
      <w:bodyDiv w:val="1"/>
      <w:marLeft w:val="0"/>
      <w:marRight w:val="0"/>
      <w:marTop w:val="0"/>
      <w:marBottom w:val="0"/>
      <w:divBdr>
        <w:top w:val="none" w:sz="0" w:space="0" w:color="auto"/>
        <w:left w:val="none" w:sz="0" w:space="0" w:color="auto"/>
        <w:bottom w:val="none" w:sz="0" w:space="0" w:color="auto"/>
        <w:right w:val="none" w:sz="0" w:space="0" w:color="auto"/>
      </w:divBdr>
    </w:div>
    <w:div w:id="1040515351">
      <w:bodyDiv w:val="1"/>
      <w:marLeft w:val="0"/>
      <w:marRight w:val="0"/>
      <w:marTop w:val="0"/>
      <w:marBottom w:val="0"/>
      <w:divBdr>
        <w:top w:val="none" w:sz="0" w:space="0" w:color="auto"/>
        <w:left w:val="none" w:sz="0" w:space="0" w:color="auto"/>
        <w:bottom w:val="none" w:sz="0" w:space="0" w:color="auto"/>
        <w:right w:val="none" w:sz="0" w:space="0" w:color="auto"/>
      </w:divBdr>
    </w:div>
    <w:div w:id="1042054646">
      <w:bodyDiv w:val="1"/>
      <w:marLeft w:val="0"/>
      <w:marRight w:val="0"/>
      <w:marTop w:val="0"/>
      <w:marBottom w:val="0"/>
      <w:divBdr>
        <w:top w:val="none" w:sz="0" w:space="0" w:color="auto"/>
        <w:left w:val="none" w:sz="0" w:space="0" w:color="auto"/>
        <w:bottom w:val="none" w:sz="0" w:space="0" w:color="auto"/>
        <w:right w:val="none" w:sz="0" w:space="0" w:color="auto"/>
      </w:divBdr>
    </w:div>
    <w:div w:id="1042941226">
      <w:bodyDiv w:val="1"/>
      <w:marLeft w:val="0"/>
      <w:marRight w:val="0"/>
      <w:marTop w:val="0"/>
      <w:marBottom w:val="0"/>
      <w:divBdr>
        <w:top w:val="none" w:sz="0" w:space="0" w:color="auto"/>
        <w:left w:val="none" w:sz="0" w:space="0" w:color="auto"/>
        <w:bottom w:val="none" w:sz="0" w:space="0" w:color="auto"/>
        <w:right w:val="none" w:sz="0" w:space="0" w:color="auto"/>
      </w:divBdr>
    </w:div>
    <w:div w:id="1046485502">
      <w:bodyDiv w:val="1"/>
      <w:marLeft w:val="0"/>
      <w:marRight w:val="0"/>
      <w:marTop w:val="0"/>
      <w:marBottom w:val="0"/>
      <w:divBdr>
        <w:top w:val="none" w:sz="0" w:space="0" w:color="auto"/>
        <w:left w:val="none" w:sz="0" w:space="0" w:color="auto"/>
        <w:bottom w:val="none" w:sz="0" w:space="0" w:color="auto"/>
        <w:right w:val="none" w:sz="0" w:space="0" w:color="auto"/>
      </w:divBdr>
    </w:div>
    <w:div w:id="1048797342">
      <w:bodyDiv w:val="1"/>
      <w:marLeft w:val="0"/>
      <w:marRight w:val="0"/>
      <w:marTop w:val="0"/>
      <w:marBottom w:val="0"/>
      <w:divBdr>
        <w:top w:val="none" w:sz="0" w:space="0" w:color="auto"/>
        <w:left w:val="none" w:sz="0" w:space="0" w:color="auto"/>
        <w:bottom w:val="none" w:sz="0" w:space="0" w:color="auto"/>
        <w:right w:val="none" w:sz="0" w:space="0" w:color="auto"/>
      </w:divBdr>
    </w:div>
    <w:div w:id="1052844656">
      <w:bodyDiv w:val="1"/>
      <w:marLeft w:val="0"/>
      <w:marRight w:val="0"/>
      <w:marTop w:val="0"/>
      <w:marBottom w:val="0"/>
      <w:divBdr>
        <w:top w:val="none" w:sz="0" w:space="0" w:color="auto"/>
        <w:left w:val="none" w:sz="0" w:space="0" w:color="auto"/>
        <w:bottom w:val="none" w:sz="0" w:space="0" w:color="auto"/>
        <w:right w:val="none" w:sz="0" w:space="0" w:color="auto"/>
      </w:divBdr>
    </w:div>
    <w:div w:id="1055663568">
      <w:bodyDiv w:val="1"/>
      <w:marLeft w:val="0"/>
      <w:marRight w:val="0"/>
      <w:marTop w:val="0"/>
      <w:marBottom w:val="0"/>
      <w:divBdr>
        <w:top w:val="none" w:sz="0" w:space="0" w:color="auto"/>
        <w:left w:val="none" w:sz="0" w:space="0" w:color="auto"/>
        <w:bottom w:val="none" w:sz="0" w:space="0" w:color="auto"/>
        <w:right w:val="none" w:sz="0" w:space="0" w:color="auto"/>
      </w:divBdr>
    </w:div>
    <w:div w:id="1057776590">
      <w:bodyDiv w:val="1"/>
      <w:marLeft w:val="0"/>
      <w:marRight w:val="0"/>
      <w:marTop w:val="0"/>
      <w:marBottom w:val="0"/>
      <w:divBdr>
        <w:top w:val="none" w:sz="0" w:space="0" w:color="auto"/>
        <w:left w:val="none" w:sz="0" w:space="0" w:color="auto"/>
        <w:bottom w:val="none" w:sz="0" w:space="0" w:color="auto"/>
        <w:right w:val="none" w:sz="0" w:space="0" w:color="auto"/>
      </w:divBdr>
    </w:div>
    <w:div w:id="1058241669">
      <w:bodyDiv w:val="1"/>
      <w:marLeft w:val="0"/>
      <w:marRight w:val="0"/>
      <w:marTop w:val="0"/>
      <w:marBottom w:val="0"/>
      <w:divBdr>
        <w:top w:val="none" w:sz="0" w:space="0" w:color="auto"/>
        <w:left w:val="none" w:sz="0" w:space="0" w:color="auto"/>
        <w:bottom w:val="none" w:sz="0" w:space="0" w:color="auto"/>
        <w:right w:val="none" w:sz="0" w:space="0" w:color="auto"/>
      </w:divBdr>
    </w:div>
    <w:div w:id="1059089433">
      <w:bodyDiv w:val="1"/>
      <w:marLeft w:val="0"/>
      <w:marRight w:val="0"/>
      <w:marTop w:val="0"/>
      <w:marBottom w:val="0"/>
      <w:divBdr>
        <w:top w:val="none" w:sz="0" w:space="0" w:color="auto"/>
        <w:left w:val="none" w:sz="0" w:space="0" w:color="auto"/>
        <w:bottom w:val="none" w:sz="0" w:space="0" w:color="auto"/>
        <w:right w:val="none" w:sz="0" w:space="0" w:color="auto"/>
      </w:divBdr>
    </w:div>
    <w:div w:id="1059324428">
      <w:bodyDiv w:val="1"/>
      <w:marLeft w:val="0"/>
      <w:marRight w:val="0"/>
      <w:marTop w:val="0"/>
      <w:marBottom w:val="0"/>
      <w:divBdr>
        <w:top w:val="none" w:sz="0" w:space="0" w:color="auto"/>
        <w:left w:val="none" w:sz="0" w:space="0" w:color="auto"/>
        <w:bottom w:val="none" w:sz="0" w:space="0" w:color="auto"/>
        <w:right w:val="none" w:sz="0" w:space="0" w:color="auto"/>
      </w:divBdr>
    </w:div>
    <w:div w:id="1060665936">
      <w:bodyDiv w:val="1"/>
      <w:marLeft w:val="0"/>
      <w:marRight w:val="0"/>
      <w:marTop w:val="0"/>
      <w:marBottom w:val="0"/>
      <w:divBdr>
        <w:top w:val="none" w:sz="0" w:space="0" w:color="auto"/>
        <w:left w:val="none" w:sz="0" w:space="0" w:color="auto"/>
        <w:bottom w:val="none" w:sz="0" w:space="0" w:color="auto"/>
        <w:right w:val="none" w:sz="0" w:space="0" w:color="auto"/>
      </w:divBdr>
    </w:div>
    <w:div w:id="1067074066">
      <w:bodyDiv w:val="1"/>
      <w:marLeft w:val="0"/>
      <w:marRight w:val="0"/>
      <w:marTop w:val="0"/>
      <w:marBottom w:val="0"/>
      <w:divBdr>
        <w:top w:val="none" w:sz="0" w:space="0" w:color="auto"/>
        <w:left w:val="none" w:sz="0" w:space="0" w:color="auto"/>
        <w:bottom w:val="none" w:sz="0" w:space="0" w:color="auto"/>
        <w:right w:val="none" w:sz="0" w:space="0" w:color="auto"/>
      </w:divBdr>
    </w:div>
    <w:div w:id="1067149726">
      <w:bodyDiv w:val="1"/>
      <w:marLeft w:val="0"/>
      <w:marRight w:val="0"/>
      <w:marTop w:val="0"/>
      <w:marBottom w:val="0"/>
      <w:divBdr>
        <w:top w:val="none" w:sz="0" w:space="0" w:color="auto"/>
        <w:left w:val="none" w:sz="0" w:space="0" w:color="auto"/>
        <w:bottom w:val="none" w:sz="0" w:space="0" w:color="auto"/>
        <w:right w:val="none" w:sz="0" w:space="0" w:color="auto"/>
      </w:divBdr>
    </w:div>
    <w:div w:id="1072774658">
      <w:bodyDiv w:val="1"/>
      <w:marLeft w:val="0"/>
      <w:marRight w:val="0"/>
      <w:marTop w:val="0"/>
      <w:marBottom w:val="0"/>
      <w:divBdr>
        <w:top w:val="none" w:sz="0" w:space="0" w:color="auto"/>
        <w:left w:val="none" w:sz="0" w:space="0" w:color="auto"/>
        <w:bottom w:val="none" w:sz="0" w:space="0" w:color="auto"/>
        <w:right w:val="none" w:sz="0" w:space="0" w:color="auto"/>
      </w:divBdr>
    </w:div>
    <w:div w:id="1075393139">
      <w:bodyDiv w:val="1"/>
      <w:marLeft w:val="0"/>
      <w:marRight w:val="0"/>
      <w:marTop w:val="0"/>
      <w:marBottom w:val="0"/>
      <w:divBdr>
        <w:top w:val="none" w:sz="0" w:space="0" w:color="auto"/>
        <w:left w:val="none" w:sz="0" w:space="0" w:color="auto"/>
        <w:bottom w:val="none" w:sz="0" w:space="0" w:color="auto"/>
        <w:right w:val="none" w:sz="0" w:space="0" w:color="auto"/>
      </w:divBdr>
    </w:div>
    <w:div w:id="1079671290">
      <w:bodyDiv w:val="1"/>
      <w:marLeft w:val="0"/>
      <w:marRight w:val="0"/>
      <w:marTop w:val="0"/>
      <w:marBottom w:val="0"/>
      <w:divBdr>
        <w:top w:val="none" w:sz="0" w:space="0" w:color="auto"/>
        <w:left w:val="none" w:sz="0" w:space="0" w:color="auto"/>
        <w:bottom w:val="none" w:sz="0" w:space="0" w:color="auto"/>
        <w:right w:val="none" w:sz="0" w:space="0" w:color="auto"/>
      </w:divBdr>
    </w:div>
    <w:div w:id="1081567646">
      <w:bodyDiv w:val="1"/>
      <w:marLeft w:val="0"/>
      <w:marRight w:val="0"/>
      <w:marTop w:val="0"/>
      <w:marBottom w:val="0"/>
      <w:divBdr>
        <w:top w:val="none" w:sz="0" w:space="0" w:color="auto"/>
        <w:left w:val="none" w:sz="0" w:space="0" w:color="auto"/>
        <w:bottom w:val="none" w:sz="0" w:space="0" w:color="auto"/>
        <w:right w:val="none" w:sz="0" w:space="0" w:color="auto"/>
      </w:divBdr>
    </w:div>
    <w:div w:id="1083143097">
      <w:bodyDiv w:val="1"/>
      <w:marLeft w:val="0"/>
      <w:marRight w:val="0"/>
      <w:marTop w:val="0"/>
      <w:marBottom w:val="0"/>
      <w:divBdr>
        <w:top w:val="none" w:sz="0" w:space="0" w:color="auto"/>
        <w:left w:val="none" w:sz="0" w:space="0" w:color="auto"/>
        <w:bottom w:val="none" w:sz="0" w:space="0" w:color="auto"/>
        <w:right w:val="none" w:sz="0" w:space="0" w:color="auto"/>
      </w:divBdr>
    </w:div>
    <w:div w:id="1084644073">
      <w:bodyDiv w:val="1"/>
      <w:marLeft w:val="0"/>
      <w:marRight w:val="0"/>
      <w:marTop w:val="0"/>
      <w:marBottom w:val="0"/>
      <w:divBdr>
        <w:top w:val="none" w:sz="0" w:space="0" w:color="auto"/>
        <w:left w:val="none" w:sz="0" w:space="0" w:color="auto"/>
        <w:bottom w:val="none" w:sz="0" w:space="0" w:color="auto"/>
        <w:right w:val="none" w:sz="0" w:space="0" w:color="auto"/>
      </w:divBdr>
    </w:div>
    <w:div w:id="1090783827">
      <w:bodyDiv w:val="1"/>
      <w:marLeft w:val="0"/>
      <w:marRight w:val="0"/>
      <w:marTop w:val="0"/>
      <w:marBottom w:val="0"/>
      <w:divBdr>
        <w:top w:val="none" w:sz="0" w:space="0" w:color="auto"/>
        <w:left w:val="none" w:sz="0" w:space="0" w:color="auto"/>
        <w:bottom w:val="none" w:sz="0" w:space="0" w:color="auto"/>
        <w:right w:val="none" w:sz="0" w:space="0" w:color="auto"/>
      </w:divBdr>
    </w:div>
    <w:div w:id="1093352896">
      <w:bodyDiv w:val="1"/>
      <w:marLeft w:val="0"/>
      <w:marRight w:val="0"/>
      <w:marTop w:val="0"/>
      <w:marBottom w:val="0"/>
      <w:divBdr>
        <w:top w:val="none" w:sz="0" w:space="0" w:color="auto"/>
        <w:left w:val="none" w:sz="0" w:space="0" w:color="auto"/>
        <w:bottom w:val="none" w:sz="0" w:space="0" w:color="auto"/>
        <w:right w:val="none" w:sz="0" w:space="0" w:color="auto"/>
      </w:divBdr>
    </w:div>
    <w:div w:id="1105032676">
      <w:bodyDiv w:val="1"/>
      <w:marLeft w:val="0"/>
      <w:marRight w:val="0"/>
      <w:marTop w:val="0"/>
      <w:marBottom w:val="0"/>
      <w:divBdr>
        <w:top w:val="none" w:sz="0" w:space="0" w:color="auto"/>
        <w:left w:val="none" w:sz="0" w:space="0" w:color="auto"/>
        <w:bottom w:val="none" w:sz="0" w:space="0" w:color="auto"/>
        <w:right w:val="none" w:sz="0" w:space="0" w:color="auto"/>
      </w:divBdr>
    </w:div>
    <w:div w:id="1105927037">
      <w:bodyDiv w:val="1"/>
      <w:marLeft w:val="0"/>
      <w:marRight w:val="0"/>
      <w:marTop w:val="0"/>
      <w:marBottom w:val="0"/>
      <w:divBdr>
        <w:top w:val="none" w:sz="0" w:space="0" w:color="auto"/>
        <w:left w:val="none" w:sz="0" w:space="0" w:color="auto"/>
        <w:bottom w:val="none" w:sz="0" w:space="0" w:color="auto"/>
        <w:right w:val="none" w:sz="0" w:space="0" w:color="auto"/>
      </w:divBdr>
    </w:div>
    <w:div w:id="1106269681">
      <w:bodyDiv w:val="1"/>
      <w:marLeft w:val="0"/>
      <w:marRight w:val="0"/>
      <w:marTop w:val="0"/>
      <w:marBottom w:val="0"/>
      <w:divBdr>
        <w:top w:val="none" w:sz="0" w:space="0" w:color="auto"/>
        <w:left w:val="none" w:sz="0" w:space="0" w:color="auto"/>
        <w:bottom w:val="none" w:sz="0" w:space="0" w:color="auto"/>
        <w:right w:val="none" w:sz="0" w:space="0" w:color="auto"/>
      </w:divBdr>
    </w:div>
    <w:div w:id="1108544244">
      <w:bodyDiv w:val="1"/>
      <w:marLeft w:val="0"/>
      <w:marRight w:val="0"/>
      <w:marTop w:val="0"/>
      <w:marBottom w:val="0"/>
      <w:divBdr>
        <w:top w:val="none" w:sz="0" w:space="0" w:color="auto"/>
        <w:left w:val="none" w:sz="0" w:space="0" w:color="auto"/>
        <w:bottom w:val="none" w:sz="0" w:space="0" w:color="auto"/>
        <w:right w:val="none" w:sz="0" w:space="0" w:color="auto"/>
      </w:divBdr>
    </w:div>
    <w:div w:id="1109352895">
      <w:bodyDiv w:val="1"/>
      <w:marLeft w:val="0"/>
      <w:marRight w:val="0"/>
      <w:marTop w:val="0"/>
      <w:marBottom w:val="0"/>
      <w:divBdr>
        <w:top w:val="none" w:sz="0" w:space="0" w:color="auto"/>
        <w:left w:val="none" w:sz="0" w:space="0" w:color="auto"/>
        <w:bottom w:val="none" w:sz="0" w:space="0" w:color="auto"/>
        <w:right w:val="none" w:sz="0" w:space="0" w:color="auto"/>
      </w:divBdr>
    </w:div>
    <w:div w:id="1114404136">
      <w:bodyDiv w:val="1"/>
      <w:marLeft w:val="0"/>
      <w:marRight w:val="0"/>
      <w:marTop w:val="0"/>
      <w:marBottom w:val="0"/>
      <w:divBdr>
        <w:top w:val="none" w:sz="0" w:space="0" w:color="auto"/>
        <w:left w:val="none" w:sz="0" w:space="0" w:color="auto"/>
        <w:bottom w:val="none" w:sz="0" w:space="0" w:color="auto"/>
        <w:right w:val="none" w:sz="0" w:space="0" w:color="auto"/>
      </w:divBdr>
    </w:div>
    <w:div w:id="1118598555">
      <w:bodyDiv w:val="1"/>
      <w:marLeft w:val="0"/>
      <w:marRight w:val="0"/>
      <w:marTop w:val="0"/>
      <w:marBottom w:val="0"/>
      <w:divBdr>
        <w:top w:val="none" w:sz="0" w:space="0" w:color="auto"/>
        <w:left w:val="none" w:sz="0" w:space="0" w:color="auto"/>
        <w:bottom w:val="none" w:sz="0" w:space="0" w:color="auto"/>
        <w:right w:val="none" w:sz="0" w:space="0" w:color="auto"/>
      </w:divBdr>
    </w:div>
    <w:div w:id="1124271089">
      <w:bodyDiv w:val="1"/>
      <w:marLeft w:val="0"/>
      <w:marRight w:val="0"/>
      <w:marTop w:val="0"/>
      <w:marBottom w:val="0"/>
      <w:divBdr>
        <w:top w:val="none" w:sz="0" w:space="0" w:color="auto"/>
        <w:left w:val="none" w:sz="0" w:space="0" w:color="auto"/>
        <w:bottom w:val="none" w:sz="0" w:space="0" w:color="auto"/>
        <w:right w:val="none" w:sz="0" w:space="0" w:color="auto"/>
      </w:divBdr>
    </w:div>
    <w:div w:id="1127551938">
      <w:bodyDiv w:val="1"/>
      <w:marLeft w:val="0"/>
      <w:marRight w:val="0"/>
      <w:marTop w:val="0"/>
      <w:marBottom w:val="0"/>
      <w:divBdr>
        <w:top w:val="none" w:sz="0" w:space="0" w:color="auto"/>
        <w:left w:val="none" w:sz="0" w:space="0" w:color="auto"/>
        <w:bottom w:val="none" w:sz="0" w:space="0" w:color="auto"/>
        <w:right w:val="none" w:sz="0" w:space="0" w:color="auto"/>
      </w:divBdr>
    </w:div>
    <w:div w:id="1130787207">
      <w:bodyDiv w:val="1"/>
      <w:marLeft w:val="0"/>
      <w:marRight w:val="0"/>
      <w:marTop w:val="0"/>
      <w:marBottom w:val="0"/>
      <w:divBdr>
        <w:top w:val="none" w:sz="0" w:space="0" w:color="auto"/>
        <w:left w:val="none" w:sz="0" w:space="0" w:color="auto"/>
        <w:bottom w:val="none" w:sz="0" w:space="0" w:color="auto"/>
        <w:right w:val="none" w:sz="0" w:space="0" w:color="auto"/>
      </w:divBdr>
    </w:div>
    <w:div w:id="1131168574">
      <w:bodyDiv w:val="1"/>
      <w:marLeft w:val="0"/>
      <w:marRight w:val="0"/>
      <w:marTop w:val="0"/>
      <w:marBottom w:val="0"/>
      <w:divBdr>
        <w:top w:val="none" w:sz="0" w:space="0" w:color="auto"/>
        <w:left w:val="none" w:sz="0" w:space="0" w:color="auto"/>
        <w:bottom w:val="none" w:sz="0" w:space="0" w:color="auto"/>
        <w:right w:val="none" w:sz="0" w:space="0" w:color="auto"/>
      </w:divBdr>
    </w:div>
    <w:div w:id="1132333872">
      <w:bodyDiv w:val="1"/>
      <w:marLeft w:val="0"/>
      <w:marRight w:val="0"/>
      <w:marTop w:val="0"/>
      <w:marBottom w:val="0"/>
      <w:divBdr>
        <w:top w:val="none" w:sz="0" w:space="0" w:color="auto"/>
        <w:left w:val="none" w:sz="0" w:space="0" w:color="auto"/>
        <w:bottom w:val="none" w:sz="0" w:space="0" w:color="auto"/>
        <w:right w:val="none" w:sz="0" w:space="0" w:color="auto"/>
      </w:divBdr>
    </w:div>
    <w:div w:id="1144809050">
      <w:bodyDiv w:val="1"/>
      <w:marLeft w:val="0"/>
      <w:marRight w:val="0"/>
      <w:marTop w:val="0"/>
      <w:marBottom w:val="0"/>
      <w:divBdr>
        <w:top w:val="none" w:sz="0" w:space="0" w:color="auto"/>
        <w:left w:val="none" w:sz="0" w:space="0" w:color="auto"/>
        <w:bottom w:val="none" w:sz="0" w:space="0" w:color="auto"/>
        <w:right w:val="none" w:sz="0" w:space="0" w:color="auto"/>
      </w:divBdr>
    </w:div>
    <w:div w:id="1149440747">
      <w:bodyDiv w:val="1"/>
      <w:marLeft w:val="0"/>
      <w:marRight w:val="0"/>
      <w:marTop w:val="0"/>
      <w:marBottom w:val="0"/>
      <w:divBdr>
        <w:top w:val="none" w:sz="0" w:space="0" w:color="auto"/>
        <w:left w:val="none" w:sz="0" w:space="0" w:color="auto"/>
        <w:bottom w:val="none" w:sz="0" w:space="0" w:color="auto"/>
        <w:right w:val="none" w:sz="0" w:space="0" w:color="auto"/>
      </w:divBdr>
    </w:div>
    <w:div w:id="1151672572">
      <w:bodyDiv w:val="1"/>
      <w:marLeft w:val="0"/>
      <w:marRight w:val="0"/>
      <w:marTop w:val="0"/>
      <w:marBottom w:val="0"/>
      <w:divBdr>
        <w:top w:val="none" w:sz="0" w:space="0" w:color="auto"/>
        <w:left w:val="none" w:sz="0" w:space="0" w:color="auto"/>
        <w:bottom w:val="none" w:sz="0" w:space="0" w:color="auto"/>
        <w:right w:val="none" w:sz="0" w:space="0" w:color="auto"/>
      </w:divBdr>
    </w:div>
    <w:div w:id="1156726558">
      <w:bodyDiv w:val="1"/>
      <w:marLeft w:val="0"/>
      <w:marRight w:val="0"/>
      <w:marTop w:val="0"/>
      <w:marBottom w:val="0"/>
      <w:divBdr>
        <w:top w:val="none" w:sz="0" w:space="0" w:color="auto"/>
        <w:left w:val="none" w:sz="0" w:space="0" w:color="auto"/>
        <w:bottom w:val="none" w:sz="0" w:space="0" w:color="auto"/>
        <w:right w:val="none" w:sz="0" w:space="0" w:color="auto"/>
      </w:divBdr>
    </w:div>
    <w:div w:id="1161965683">
      <w:bodyDiv w:val="1"/>
      <w:marLeft w:val="0"/>
      <w:marRight w:val="0"/>
      <w:marTop w:val="0"/>
      <w:marBottom w:val="0"/>
      <w:divBdr>
        <w:top w:val="none" w:sz="0" w:space="0" w:color="auto"/>
        <w:left w:val="none" w:sz="0" w:space="0" w:color="auto"/>
        <w:bottom w:val="none" w:sz="0" w:space="0" w:color="auto"/>
        <w:right w:val="none" w:sz="0" w:space="0" w:color="auto"/>
      </w:divBdr>
    </w:div>
    <w:div w:id="1167864220">
      <w:bodyDiv w:val="1"/>
      <w:marLeft w:val="0"/>
      <w:marRight w:val="0"/>
      <w:marTop w:val="0"/>
      <w:marBottom w:val="0"/>
      <w:divBdr>
        <w:top w:val="none" w:sz="0" w:space="0" w:color="auto"/>
        <w:left w:val="none" w:sz="0" w:space="0" w:color="auto"/>
        <w:bottom w:val="none" w:sz="0" w:space="0" w:color="auto"/>
        <w:right w:val="none" w:sz="0" w:space="0" w:color="auto"/>
      </w:divBdr>
    </w:div>
    <w:div w:id="1169633658">
      <w:bodyDiv w:val="1"/>
      <w:marLeft w:val="0"/>
      <w:marRight w:val="0"/>
      <w:marTop w:val="0"/>
      <w:marBottom w:val="0"/>
      <w:divBdr>
        <w:top w:val="none" w:sz="0" w:space="0" w:color="auto"/>
        <w:left w:val="none" w:sz="0" w:space="0" w:color="auto"/>
        <w:bottom w:val="none" w:sz="0" w:space="0" w:color="auto"/>
        <w:right w:val="none" w:sz="0" w:space="0" w:color="auto"/>
      </w:divBdr>
    </w:div>
    <w:div w:id="1169709195">
      <w:bodyDiv w:val="1"/>
      <w:marLeft w:val="0"/>
      <w:marRight w:val="0"/>
      <w:marTop w:val="0"/>
      <w:marBottom w:val="0"/>
      <w:divBdr>
        <w:top w:val="none" w:sz="0" w:space="0" w:color="auto"/>
        <w:left w:val="none" w:sz="0" w:space="0" w:color="auto"/>
        <w:bottom w:val="none" w:sz="0" w:space="0" w:color="auto"/>
        <w:right w:val="none" w:sz="0" w:space="0" w:color="auto"/>
      </w:divBdr>
    </w:div>
    <w:div w:id="1171721385">
      <w:bodyDiv w:val="1"/>
      <w:marLeft w:val="0"/>
      <w:marRight w:val="0"/>
      <w:marTop w:val="0"/>
      <w:marBottom w:val="0"/>
      <w:divBdr>
        <w:top w:val="none" w:sz="0" w:space="0" w:color="auto"/>
        <w:left w:val="none" w:sz="0" w:space="0" w:color="auto"/>
        <w:bottom w:val="none" w:sz="0" w:space="0" w:color="auto"/>
        <w:right w:val="none" w:sz="0" w:space="0" w:color="auto"/>
      </w:divBdr>
    </w:div>
    <w:div w:id="1173567033">
      <w:bodyDiv w:val="1"/>
      <w:marLeft w:val="0"/>
      <w:marRight w:val="0"/>
      <w:marTop w:val="0"/>
      <w:marBottom w:val="0"/>
      <w:divBdr>
        <w:top w:val="none" w:sz="0" w:space="0" w:color="auto"/>
        <w:left w:val="none" w:sz="0" w:space="0" w:color="auto"/>
        <w:bottom w:val="none" w:sz="0" w:space="0" w:color="auto"/>
        <w:right w:val="none" w:sz="0" w:space="0" w:color="auto"/>
      </w:divBdr>
    </w:div>
    <w:div w:id="1176068734">
      <w:bodyDiv w:val="1"/>
      <w:marLeft w:val="0"/>
      <w:marRight w:val="0"/>
      <w:marTop w:val="0"/>
      <w:marBottom w:val="0"/>
      <w:divBdr>
        <w:top w:val="none" w:sz="0" w:space="0" w:color="auto"/>
        <w:left w:val="none" w:sz="0" w:space="0" w:color="auto"/>
        <w:bottom w:val="none" w:sz="0" w:space="0" w:color="auto"/>
        <w:right w:val="none" w:sz="0" w:space="0" w:color="auto"/>
      </w:divBdr>
    </w:div>
    <w:div w:id="1176310317">
      <w:bodyDiv w:val="1"/>
      <w:marLeft w:val="0"/>
      <w:marRight w:val="0"/>
      <w:marTop w:val="0"/>
      <w:marBottom w:val="0"/>
      <w:divBdr>
        <w:top w:val="none" w:sz="0" w:space="0" w:color="auto"/>
        <w:left w:val="none" w:sz="0" w:space="0" w:color="auto"/>
        <w:bottom w:val="none" w:sz="0" w:space="0" w:color="auto"/>
        <w:right w:val="none" w:sz="0" w:space="0" w:color="auto"/>
      </w:divBdr>
    </w:div>
    <w:div w:id="1182745529">
      <w:bodyDiv w:val="1"/>
      <w:marLeft w:val="0"/>
      <w:marRight w:val="0"/>
      <w:marTop w:val="0"/>
      <w:marBottom w:val="0"/>
      <w:divBdr>
        <w:top w:val="none" w:sz="0" w:space="0" w:color="auto"/>
        <w:left w:val="none" w:sz="0" w:space="0" w:color="auto"/>
        <w:bottom w:val="none" w:sz="0" w:space="0" w:color="auto"/>
        <w:right w:val="none" w:sz="0" w:space="0" w:color="auto"/>
      </w:divBdr>
    </w:div>
    <w:div w:id="1191992520">
      <w:bodyDiv w:val="1"/>
      <w:marLeft w:val="0"/>
      <w:marRight w:val="0"/>
      <w:marTop w:val="0"/>
      <w:marBottom w:val="0"/>
      <w:divBdr>
        <w:top w:val="none" w:sz="0" w:space="0" w:color="auto"/>
        <w:left w:val="none" w:sz="0" w:space="0" w:color="auto"/>
        <w:bottom w:val="none" w:sz="0" w:space="0" w:color="auto"/>
        <w:right w:val="none" w:sz="0" w:space="0" w:color="auto"/>
      </w:divBdr>
    </w:div>
    <w:div w:id="1194810419">
      <w:bodyDiv w:val="1"/>
      <w:marLeft w:val="0"/>
      <w:marRight w:val="0"/>
      <w:marTop w:val="0"/>
      <w:marBottom w:val="0"/>
      <w:divBdr>
        <w:top w:val="none" w:sz="0" w:space="0" w:color="auto"/>
        <w:left w:val="none" w:sz="0" w:space="0" w:color="auto"/>
        <w:bottom w:val="none" w:sz="0" w:space="0" w:color="auto"/>
        <w:right w:val="none" w:sz="0" w:space="0" w:color="auto"/>
      </w:divBdr>
    </w:div>
    <w:div w:id="1198396458">
      <w:bodyDiv w:val="1"/>
      <w:marLeft w:val="0"/>
      <w:marRight w:val="0"/>
      <w:marTop w:val="0"/>
      <w:marBottom w:val="0"/>
      <w:divBdr>
        <w:top w:val="none" w:sz="0" w:space="0" w:color="auto"/>
        <w:left w:val="none" w:sz="0" w:space="0" w:color="auto"/>
        <w:bottom w:val="none" w:sz="0" w:space="0" w:color="auto"/>
        <w:right w:val="none" w:sz="0" w:space="0" w:color="auto"/>
      </w:divBdr>
    </w:div>
    <w:div w:id="1207253782">
      <w:bodyDiv w:val="1"/>
      <w:marLeft w:val="0"/>
      <w:marRight w:val="0"/>
      <w:marTop w:val="0"/>
      <w:marBottom w:val="0"/>
      <w:divBdr>
        <w:top w:val="none" w:sz="0" w:space="0" w:color="auto"/>
        <w:left w:val="none" w:sz="0" w:space="0" w:color="auto"/>
        <w:bottom w:val="none" w:sz="0" w:space="0" w:color="auto"/>
        <w:right w:val="none" w:sz="0" w:space="0" w:color="auto"/>
      </w:divBdr>
    </w:div>
    <w:div w:id="1212888916">
      <w:bodyDiv w:val="1"/>
      <w:marLeft w:val="0"/>
      <w:marRight w:val="0"/>
      <w:marTop w:val="0"/>
      <w:marBottom w:val="0"/>
      <w:divBdr>
        <w:top w:val="none" w:sz="0" w:space="0" w:color="auto"/>
        <w:left w:val="none" w:sz="0" w:space="0" w:color="auto"/>
        <w:bottom w:val="none" w:sz="0" w:space="0" w:color="auto"/>
        <w:right w:val="none" w:sz="0" w:space="0" w:color="auto"/>
      </w:divBdr>
    </w:div>
    <w:div w:id="1214730612">
      <w:bodyDiv w:val="1"/>
      <w:marLeft w:val="0"/>
      <w:marRight w:val="0"/>
      <w:marTop w:val="0"/>
      <w:marBottom w:val="0"/>
      <w:divBdr>
        <w:top w:val="none" w:sz="0" w:space="0" w:color="auto"/>
        <w:left w:val="none" w:sz="0" w:space="0" w:color="auto"/>
        <w:bottom w:val="none" w:sz="0" w:space="0" w:color="auto"/>
        <w:right w:val="none" w:sz="0" w:space="0" w:color="auto"/>
      </w:divBdr>
    </w:div>
    <w:div w:id="1216506240">
      <w:bodyDiv w:val="1"/>
      <w:marLeft w:val="0"/>
      <w:marRight w:val="0"/>
      <w:marTop w:val="0"/>
      <w:marBottom w:val="0"/>
      <w:divBdr>
        <w:top w:val="none" w:sz="0" w:space="0" w:color="auto"/>
        <w:left w:val="none" w:sz="0" w:space="0" w:color="auto"/>
        <w:bottom w:val="none" w:sz="0" w:space="0" w:color="auto"/>
        <w:right w:val="none" w:sz="0" w:space="0" w:color="auto"/>
      </w:divBdr>
    </w:div>
    <w:div w:id="1221987793">
      <w:bodyDiv w:val="1"/>
      <w:marLeft w:val="0"/>
      <w:marRight w:val="0"/>
      <w:marTop w:val="0"/>
      <w:marBottom w:val="0"/>
      <w:divBdr>
        <w:top w:val="none" w:sz="0" w:space="0" w:color="auto"/>
        <w:left w:val="none" w:sz="0" w:space="0" w:color="auto"/>
        <w:bottom w:val="none" w:sz="0" w:space="0" w:color="auto"/>
        <w:right w:val="none" w:sz="0" w:space="0" w:color="auto"/>
      </w:divBdr>
    </w:div>
    <w:div w:id="1223521564">
      <w:bodyDiv w:val="1"/>
      <w:marLeft w:val="0"/>
      <w:marRight w:val="0"/>
      <w:marTop w:val="0"/>
      <w:marBottom w:val="0"/>
      <w:divBdr>
        <w:top w:val="none" w:sz="0" w:space="0" w:color="auto"/>
        <w:left w:val="none" w:sz="0" w:space="0" w:color="auto"/>
        <w:bottom w:val="none" w:sz="0" w:space="0" w:color="auto"/>
        <w:right w:val="none" w:sz="0" w:space="0" w:color="auto"/>
      </w:divBdr>
    </w:div>
    <w:div w:id="1224099706">
      <w:bodyDiv w:val="1"/>
      <w:marLeft w:val="0"/>
      <w:marRight w:val="0"/>
      <w:marTop w:val="0"/>
      <w:marBottom w:val="0"/>
      <w:divBdr>
        <w:top w:val="none" w:sz="0" w:space="0" w:color="auto"/>
        <w:left w:val="none" w:sz="0" w:space="0" w:color="auto"/>
        <w:bottom w:val="none" w:sz="0" w:space="0" w:color="auto"/>
        <w:right w:val="none" w:sz="0" w:space="0" w:color="auto"/>
      </w:divBdr>
    </w:div>
    <w:div w:id="1226837588">
      <w:bodyDiv w:val="1"/>
      <w:marLeft w:val="0"/>
      <w:marRight w:val="0"/>
      <w:marTop w:val="0"/>
      <w:marBottom w:val="0"/>
      <w:divBdr>
        <w:top w:val="none" w:sz="0" w:space="0" w:color="auto"/>
        <w:left w:val="none" w:sz="0" w:space="0" w:color="auto"/>
        <w:bottom w:val="none" w:sz="0" w:space="0" w:color="auto"/>
        <w:right w:val="none" w:sz="0" w:space="0" w:color="auto"/>
      </w:divBdr>
    </w:div>
    <w:div w:id="1226917038">
      <w:bodyDiv w:val="1"/>
      <w:marLeft w:val="0"/>
      <w:marRight w:val="0"/>
      <w:marTop w:val="0"/>
      <w:marBottom w:val="0"/>
      <w:divBdr>
        <w:top w:val="none" w:sz="0" w:space="0" w:color="auto"/>
        <w:left w:val="none" w:sz="0" w:space="0" w:color="auto"/>
        <w:bottom w:val="none" w:sz="0" w:space="0" w:color="auto"/>
        <w:right w:val="none" w:sz="0" w:space="0" w:color="auto"/>
      </w:divBdr>
    </w:div>
    <w:div w:id="1229076295">
      <w:bodyDiv w:val="1"/>
      <w:marLeft w:val="0"/>
      <w:marRight w:val="0"/>
      <w:marTop w:val="0"/>
      <w:marBottom w:val="0"/>
      <w:divBdr>
        <w:top w:val="none" w:sz="0" w:space="0" w:color="auto"/>
        <w:left w:val="none" w:sz="0" w:space="0" w:color="auto"/>
        <w:bottom w:val="none" w:sz="0" w:space="0" w:color="auto"/>
        <w:right w:val="none" w:sz="0" w:space="0" w:color="auto"/>
      </w:divBdr>
    </w:div>
    <w:div w:id="1230386803">
      <w:bodyDiv w:val="1"/>
      <w:marLeft w:val="0"/>
      <w:marRight w:val="0"/>
      <w:marTop w:val="0"/>
      <w:marBottom w:val="0"/>
      <w:divBdr>
        <w:top w:val="none" w:sz="0" w:space="0" w:color="auto"/>
        <w:left w:val="none" w:sz="0" w:space="0" w:color="auto"/>
        <w:bottom w:val="none" w:sz="0" w:space="0" w:color="auto"/>
        <w:right w:val="none" w:sz="0" w:space="0" w:color="auto"/>
      </w:divBdr>
    </w:div>
    <w:div w:id="1240746511">
      <w:bodyDiv w:val="1"/>
      <w:marLeft w:val="0"/>
      <w:marRight w:val="0"/>
      <w:marTop w:val="0"/>
      <w:marBottom w:val="0"/>
      <w:divBdr>
        <w:top w:val="none" w:sz="0" w:space="0" w:color="auto"/>
        <w:left w:val="none" w:sz="0" w:space="0" w:color="auto"/>
        <w:bottom w:val="none" w:sz="0" w:space="0" w:color="auto"/>
        <w:right w:val="none" w:sz="0" w:space="0" w:color="auto"/>
      </w:divBdr>
    </w:div>
    <w:div w:id="1241598602">
      <w:bodyDiv w:val="1"/>
      <w:marLeft w:val="0"/>
      <w:marRight w:val="0"/>
      <w:marTop w:val="0"/>
      <w:marBottom w:val="0"/>
      <w:divBdr>
        <w:top w:val="none" w:sz="0" w:space="0" w:color="auto"/>
        <w:left w:val="none" w:sz="0" w:space="0" w:color="auto"/>
        <w:bottom w:val="none" w:sz="0" w:space="0" w:color="auto"/>
        <w:right w:val="none" w:sz="0" w:space="0" w:color="auto"/>
      </w:divBdr>
    </w:div>
    <w:div w:id="1243222788">
      <w:bodyDiv w:val="1"/>
      <w:marLeft w:val="0"/>
      <w:marRight w:val="0"/>
      <w:marTop w:val="0"/>
      <w:marBottom w:val="0"/>
      <w:divBdr>
        <w:top w:val="none" w:sz="0" w:space="0" w:color="auto"/>
        <w:left w:val="none" w:sz="0" w:space="0" w:color="auto"/>
        <w:bottom w:val="none" w:sz="0" w:space="0" w:color="auto"/>
        <w:right w:val="none" w:sz="0" w:space="0" w:color="auto"/>
      </w:divBdr>
    </w:div>
    <w:div w:id="1251543987">
      <w:bodyDiv w:val="1"/>
      <w:marLeft w:val="0"/>
      <w:marRight w:val="0"/>
      <w:marTop w:val="0"/>
      <w:marBottom w:val="0"/>
      <w:divBdr>
        <w:top w:val="none" w:sz="0" w:space="0" w:color="auto"/>
        <w:left w:val="none" w:sz="0" w:space="0" w:color="auto"/>
        <w:bottom w:val="none" w:sz="0" w:space="0" w:color="auto"/>
        <w:right w:val="none" w:sz="0" w:space="0" w:color="auto"/>
      </w:divBdr>
    </w:div>
    <w:div w:id="1255213166">
      <w:bodyDiv w:val="1"/>
      <w:marLeft w:val="0"/>
      <w:marRight w:val="0"/>
      <w:marTop w:val="0"/>
      <w:marBottom w:val="0"/>
      <w:divBdr>
        <w:top w:val="none" w:sz="0" w:space="0" w:color="auto"/>
        <w:left w:val="none" w:sz="0" w:space="0" w:color="auto"/>
        <w:bottom w:val="none" w:sz="0" w:space="0" w:color="auto"/>
        <w:right w:val="none" w:sz="0" w:space="0" w:color="auto"/>
      </w:divBdr>
    </w:div>
    <w:div w:id="1261791044">
      <w:bodyDiv w:val="1"/>
      <w:marLeft w:val="0"/>
      <w:marRight w:val="0"/>
      <w:marTop w:val="0"/>
      <w:marBottom w:val="0"/>
      <w:divBdr>
        <w:top w:val="none" w:sz="0" w:space="0" w:color="auto"/>
        <w:left w:val="none" w:sz="0" w:space="0" w:color="auto"/>
        <w:bottom w:val="none" w:sz="0" w:space="0" w:color="auto"/>
        <w:right w:val="none" w:sz="0" w:space="0" w:color="auto"/>
      </w:divBdr>
    </w:div>
    <w:div w:id="1263297601">
      <w:bodyDiv w:val="1"/>
      <w:marLeft w:val="0"/>
      <w:marRight w:val="0"/>
      <w:marTop w:val="0"/>
      <w:marBottom w:val="0"/>
      <w:divBdr>
        <w:top w:val="none" w:sz="0" w:space="0" w:color="auto"/>
        <w:left w:val="none" w:sz="0" w:space="0" w:color="auto"/>
        <w:bottom w:val="none" w:sz="0" w:space="0" w:color="auto"/>
        <w:right w:val="none" w:sz="0" w:space="0" w:color="auto"/>
      </w:divBdr>
    </w:div>
    <w:div w:id="1267690717">
      <w:bodyDiv w:val="1"/>
      <w:marLeft w:val="0"/>
      <w:marRight w:val="0"/>
      <w:marTop w:val="0"/>
      <w:marBottom w:val="0"/>
      <w:divBdr>
        <w:top w:val="none" w:sz="0" w:space="0" w:color="auto"/>
        <w:left w:val="none" w:sz="0" w:space="0" w:color="auto"/>
        <w:bottom w:val="none" w:sz="0" w:space="0" w:color="auto"/>
        <w:right w:val="none" w:sz="0" w:space="0" w:color="auto"/>
      </w:divBdr>
    </w:div>
    <w:div w:id="1268271552">
      <w:bodyDiv w:val="1"/>
      <w:marLeft w:val="0"/>
      <w:marRight w:val="0"/>
      <w:marTop w:val="0"/>
      <w:marBottom w:val="0"/>
      <w:divBdr>
        <w:top w:val="none" w:sz="0" w:space="0" w:color="auto"/>
        <w:left w:val="none" w:sz="0" w:space="0" w:color="auto"/>
        <w:bottom w:val="none" w:sz="0" w:space="0" w:color="auto"/>
        <w:right w:val="none" w:sz="0" w:space="0" w:color="auto"/>
      </w:divBdr>
    </w:div>
    <w:div w:id="1268848717">
      <w:bodyDiv w:val="1"/>
      <w:marLeft w:val="0"/>
      <w:marRight w:val="0"/>
      <w:marTop w:val="0"/>
      <w:marBottom w:val="0"/>
      <w:divBdr>
        <w:top w:val="none" w:sz="0" w:space="0" w:color="auto"/>
        <w:left w:val="none" w:sz="0" w:space="0" w:color="auto"/>
        <w:bottom w:val="none" w:sz="0" w:space="0" w:color="auto"/>
        <w:right w:val="none" w:sz="0" w:space="0" w:color="auto"/>
      </w:divBdr>
    </w:div>
    <w:div w:id="1272977728">
      <w:bodyDiv w:val="1"/>
      <w:marLeft w:val="0"/>
      <w:marRight w:val="0"/>
      <w:marTop w:val="0"/>
      <w:marBottom w:val="0"/>
      <w:divBdr>
        <w:top w:val="none" w:sz="0" w:space="0" w:color="auto"/>
        <w:left w:val="none" w:sz="0" w:space="0" w:color="auto"/>
        <w:bottom w:val="none" w:sz="0" w:space="0" w:color="auto"/>
        <w:right w:val="none" w:sz="0" w:space="0" w:color="auto"/>
      </w:divBdr>
    </w:div>
    <w:div w:id="1274245564">
      <w:bodyDiv w:val="1"/>
      <w:marLeft w:val="0"/>
      <w:marRight w:val="0"/>
      <w:marTop w:val="0"/>
      <w:marBottom w:val="0"/>
      <w:divBdr>
        <w:top w:val="none" w:sz="0" w:space="0" w:color="auto"/>
        <w:left w:val="none" w:sz="0" w:space="0" w:color="auto"/>
        <w:bottom w:val="none" w:sz="0" w:space="0" w:color="auto"/>
        <w:right w:val="none" w:sz="0" w:space="0" w:color="auto"/>
      </w:divBdr>
    </w:div>
    <w:div w:id="1274705815">
      <w:bodyDiv w:val="1"/>
      <w:marLeft w:val="0"/>
      <w:marRight w:val="0"/>
      <w:marTop w:val="0"/>
      <w:marBottom w:val="0"/>
      <w:divBdr>
        <w:top w:val="none" w:sz="0" w:space="0" w:color="auto"/>
        <w:left w:val="none" w:sz="0" w:space="0" w:color="auto"/>
        <w:bottom w:val="none" w:sz="0" w:space="0" w:color="auto"/>
        <w:right w:val="none" w:sz="0" w:space="0" w:color="auto"/>
      </w:divBdr>
    </w:div>
    <w:div w:id="1277903248">
      <w:bodyDiv w:val="1"/>
      <w:marLeft w:val="0"/>
      <w:marRight w:val="0"/>
      <w:marTop w:val="0"/>
      <w:marBottom w:val="0"/>
      <w:divBdr>
        <w:top w:val="none" w:sz="0" w:space="0" w:color="auto"/>
        <w:left w:val="none" w:sz="0" w:space="0" w:color="auto"/>
        <w:bottom w:val="none" w:sz="0" w:space="0" w:color="auto"/>
        <w:right w:val="none" w:sz="0" w:space="0" w:color="auto"/>
      </w:divBdr>
    </w:div>
    <w:div w:id="1277981683">
      <w:bodyDiv w:val="1"/>
      <w:marLeft w:val="0"/>
      <w:marRight w:val="0"/>
      <w:marTop w:val="0"/>
      <w:marBottom w:val="0"/>
      <w:divBdr>
        <w:top w:val="none" w:sz="0" w:space="0" w:color="auto"/>
        <w:left w:val="none" w:sz="0" w:space="0" w:color="auto"/>
        <w:bottom w:val="none" w:sz="0" w:space="0" w:color="auto"/>
        <w:right w:val="none" w:sz="0" w:space="0" w:color="auto"/>
      </w:divBdr>
    </w:div>
    <w:div w:id="1278489114">
      <w:bodyDiv w:val="1"/>
      <w:marLeft w:val="0"/>
      <w:marRight w:val="0"/>
      <w:marTop w:val="0"/>
      <w:marBottom w:val="0"/>
      <w:divBdr>
        <w:top w:val="none" w:sz="0" w:space="0" w:color="auto"/>
        <w:left w:val="none" w:sz="0" w:space="0" w:color="auto"/>
        <w:bottom w:val="none" w:sz="0" w:space="0" w:color="auto"/>
        <w:right w:val="none" w:sz="0" w:space="0" w:color="auto"/>
      </w:divBdr>
    </w:div>
    <w:div w:id="1279677105">
      <w:bodyDiv w:val="1"/>
      <w:marLeft w:val="0"/>
      <w:marRight w:val="0"/>
      <w:marTop w:val="0"/>
      <w:marBottom w:val="0"/>
      <w:divBdr>
        <w:top w:val="none" w:sz="0" w:space="0" w:color="auto"/>
        <w:left w:val="none" w:sz="0" w:space="0" w:color="auto"/>
        <w:bottom w:val="none" w:sz="0" w:space="0" w:color="auto"/>
        <w:right w:val="none" w:sz="0" w:space="0" w:color="auto"/>
      </w:divBdr>
    </w:div>
    <w:div w:id="1283225179">
      <w:bodyDiv w:val="1"/>
      <w:marLeft w:val="0"/>
      <w:marRight w:val="0"/>
      <w:marTop w:val="0"/>
      <w:marBottom w:val="0"/>
      <w:divBdr>
        <w:top w:val="none" w:sz="0" w:space="0" w:color="auto"/>
        <w:left w:val="none" w:sz="0" w:space="0" w:color="auto"/>
        <w:bottom w:val="none" w:sz="0" w:space="0" w:color="auto"/>
        <w:right w:val="none" w:sz="0" w:space="0" w:color="auto"/>
      </w:divBdr>
    </w:div>
    <w:div w:id="1283225833">
      <w:bodyDiv w:val="1"/>
      <w:marLeft w:val="0"/>
      <w:marRight w:val="0"/>
      <w:marTop w:val="0"/>
      <w:marBottom w:val="0"/>
      <w:divBdr>
        <w:top w:val="none" w:sz="0" w:space="0" w:color="auto"/>
        <w:left w:val="none" w:sz="0" w:space="0" w:color="auto"/>
        <w:bottom w:val="none" w:sz="0" w:space="0" w:color="auto"/>
        <w:right w:val="none" w:sz="0" w:space="0" w:color="auto"/>
      </w:divBdr>
    </w:div>
    <w:div w:id="1284727654">
      <w:bodyDiv w:val="1"/>
      <w:marLeft w:val="0"/>
      <w:marRight w:val="0"/>
      <w:marTop w:val="0"/>
      <w:marBottom w:val="0"/>
      <w:divBdr>
        <w:top w:val="none" w:sz="0" w:space="0" w:color="auto"/>
        <w:left w:val="none" w:sz="0" w:space="0" w:color="auto"/>
        <w:bottom w:val="none" w:sz="0" w:space="0" w:color="auto"/>
        <w:right w:val="none" w:sz="0" w:space="0" w:color="auto"/>
      </w:divBdr>
    </w:div>
    <w:div w:id="1284842940">
      <w:bodyDiv w:val="1"/>
      <w:marLeft w:val="0"/>
      <w:marRight w:val="0"/>
      <w:marTop w:val="0"/>
      <w:marBottom w:val="0"/>
      <w:divBdr>
        <w:top w:val="none" w:sz="0" w:space="0" w:color="auto"/>
        <w:left w:val="none" w:sz="0" w:space="0" w:color="auto"/>
        <w:bottom w:val="none" w:sz="0" w:space="0" w:color="auto"/>
        <w:right w:val="none" w:sz="0" w:space="0" w:color="auto"/>
      </w:divBdr>
    </w:div>
    <w:div w:id="1289162426">
      <w:bodyDiv w:val="1"/>
      <w:marLeft w:val="0"/>
      <w:marRight w:val="0"/>
      <w:marTop w:val="0"/>
      <w:marBottom w:val="0"/>
      <w:divBdr>
        <w:top w:val="none" w:sz="0" w:space="0" w:color="auto"/>
        <w:left w:val="none" w:sz="0" w:space="0" w:color="auto"/>
        <w:bottom w:val="none" w:sz="0" w:space="0" w:color="auto"/>
        <w:right w:val="none" w:sz="0" w:space="0" w:color="auto"/>
      </w:divBdr>
    </w:div>
    <w:div w:id="1294945699">
      <w:bodyDiv w:val="1"/>
      <w:marLeft w:val="0"/>
      <w:marRight w:val="0"/>
      <w:marTop w:val="0"/>
      <w:marBottom w:val="0"/>
      <w:divBdr>
        <w:top w:val="none" w:sz="0" w:space="0" w:color="auto"/>
        <w:left w:val="none" w:sz="0" w:space="0" w:color="auto"/>
        <w:bottom w:val="none" w:sz="0" w:space="0" w:color="auto"/>
        <w:right w:val="none" w:sz="0" w:space="0" w:color="auto"/>
      </w:divBdr>
    </w:div>
    <w:div w:id="1298217136">
      <w:bodyDiv w:val="1"/>
      <w:marLeft w:val="0"/>
      <w:marRight w:val="0"/>
      <w:marTop w:val="0"/>
      <w:marBottom w:val="0"/>
      <w:divBdr>
        <w:top w:val="none" w:sz="0" w:space="0" w:color="auto"/>
        <w:left w:val="none" w:sz="0" w:space="0" w:color="auto"/>
        <w:bottom w:val="none" w:sz="0" w:space="0" w:color="auto"/>
        <w:right w:val="none" w:sz="0" w:space="0" w:color="auto"/>
      </w:divBdr>
    </w:div>
    <w:div w:id="1299603096">
      <w:bodyDiv w:val="1"/>
      <w:marLeft w:val="0"/>
      <w:marRight w:val="0"/>
      <w:marTop w:val="0"/>
      <w:marBottom w:val="0"/>
      <w:divBdr>
        <w:top w:val="none" w:sz="0" w:space="0" w:color="auto"/>
        <w:left w:val="none" w:sz="0" w:space="0" w:color="auto"/>
        <w:bottom w:val="none" w:sz="0" w:space="0" w:color="auto"/>
        <w:right w:val="none" w:sz="0" w:space="0" w:color="auto"/>
      </w:divBdr>
    </w:div>
    <w:div w:id="1301426639">
      <w:bodyDiv w:val="1"/>
      <w:marLeft w:val="0"/>
      <w:marRight w:val="0"/>
      <w:marTop w:val="0"/>
      <w:marBottom w:val="0"/>
      <w:divBdr>
        <w:top w:val="none" w:sz="0" w:space="0" w:color="auto"/>
        <w:left w:val="none" w:sz="0" w:space="0" w:color="auto"/>
        <w:bottom w:val="none" w:sz="0" w:space="0" w:color="auto"/>
        <w:right w:val="none" w:sz="0" w:space="0" w:color="auto"/>
      </w:divBdr>
    </w:div>
    <w:div w:id="1301619080">
      <w:bodyDiv w:val="1"/>
      <w:marLeft w:val="0"/>
      <w:marRight w:val="0"/>
      <w:marTop w:val="0"/>
      <w:marBottom w:val="0"/>
      <w:divBdr>
        <w:top w:val="none" w:sz="0" w:space="0" w:color="auto"/>
        <w:left w:val="none" w:sz="0" w:space="0" w:color="auto"/>
        <w:bottom w:val="none" w:sz="0" w:space="0" w:color="auto"/>
        <w:right w:val="none" w:sz="0" w:space="0" w:color="auto"/>
      </w:divBdr>
    </w:div>
    <w:div w:id="1308780611">
      <w:bodyDiv w:val="1"/>
      <w:marLeft w:val="0"/>
      <w:marRight w:val="0"/>
      <w:marTop w:val="0"/>
      <w:marBottom w:val="0"/>
      <w:divBdr>
        <w:top w:val="none" w:sz="0" w:space="0" w:color="auto"/>
        <w:left w:val="none" w:sz="0" w:space="0" w:color="auto"/>
        <w:bottom w:val="none" w:sz="0" w:space="0" w:color="auto"/>
        <w:right w:val="none" w:sz="0" w:space="0" w:color="auto"/>
      </w:divBdr>
    </w:div>
    <w:div w:id="1315647984">
      <w:bodyDiv w:val="1"/>
      <w:marLeft w:val="0"/>
      <w:marRight w:val="0"/>
      <w:marTop w:val="0"/>
      <w:marBottom w:val="0"/>
      <w:divBdr>
        <w:top w:val="none" w:sz="0" w:space="0" w:color="auto"/>
        <w:left w:val="none" w:sz="0" w:space="0" w:color="auto"/>
        <w:bottom w:val="none" w:sz="0" w:space="0" w:color="auto"/>
        <w:right w:val="none" w:sz="0" w:space="0" w:color="auto"/>
      </w:divBdr>
    </w:div>
    <w:div w:id="1318850111">
      <w:bodyDiv w:val="1"/>
      <w:marLeft w:val="0"/>
      <w:marRight w:val="0"/>
      <w:marTop w:val="0"/>
      <w:marBottom w:val="0"/>
      <w:divBdr>
        <w:top w:val="none" w:sz="0" w:space="0" w:color="auto"/>
        <w:left w:val="none" w:sz="0" w:space="0" w:color="auto"/>
        <w:bottom w:val="none" w:sz="0" w:space="0" w:color="auto"/>
        <w:right w:val="none" w:sz="0" w:space="0" w:color="auto"/>
      </w:divBdr>
    </w:div>
    <w:div w:id="1321694827">
      <w:bodyDiv w:val="1"/>
      <w:marLeft w:val="0"/>
      <w:marRight w:val="0"/>
      <w:marTop w:val="0"/>
      <w:marBottom w:val="0"/>
      <w:divBdr>
        <w:top w:val="none" w:sz="0" w:space="0" w:color="auto"/>
        <w:left w:val="none" w:sz="0" w:space="0" w:color="auto"/>
        <w:bottom w:val="none" w:sz="0" w:space="0" w:color="auto"/>
        <w:right w:val="none" w:sz="0" w:space="0" w:color="auto"/>
      </w:divBdr>
    </w:div>
    <w:div w:id="1322737465">
      <w:bodyDiv w:val="1"/>
      <w:marLeft w:val="0"/>
      <w:marRight w:val="0"/>
      <w:marTop w:val="0"/>
      <w:marBottom w:val="0"/>
      <w:divBdr>
        <w:top w:val="none" w:sz="0" w:space="0" w:color="auto"/>
        <w:left w:val="none" w:sz="0" w:space="0" w:color="auto"/>
        <w:bottom w:val="none" w:sz="0" w:space="0" w:color="auto"/>
        <w:right w:val="none" w:sz="0" w:space="0" w:color="auto"/>
      </w:divBdr>
    </w:div>
    <w:div w:id="1326663698">
      <w:bodyDiv w:val="1"/>
      <w:marLeft w:val="0"/>
      <w:marRight w:val="0"/>
      <w:marTop w:val="0"/>
      <w:marBottom w:val="0"/>
      <w:divBdr>
        <w:top w:val="none" w:sz="0" w:space="0" w:color="auto"/>
        <w:left w:val="none" w:sz="0" w:space="0" w:color="auto"/>
        <w:bottom w:val="none" w:sz="0" w:space="0" w:color="auto"/>
        <w:right w:val="none" w:sz="0" w:space="0" w:color="auto"/>
      </w:divBdr>
    </w:div>
    <w:div w:id="1333724558">
      <w:bodyDiv w:val="1"/>
      <w:marLeft w:val="0"/>
      <w:marRight w:val="0"/>
      <w:marTop w:val="0"/>
      <w:marBottom w:val="0"/>
      <w:divBdr>
        <w:top w:val="none" w:sz="0" w:space="0" w:color="auto"/>
        <w:left w:val="none" w:sz="0" w:space="0" w:color="auto"/>
        <w:bottom w:val="none" w:sz="0" w:space="0" w:color="auto"/>
        <w:right w:val="none" w:sz="0" w:space="0" w:color="auto"/>
      </w:divBdr>
    </w:div>
    <w:div w:id="1338996962">
      <w:bodyDiv w:val="1"/>
      <w:marLeft w:val="0"/>
      <w:marRight w:val="0"/>
      <w:marTop w:val="0"/>
      <w:marBottom w:val="0"/>
      <w:divBdr>
        <w:top w:val="none" w:sz="0" w:space="0" w:color="auto"/>
        <w:left w:val="none" w:sz="0" w:space="0" w:color="auto"/>
        <w:bottom w:val="none" w:sz="0" w:space="0" w:color="auto"/>
        <w:right w:val="none" w:sz="0" w:space="0" w:color="auto"/>
      </w:divBdr>
    </w:div>
    <w:div w:id="1343312504">
      <w:bodyDiv w:val="1"/>
      <w:marLeft w:val="0"/>
      <w:marRight w:val="0"/>
      <w:marTop w:val="0"/>
      <w:marBottom w:val="0"/>
      <w:divBdr>
        <w:top w:val="none" w:sz="0" w:space="0" w:color="auto"/>
        <w:left w:val="none" w:sz="0" w:space="0" w:color="auto"/>
        <w:bottom w:val="none" w:sz="0" w:space="0" w:color="auto"/>
        <w:right w:val="none" w:sz="0" w:space="0" w:color="auto"/>
      </w:divBdr>
    </w:div>
    <w:div w:id="1343505511">
      <w:bodyDiv w:val="1"/>
      <w:marLeft w:val="0"/>
      <w:marRight w:val="0"/>
      <w:marTop w:val="0"/>
      <w:marBottom w:val="0"/>
      <w:divBdr>
        <w:top w:val="none" w:sz="0" w:space="0" w:color="auto"/>
        <w:left w:val="none" w:sz="0" w:space="0" w:color="auto"/>
        <w:bottom w:val="none" w:sz="0" w:space="0" w:color="auto"/>
        <w:right w:val="none" w:sz="0" w:space="0" w:color="auto"/>
      </w:divBdr>
    </w:div>
    <w:div w:id="1360930299">
      <w:bodyDiv w:val="1"/>
      <w:marLeft w:val="0"/>
      <w:marRight w:val="0"/>
      <w:marTop w:val="0"/>
      <w:marBottom w:val="0"/>
      <w:divBdr>
        <w:top w:val="none" w:sz="0" w:space="0" w:color="auto"/>
        <w:left w:val="none" w:sz="0" w:space="0" w:color="auto"/>
        <w:bottom w:val="none" w:sz="0" w:space="0" w:color="auto"/>
        <w:right w:val="none" w:sz="0" w:space="0" w:color="auto"/>
      </w:divBdr>
    </w:div>
    <w:div w:id="1361856758">
      <w:bodyDiv w:val="1"/>
      <w:marLeft w:val="0"/>
      <w:marRight w:val="0"/>
      <w:marTop w:val="0"/>
      <w:marBottom w:val="0"/>
      <w:divBdr>
        <w:top w:val="none" w:sz="0" w:space="0" w:color="auto"/>
        <w:left w:val="none" w:sz="0" w:space="0" w:color="auto"/>
        <w:bottom w:val="none" w:sz="0" w:space="0" w:color="auto"/>
        <w:right w:val="none" w:sz="0" w:space="0" w:color="auto"/>
      </w:divBdr>
    </w:div>
    <w:div w:id="1364866066">
      <w:bodyDiv w:val="1"/>
      <w:marLeft w:val="0"/>
      <w:marRight w:val="0"/>
      <w:marTop w:val="0"/>
      <w:marBottom w:val="0"/>
      <w:divBdr>
        <w:top w:val="none" w:sz="0" w:space="0" w:color="auto"/>
        <w:left w:val="none" w:sz="0" w:space="0" w:color="auto"/>
        <w:bottom w:val="none" w:sz="0" w:space="0" w:color="auto"/>
        <w:right w:val="none" w:sz="0" w:space="0" w:color="auto"/>
      </w:divBdr>
    </w:div>
    <w:div w:id="1378049493">
      <w:bodyDiv w:val="1"/>
      <w:marLeft w:val="0"/>
      <w:marRight w:val="0"/>
      <w:marTop w:val="0"/>
      <w:marBottom w:val="0"/>
      <w:divBdr>
        <w:top w:val="none" w:sz="0" w:space="0" w:color="auto"/>
        <w:left w:val="none" w:sz="0" w:space="0" w:color="auto"/>
        <w:bottom w:val="none" w:sz="0" w:space="0" w:color="auto"/>
        <w:right w:val="none" w:sz="0" w:space="0" w:color="auto"/>
      </w:divBdr>
    </w:div>
    <w:div w:id="1384327634">
      <w:bodyDiv w:val="1"/>
      <w:marLeft w:val="0"/>
      <w:marRight w:val="0"/>
      <w:marTop w:val="0"/>
      <w:marBottom w:val="0"/>
      <w:divBdr>
        <w:top w:val="none" w:sz="0" w:space="0" w:color="auto"/>
        <w:left w:val="none" w:sz="0" w:space="0" w:color="auto"/>
        <w:bottom w:val="none" w:sz="0" w:space="0" w:color="auto"/>
        <w:right w:val="none" w:sz="0" w:space="0" w:color="auto"/>
      </w:divBdr>
    </w:div>
    <w:div w:id="1388918494">
      <w:bodyDiv w:val="1"/>
      <w:marLeft w:val="0"/>
      <w:marRight w:val="0"/>
      <w:marTop w:val="0"/>
      <w:marBottom w:val="0"/>
      <w:divBdr>
        <w:top w:val="none" w:sz="0" w:space="0" w:color="auto"/>
        <w:left w:val="none" w:sz="0" w:space="0" w:color="auto"/>
        <w:bottom w:val="none" w:sz="0" w:space="0" w:color="auto"/>
        <w:right w:val="none" w:sz="0" w:space="0" w:color="auto"/>
      </w:divBdr>
    </w:div>
    <w:div w:id="1394429754">
      <w:bodyDiv w:val="1"/>
      <w:marLeft w:val="0"/>
      <w:marRight w:val="0"/>
      <w:marTop w:val="0"/>
      <w:marBottom w:val="0"/>
      <w:divBdr>
        <w:top w:val="none" w:sz="0" w:space="0" w:color="auto"/>
        <w:left w:val="none" w:sz="0" w:space="0" w:color="auto"/>
        <w:bottom w:val="none" w:sz="0" w:space="0" w:color="auto"/>
        <w:right w:val="none" w:sz="0" w:space="0" w:color="auto"/>
      </w:divBdr>
    </w:div>
    <w:div w:id="1394818852">
      <w:bodyDiv w:val="1"/>
      <w:marLeft w:val="0"/>
      <w:marRight w:val="0"/>
      <w:marTop w:val="0"/>
      <w:marBottom w:val="0"/>
      <w:divBdr>
        <w:top w:val="none" w:sz="0" w:space="0" w:color="auto"/>
        <w:left w:val="none" w:sz="0" w:space="0" w:color="auto"/>
        <w:bottom w:val="none" w:sz="0" w:space="0" w:color="auto"/>
        <w:right w:val="none" w:sz="0" w:space="0" w:color="auto"/>
      </w:divBdr>
    </w:div>
    <w:div w:id="1405879667">
      <w:bodyDiv w:val="1"/>
      <w:marLeft w:val="0"/>
      <w:marRight w:val="0"/>
      <w:marTop w:val="0"/>
      <w:marBottom w:val="0"/>
      <w:divBdr>
        <w:top w:val="none" w:sz="0" w:space="0" w:color="auto"/>
        <w:left w:val="none" w:sz="0" w:space="0" w:color="auto"/>
        <w:bottom w:val="none" w:sz="0" w:space="0" w:color="auto"/>
        <w:right w:val="none" w:sz="0" w:space="0" w:color="auto"/>
      </w:divBdr>
    </w:div>
    <w:div w:id="1414401332">
      <w:bodyDiv w:val="1"/>
      <w:marLeft w:val="0"/>
      <w:marRight w:val="0"/>
      <w:marTop w:val="0"/>
      <w:marBottom w:val="0"/>
      <w:divBdr>
        <w:top w:val="none" w:sz="0" w:space="0" w:color="auto"/>
        <w:left w:val="none" w:sz="0" w:space="0" w:color="auto"/>
        <w:bottom w:val="none" w:sz="0" w:space="0" w:color="auto"/>
        <w:right w:val="none" w:sz="0" w:space="0" w:color="auto"/>
      </w:divBdr>
    </w:div>
    <w:div w:id="1416895543">
      <w:bodyDiv w:val="1"/>
      <w:marLeft w:val="0"/>
      <w:marRight w:val="0"/>
      <w:marTop w:val="0"/>
      <w:marBottom w:val="0"/>
      <w:divBdr>
        <w:top w:val="none" w:sz="0" w:space="0" w:color="auto"/>
        <w:left w:val="none" w:sz="0" w:space="0" w:color="auto"/>
        <w:bottom w:val="none" w:sz="0" w:space="0" w:color="auto"/>
        <w:right w:val="none" w:sz="0" w:space="0" w:color="auto"/>
      </w:divBdr>
    </w:div>
    <w:div w:id="1423647069">
      <w:bodyDiv w:val="1"/>
      <w:marLeft w:val="0"/>
      <w:marRight w:val="0"/>
      <w:marTop w:val="0"/>
      <w:marBottom w:val="0"/>
      <w:divBdr>
        <w:top w:val="none" w:sz="0" w:space="0" w:color="auto"/>
        <w:left w:val="none" w:sz="0" w:space="0" w:color="auto"/>
        <w:bottom w:val="none" w:sz="0" w:space="0" w:color="auto"/>
        <w:right w:val="none" w:sz="0" w:space="0" w:color="auto"/>
      </w:divBdr>
    </w:div>
    <w:div w:id="1424303321">
      <w:bodyDiv w:val="1"/>
      <w:marLeft w:val="0"/>
      <w:marRight w:val="0"/>
      <w:marTop w:val="0"/>
      <w:marBottom w:val="0"/>
      <w:divBdr>
        <w:top w:val="none" w:sz="0" w:space="0" w:color="auto"/>
        <w:left w:val="none" w:sz="0" w:space="0" w:color="auto"/>
        <w:bottom w:val="none" w:sz="0" w:space="0" w:color="auto"/>
        <w:right w:val="none" w:sz="0" w:space="0" w:color="auto"/>
      </w:divBdr>
    </w:div>
    <w:div w:id="1425882204">
      <w:bodyDiv w:val="1"/>
      <w:marLeft w:val="0"/>
      <w:marRight w:val="0"/>
      <w:marTop w:val="0"/>
      <w:marBottom w:val="0"/>
      <w:divBdr>
        <w:top w:val="none" w:sz="0" w:space="0" w:color="auto"/>
        <w:left w:val="none" w:sz="0" w:space="0" w:color="auto"/>
        <w:bottom w:val="none" w:sz="0" w:space="0" w:color="auto"/>
        <w:right w:val="none" w:sz="0" w:space="0" w:color="auto"/>
      </w:divBdr>
    </w:div>
    <w:div w:id="1429042106">
      <w:bodyDiv w:val="1"/>
      <w:marLeft w:val="0"/>
      <w:marRight w:val="0"/>
      <w:marTop w:val="0"/>
      <w:marBottom w:val="0"/>
      <w:divBdr>
        <w:top w:val="none" w:sz="0" w:space="0" w:color="auto"/>
        <w:left w:val="none" w:sz="0" w:space="0" w:color="auto"/>
        <w:bottom w:val="none" w:sz="0" w:space="0" w:color="auto"/>
        <w:right w:val="none" w:sz="0" w:space="0" w:color="auto"/>
      </w:divBdr>
    </w:div>
    <w:div w:id="1431773061">
      <w:bodyDiv w:val="1"/>
      <w:marLeft w:val="0"/>
      <w:marRight w:val="0"/>
      <w:marTop w:val="0"/>
      <w:marBottom w:val="0"/>
      <w:divBdr>
        <w:top w:val="none" w:sz="0" w:space="0" w:color="auto"/>
        <w:left w:val="none" w:sz="0" w:space="0" w:color="auto"/>
        <w:bottom w:val="none" w:sz="0" w:space="0" w:color="auto"/>
        <w:right w:val="none" w:sz="0" w:space="0" w:color="auto"/>
      </w:divBdr>
    </w:div>
    <w:div w:id="1434394711">
      <w:bodyDiv w:val="1"/>
      <w:marLeft w:val="0"/>
      <w:marRight w:val="0"/>
      <w:marTop w:val="0"/>
      <w:marBottom w:val="0"/>
      <w:divBdr>
        <w:top w:val="none" w:sz="0" w:space="0" w:color="auto"/>
        <w:left w:val="none" w:sz="0" w:space="0" w:color="auto"/>
        <w:bottom w:val="none" w:sz="0" w:space="0" w:color="auto"/>
        <w:right w:val="none" w:sz="0" w:space="0" w:color="auto"/>
      </w:divBdr>
    </w:div>
    <w:div w:id="1439713390">
      <w:bodyDiv w:val="1"/>
      <w:marLeft w:val="0"/>
      <w:marRight w:val="0"/>
      <w:marTop w:val="0"/>
      <w:marBottom w:val="0"/>
      <w:divBdr>
        <w:top w:val="none" w:sz="0" w:space="0" w:color="auto"/>
        <w:left w:val="none" w:sz="0" w:space="0" w:color="auto"/>
        <w:bottom w:val="none" w:sz="0" w:space="0" w:color="auto"/>
        <w:right w:val="none" w:sz="0" w:space="0" w:color="auto"/>
      </w:divBdr>
    </w:div>
    <w:div w:id="1439906940">
      <w:bodyDiv w:val="1"/>
      <w:marLeft w:val="0"/>
      <w:marRight w:val="0"/>
      <w:marTop w:val="0"/>
      <w:marBottom w:val="0"/>
      <w:divBdr>
        <w:top w:val="none" w:sz="0" w:space="0" w:color="auto"/>
        <w:left w:val="none" w:sz="0" w:space="0" w:color="auto"/>
        <w:bottom w:val="none" w:sz="0" w:space="0" w:color="auto"/>
        <w:right w:val="none" w:sz="0" w:space="0" w:color="auto"/>
      </w:divBdr>
    </w:div>
    <w:div w:id="1442803316">
      <w:bodyDiv w:val="1"/>
      <w:marLeft w:val="0"/>
      <w:marRight w:val="0"/>
      <w:marTop w:val="0"/>
      <w:marBottom w:val="0"/>
      <w:divBdr>
        <w:top w:val="none" w:sz="0" w:space="0" w:color="auto"/>
        <w:left w:val="none" w:sz="0" w:space="0" w:color="auto"/>
        <w:bottom w:val="none" w:sz="0" w:space="0" w:color="auto"/>
        <w:right w:val="none" w:sz="0" w:space="0" w:color="auto"/>
      </w:divBdr>
    </w:div>
    <w:div w:id="1445609064">
      <w:bodyDiv w:val="1"/>
      <w:marLeft w:val="0"/>
      <w:marRight w:val="0"/>
      <w:marTop w:val="0"/>
      <w:marBottom w:val="0"/>
      <w:divBdr>
        <w:top w:val="none" w:sz="0" w:space="0" w:color="auto"/>
        <w:left w:val="none" w:sz="0" w:space="0" w:color="auto"/>
        <w:bottom w:val="none" w:sz="0" w:space="0" w:color="auto"/>
        <w:right w:val="none" w:sz="0" w:space="0" w:color="auto"/>
      </w:divBdr>
    </w:div>
    <w:div w:id="1445613486">
      <w:bodyDiv w:val="1"/>
      <w:marLeft w:val="0"/>
      <w:marRight w:val="0"/>
      <w:marTop w:val="0"/>
      <w:marBottom w:val="0"/>
      <w:divBdr>
        <w:top w:val="none" w:sz="0" w:space="0" w:color="auto"/>
        <w:left w:val="none" w:sz="0" w:space="0" w:color="auto"/>
        <w:bottom w:val="none" w:sz="0" w:space="0" w:color="auto"/>
        <w:right w:val="none" w:sz="0" w:space="0" w:color="auto"/>
      </w:divBdr>
    </w:div>
    <w:div w:id="1447388711">
      <w:bodyDiv w:val="1"/>
      <w:marLeft w:val="0"/>
      <w:marRight w:val="0"/>
      <w:marTop w:val="0"/>
      <w:marBottom w:val="0"/>
      <w:divBdr>
        <w:top w:val="none" w:sz="0" w:space="0" w:color="auto"/>
        <w:left w:val="none" w:sz="0" w:space="0" w:color="auto"/>
        <w:bottom w:val="none" w:sz="0" w:space="0" w:color="auto"/>
        <w:right w:val="none" w:sz="0" w:space="0" w:color="auto"/>
      </w:divBdr>
    </w:div>
    <w:div w:id="1447893831">
      <w:bodyDiv w:val="1"/>
      <w:marLeft w:val="0"/>
      <w:marRight w:val="0"/>
      <w:marTop w:val="0"/>
      <w:marBottom w:val="0"/>
      <w:divBdr>
        <w:top w:val="none" w:sz="0" w:space="0" w:color="auto"/>
        <w:left w:val="none" w:sz="0" w:space="0" w:color="auto"/>
        <w:bottom w:val="none" w:sz="0" w:space="0" w:color="auto"/>
        <w:right w:val="none" w:sz="0" w:space="0" w:color="auto"/>
      </w:divBdr>
    </w:div>
    <w:div w:id="1450777303">
      <w:bodyDiv w:val="1"/>
      <w:marLeft w:val="0"/>
      <w:marRight w:val="0"/>
      <w:marTop w:val="0"/>
      <w:marBottom w:val="0"/>
      <w:divBdr>
        <w:top w:val="none" w:sz="0" w:space="0" w:color="auto"/>
        <w:left w:val="none" w:sz="0" w:space="0" w:color="auto"/>
        <w:bottom w:val="none" w:sz="0" w:space="0" w:color="auto"/>
        <w:right w:val="none" w:sz="0" w:space="0" w:color="auto"/>
      </w:divBdr>
    </w:div>
    <w:div w:id="1455324154">
      <w:bodyDiv w:val="1"/>
      <w:marLeft w:val="0"/>
      <w:marRight w:val="0"/>
      <w:marTop w:val="0"/>
      <w:marBottom w:val="0"/>
      <w:divBdr>
        <w:top w:val="none" w:sz="0" w:space="0" w:color="auto"/>
        <w:left w:val="none" w:sz="0" w:space="0" w:color="auto"/>
        <w:bottom w:val="none" w:sz="0" w:space="0" w:color="auto"/>
        <w:right w:val="none" w:sz="0" w:space="0" w:color="auto"/>
      </w:divBdr>
    </w:div>
    <w:div w:id="1455783292">
      <w:bodyDiv w:val="1"/>
      <w:marLeft w:val="0"/>
      <w:marRight w:val="0"/>
      <w:marTop w:val="0"/>
      <w:marBottom w:val="0"/>
      <w:divBdr>
        <w:top w:val="none" w:sz="0" w:space="0" w:color="auto"/>
        <w:left w:val="none" w:sz="0" w:space="0" w:color="auto"/>
        <w:bottom w:val="none" w:sz="0" w:space="0" w:color="auto"/>
        <w:right w:val="none" w:sz="0" w:space="0" w:color="auto"/>
      </w:divBdr>
    </w:div>
    <w:div w:id="1457748498">
      <w:bodyDiv w:val="1"/>
      <w:marLeft w:val="0"/>
      <w:marRight w:val="0"/>
      <w:marTop w:val="0"/>
      <w:marBottom w:val="0"/>
      <w:divBdr>
        <w:top w:val="none" w:sz="0" w:space="0" w:color="auto"/>
        <w:left w:val="none" w:sz="0" w:space="0" w:color="auto"/>
        <w:bottom w:val="none" w:sz="0" w:space="0" w:color="auto"/>
        <w:right w:val="none" w:sz="0" w:space="0" w:color="auto"/>
      </w:divBdr>
    </w:div>
    <w:div w:id="1460345011">
      <w:bodyDiv w:val="1"/>
      <w:marLeft w:val="0"/>
      <w:marRight w:val="0"/>
      <w:marTop w:val="0"/>
      <w:marBottom w:val="0"/>
      <w:divBdr>
        <w:top w:val="none" w:sz="0" w:space="0" w:color="auto"/>
        <w:left w:val="none" w:sz="0" w:space="0" w:color="auto"/>
        <w:bottom w:val="none" w:sz="0" w:space="0" w:color="auto"/>
        <w:right w:val="none" w:sz="0" w:space="0" w:color="auto"/>
      </w:divBdr>
    </w:div>
    <w:div w:id="1462308745">
      <w:bodyDiv w:val="1"/>
      <w:marLeft w:val="0"/>
      <w:marRight w:val="0"/>
      <w:marTop w:val="0"/>
      <w:marBottom w:val="0"/>
      <w:divBdr>
        <w:top w:val="none" w:sz="0" w:space="0" w:color="auto"/>
        <w:left w:val="none" w:sz="0" w:space="0" w:color="auto"/>
        <w:bottom w:val="none" w:sz="0" w:space="0" w:color="auto"/>
        <w:right w:val="none" w:sz="0" w:space="0" w:color="auto"/>
      </w:divBdr>
    </w:div>
    <w:div w:id="1468743484">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2820875">
      <w:bodyDiv w:val="1"/>
      <w:marLeft w:val="0"/>
      <w:marRight w:val="0"/>
      <w:marTop w:val="0"/>
      <w:marBottom w:val="0"/>
      <w:divBdr>
        <w:top w:val="none" w:sz="0" w:space="0" w:color="auto"/>
        <w:left w:val="none" w:sz="0" w:space="0" w:color="auto"/>
        <w:bottom w:val="none" w:sz="0" w:space="0" w:color="auto"/>
        <w:right w:val="none" w:sz="0" w:space="0" w:color="auto"/>
      </w:divBdr>
    </w:div>
    <w:div w:id="1473670165">
      <w:bodyDiv w:val="1"/>
      <w:marLeft w:val="0"/>
      <w:marRight w:val="0"/>
      <w:marTop w:val="0"/>
      <w:marBottom w:val="0"/>
      <w:divBdr>
        <w:top w:val="none" w:sz="0" w:space="0" w:color="auto"/>
        <w:left w:val="none" w:sz="0" w:space="0" w:color="auto"/>
        <w:bottom w:val="none" w:sz="0" w:space="0" w:color="auto"/>
        <w:right w:val="none" w:sz="0" w:space="0" w:color="auto"/>
      </w:divBdr>
    </w:div>
    <w:div w:id="1491677041">
      <w:bodyDiv w:val="1"/>
      <w:marLeft w:val="0"/>
      <w:marRight w:val="0"/>
      <w:marTop w:val="0"/>
      <w:marBottom w:val="0"/>
      <w:divBdr>
        <w:top w:val="none" w:sz="0" w:space="0" w:color="auto"/>
        <w:left w:val="none" w:sz="0" w:space="0" w:color="auto"/>
        <w:bottom w:val="none" w:sz="0" w:space="0" w:color="auto"/>
        <w:right w:val="none" w:sz="0" w:space="0" w:color="auto"/>
      </w:divBdr>
    </w:div>
    <w:div w:id="1492407993">
      <w:bodyDiv w:val="1"/>
      <w:marLeft w:val="0"/>
      <w:marRight w:val="0"/>
      <w:marTop w:val="0"/>
      <w:marBottom w:val="0"/>
      <w:divBdr>
        <w:top w:val="none" w:sz="0" w:space="0" w:color="auto"/>
        <w:left w:val="none" w:sz="0" w:space="0" w:color="auto"/>
        <w:bottom w:val="none" w:sz="0" w:space="0" w:color="auto"/>
        <w:right w:val="none" w:sz="0" w:space="0" w:color="auto"/>
      </w:divBdr>
    </w:div>
    <w:div w:id="1504661707">
      <w:bodyDiv w:val="1"/>
      <w:marLeft w:val="0"/>
      <w:marRight w:val="0"/>
      <w:marTop w:val="0"/>
      <w:marBottom w:val="0"/>
      <w:divBdr>
        <w:top w:val="none" w:sz="0" w:space="0" w:color="auto"/>
        <w:left w:val="none" w:sz="0" w:space="0" w:color="auto"/>
        <w:bottom w:val="none" w:sz="0" w:space="0" w:color="auto"/>
        <w:right w:val="none" w:sz="0" w:space="0" w:color="auto"/>
      </w:divBdr>
    </w:div>
    <w:div w:id="1504738810">
      <w:bodyDiv w:val="1"/>
      <w:marLeft w:val="0"/>
      <w:marRight w:val="0"/>
      <w:marTop w:val="0"/>
      <w:marBottom w:val="0"/>
      <w:divBdr>
        <w:top w:val="none" w:sz="0" w:space="0" w:color="auto"/>
        <w:left w:val="none" w:sz="0" w:space="0" w:color="auto"/>
        <w:bottom w:val="none" w:sz="0" w:space="0" w:color="auto"/>
        <w:right w:val="none" w:sz="0" w:space="0" w:color="auto"/>
      </w:divBdr>
    </w:div>
    <w:div w:id="1505589710">
      <w:bodyDiv w:val="1"/>
      <w:marLeft w:val="0"/>
      <w:marRight w:val="0"/>
      <w:marTop w:val="0"/>
      <w:marBottom w:val="0"/>
      <w:divBdr>
        <w:top w:val="none" w:sz="0" w:space="0" w:color="auto"/>
        <w:left w:val="none" w:sz="0" w:space="0" w:color="auto"/>
        <w:bottom w:val="none" w:sz="0" w:space="0" w:color="auto"/>
        <w:right w:val="none" w:sz="0" w:space="0" w:color="auto"/>
      </w:divBdr>
    </w:div>
    <w:div w:id="1517839709">
      <w:bodyDiv w:val="1"/>
      <w:marLeft w:val="0"/>
      <w:marRight w:val="0"/>
      <w:marTop w:val="0"/>
      <w:marBottom w:val="0"/>
      <w:divBdr>
        <w:top w:val="none" w:sz="0" w:space="0" w:color="auto"/>
        <w:left w:val="none" w:sz="0" w:space="0" w:color="auto"/>
        <w:bottom w:val="none" w:sz="0" w:space="0" w:color="auto"/>
        <w:right w:val="none" w:sz="0" w:space="0" w:color="auto"/>
      </w:divBdr>
    </w:div>
    <w:div w:id="1517958580">
      <w:bodyDiv w:val="1"/>
      <w:marLeft w:val="0"/>
      <w:marRight w:val="0"/>
      <w:marTop w:val="0"/>
      <w:marBottom w:val="0"/>
      <w:divBdr>
        <w:top w:val="none" w:sz="0" w:space="0" w:color="auto"/>
        <w:left w:val="none" w:sz="0" w:space="0" w:color="auto"/>
        <w:bottom w:val="none" w:sz="0" w:space="0" w:color="auto"/>
        <w:right w:val="none" w:sz="0" w:space="0" w:color="auto"/>
      </w:divBdr>
    </w:div>
    <w:div w:id="1522820003">
      <w:bodyDiv w:val="1"/>
      <w:marLeft w:val="0"/>
      <w:marRight w:val="0"/>
      <w:marTop w:val="0"/>
      <w:marBottom w:val="0"/>
      <w:divBdr>
        <w:top w:val="none" w:sz="0" w:space="0" w:color="auto"/>
        <w:left w:val="none" w:sz="0" w:space="0" w:color="auto"/>
        <w:bottom w:val="none" w:sz="0" w:space="0" w:color="auto"/>
        <w:right w:val="none" w:sz="0" w:space="0" w:color="auto"/>
      </w:divBdr>
    </w:div>
    <w:div w:id="1523668792">
      <w:bodyDiv w:val="1"/>
      <w:marLeft w:val="0"/>
      <w:marRight w:val="0"/>
      <w:marTop w:val="0"/>
      <w:marBottom w:val="0"/>
      <w:divBdr>
        <w:top w:val="none" w:sz="0" w:space="0" w:color="auto"/>
        <w:left w:val="none" w:sz="0" w:space="0" w:color="auto"/>
        <w:bottom w:val="none" w:sz="0" w:space="0" w:color="auto"/>
        <w:right w:val="none" w:sz="0" w:space="0" w:color="auto"/>
      </w:divBdr>
    </w:div>
    <w:div w:id="1525828758">
      <w:bodyDiv w:val="1"/>
      <w:marLeft w:val="0"/>
      <w:marRight w:val="0"/>
      <w:marTop w:val="0"/>
      <w:marBottom w:val="0"/>
      <w:divBdr>
        <w:top w:val="none" w:sz="0" w:space="0" w:color="auto"/>
        <w:left w:val="none" w:sz="0" w:space="0" w:color="auto"/>
        <w:bottom w:val="none" w:sz="0" w:space="0" w:color="auto"/>
        <w:right w:val="none" w:sz="0" w:space="0" w:color="auto"/>
      </w:divBdr>
    </w:div>
    <w:div w:id="1526871071">
      <w:bodyDiv w:val="1"/>
      <w:marLeft w:val="0"/>
      <w:marRight w:val="0"/>
      <w:marTop w:val="0"/>
      <w:marBottom w:val="0"/>
      <w:divBdr>
        <w:top w:val="none" w:sz="0" w:space="0" w:color="auto"/>
        <w:left w:val="none" w:sz="0" w:space="0" w:color="auto"/>
        <w:bottom w:val="none" w:sz="0" w:space="0" w:color="auto"/>
        <w:right w:val="none" w:sz="0" w:space="0" w:color="auto"/>
      </w:divBdr>
    </w:div>
    <w:div w:id="1529947771">
      <w:bodyDiv w:val="1"/>
      <w:marLeft w:val="0"/>
      <w:marRight w:val="0"/>
      <w:marTop w:val="0"/>
      <w:marBottom w:val="0"/>
      <w:divBdr>
        <w:top w:val="none" w:sz="0" w:space="0" w:color="auto"/>
        <w:left w:val="none" w:sz="0" w:space="0" w:color="auto"/>
        <w:bottom w:val="none" w:sz="0" w:space="0" w:color="auto"/>
        <w:right w:val="none" w:sz="0" w:space="0" w:color="auto"/>
      </w:divBdr>
    </w:div>
    <w:div w:id="1530801251">
      <w:bodyDiv w:val="1"/>
      <w:marLeft w:val="0"/>
      <w:marRight w:val="0"/>
      <w:marTop w:val="0"/>
      <w:marBottom w:val="0"/>
      <w:divBdr>
        <w:top w:val="none" w:sz="0" w:space="0" w:color="auto"/>
        <w:left w:val="none" w:sz="0" w:space="0" w:color="auto"/>
        <w:bottom w:val="none" w:sz="0" w:space="0" w:color="auto"/>
        <w:right w:val="none" w:sz="0" w:space="0" w:color="auto"/>
      </w:divBdr>
    </w:div>
    <w:div w:id="1530989132">
      <w:bodyDiv w:val="1"/>
      <w:marLeft w:val="0"/>
      <w:marRight w:val="0"/>
      <w:marTop w:val="0"/>
      <w:marBottom w:val="0"/>
      <w:divBdr>
        <w:top w:val="none" w:sz="0" w:space="0" w:color="auto"/>
        <w:left w:val="none" w:sz="0" w:space="0" w:color="auto"/>
        <w:bottom w:val="none" w:sz="0" w:space="0" w:color="auto"/>
        <w:right w:val="none" w:sz="0" w:space="0" w:color="auto"/>
      </w:divBdr>
    </w:div>
    <w:div w:id="1537234755">
      <w:bodyDiv w:val="1"/>
      <w:marLeft w:val="0"/>
      <w:marRight w:val="0"/>
      <w:marTop w:val="0"/>
      <w:marBottom w:val="0"/>
      <w:divBdr>
        <w:top w:val="none" w:sz="0" w:space="0" w:color="auto"/>
        <w:left w:val="none" w:sz="0" w:space="0" w:color="auto"/>
        <w:bottom w:val="none" w:sz="0" w:space="0" w:color="auto"/>
        <w:right w:val="none" w:sz="0" w:space="0" w:color="auto"/>
      </w:divBdr>
    </w:div>
    <w:div w:id="1540626090">
      <w:bodyDiv w:val="1"/>
      <w:marLeft w:val="0"/>
      <w:marRight w:val="0"/>
      <w:marTop w:val="0"/>
      <w:marBottom w:val="0"/>
      <w:divBdr>
        <w:top w:val="none" w:sz="0" w:space="0" w:color="auto"/>
        <w:left w:val="none" w:sz="0" w:space="0" w:color="auto"/>
        <w:bottom w:val="none" w:sz="0" w:space="0" w:color="auto"/>
        <w:right w:val="none" w:sz="0" w:space="0" w:color="auto"/>
      </w:divBdr>
    </w:div>
    <w:div w:id="1540898820">
      <w:bodyDiv w:val="1"/>
      <w:marLeft w:val="0"/>
      <w:marRight w:val="0"/>
      <w:marTop w:val="0"/>
      <w:marBottom w:val="0"/>
      <w:divBdr>
        <w:top w:val="none" w:sz="0" w:space="0" w:color="auto"/>
        <w:left w:val="none" w:sz="0" w:space="0" w:color="auto"/>
        <w:bottom w:val="none" w:sz="0" w:space="0" w:color="auto"/>
        <w:right w:val="none" w:sz="0" w:space="0" w:color="auto"/>
      </w:divBdr>
    </w:div>
    <w:div w:id="1542938416">
      <w:bodyDiv w:val="1"/>
      <w:marLeft w:val="0"/>
      <w:marRight w:val="0"/>
      <w:marTop w:val="0"/>
      <w:marBottom w:val="0"/>
      <w:divBdr>
        <w:top w:val="none" w:sz="0" w:space="0" w:color="auto"/>
        <w:left w:val="none" w:sz="0" w:space="0" w:color="auto"/>
        <w:bottom w:val="none" w:sz="0" w:space="0" w:color="auto"/>
        <w:right w:val="none" w:sz="0" w:space="0" w:color="auto"/>
      </w:divBdr>
    </w:div>
    <w:div w:id="1543978223">
      <w:bodyDiv w:val="1"/>
      <w:marLeft w:val="0"/>
      <w:marRight w:val="0"/>
      <w:marTop w:val="0"/>
      <w:marBottom w:val="0"/>
      <w:divBdr>
        <w:top w:val="none" w:sz="0" w:space="0" w:color="auto"/>
        <w:left w:val="none" w:sz="0" w:space="0" w:color="auto"/>
        <w:bottom w:val="none" w:sz="0" w:space="0" w:color="auto"/>
        <w:right w:val="none" w:sz="0" w:space="0" w:color="auto"/>
      </w:divBdr>
    </w:div>
    <w:div w:id="1546719455">
      <w:bodyDiv w:val="1"/>
      <w:marLeft w:val="0"/>
      <w:marRight w:val="0"/>
      <w:marTop w:val="0"/>
      <w:marBottom w:val="0"/>
      <w:divBdr>
        <w:top w:val="none" w:sz="0" w:space="0" w:color="auto"/>
        <w:left w:val="none" w:sz="0" w:space="0" w:color="auto"/>
        <w:bottom w:val="none" w:sz="0" w:space="0" w:color="auto"/>
        <w:right w:val="none" w:sz="0" w:space="0" w:color="auto"/>
      </w:divBdr>
    </w:div>
    <w:div w:id="1549730062">
      <w:bodyDiv w:val="1"/>
      <w:marLeft w:val="0"/>
      <w:marRight w:val="0"/>
      <w:marTop w:val="0"/>
      <w:marBottom w:val="0"/>
      <w:divBdr>
        <w:top w:val="none" w:sz="0" w:space="0" w:color="auto"/>
        <w:left w:val="none" w:sz="0" w:space="0" w:color="auto"/>
        <w:bottom w:val="none" w:sz="0" w:space="0" w:color="auto"/>
        <w:right w:val="none" w:sz="0" w:space="0" w:color="auto"/>
      </w:divBdr>
    </w:div>
    <w:div w:id="1563635575">
      <w:bodyDiv w:val="1"/>
      <w:marLeft w:val="0"/>
      <w:marRight w:val="0"/>
      <w:marTop w:val="0"/>
      <w:marBottom w:val="0"/>
      <w:divBdr>
        <w:top w:val="none" w:sz="0" w:space="0" w:color="auto"/>
        <w:left w:val="none" w:sz="0" w:space="0" w:color="auto"/>
        <w:bottom w:val="none" w:sz="0" w:space="0" w:color="auto"/>
        <w:right w:val="none" w:sz="0" w:space="0" w:color="auto"/>
      </w:divBdr>
    </w:div>
    <w:div w:id="1571497871">
      <w:bodyDiv w:val="1"/>
      <w:marLeft w:val="0"/>
      <w:marRight w:val="0"/>
      <w:marTop w:val="0"/>
      <w:marBottom w:val="0"/>
      <w:divBdr>
        <w:top w:val="none" w:sz="0" w:space="0" w:color="auto"/>
        <w:left w:val="none" w:sz="0" w:space="0" w:color="auto"/>
        <w:bottom w:val="none" w:sz="0" w:space="0" w:color="auto"/>
        <w:right w:val="none" w:sz="0" w:space="0" w:color="auto"/>
      </w:divBdr>
    </w:div>
    <w:div w:id="1573855521">
      <w:bodyDiv w:val="1"/>
      <w:marLeft w:val="0"/>
      <w:marRight w:val="0"/>
      <w:marTop w:val="0"/>
      <w:marBottom w:val="0"/>
      <w:divBdr>
        <w:top w:val="none" w:sz="0" w:space="0" w:color="auto"/>
        <w:left w:val="none" w:sz="0" w:space="0" w:color="auto"/>
        <w:bottom w:val="none" w:sz="0" w:space="0" w:color="auto"/>
        <w:right w:val="none" w:sz="0" w:space="0" w:color="auto"/>
      </w:divBdr>
    </w:div>
    <w:div w:id="1584101230">
      <w:bodyDiv w:val="1"/>
      <w:marLeft w:val="0"/>
      <w:marRight w:val="0"/>
      <w:marTop w:val="0"/>
      <w:marBottom w:val="0"/>
      <w:divBdr>
        <w:top w:val="none" w:sz="0" w:space="0" w:color="auto"/>
        <w:left w:val="none" w:sz="0" w:space="0" w:color="auto"/>
        <w:bottom w:val="none" w:sz="0" w:space="0" w:color="auto"/>
        <w:right w:val="none" w:sz="0" w:space="0" w:color="auto"/>
      </w:divBdr>
    </w:div>
    <w:div w:id="1588152641">
      <w:bodyDiv w:val="1"/>
      <w:marLeft w:val="0"/>
      <w:marRight w:val="0"/>
      <w:marTop w:val="0"/>
      <w:marBottom w:val="0"/>
      <w:divBdr>
        <w:top w:val="none" w:sz="0" w:space="0" w:color="auto"/>
        <w:left w:val="none" w:sz="0" w:space="0" w:color="auto"/>
        <w:bottom w:val="none" w:sz="0" w:space="0" w:color="auto"/>
        <w:right w:val="none" w:sz="0" w:space="0" w:color="auto"/>
      </w:divBdr>
    </w:div>
    <w:div w:id="1599368644">
      <w:bodyDiv w:val="1"/>
      <w:marLeft w:val="0"/>
      <w:marRight w:val="0"/>
      <w:marTop w:val="0"/>
      <w:marBottom w:val="0"/>
      <w:divBdr>
        <w:top w:val="none" w:sz="0" w:space="0" w:color="auto"/>
        <w:left w:val="none" w:sz="0" w:space="0" w:color="auto"/>
        <w:bottom w:val="none" w:sz="0" w:space="0" w:color="auto"/>
        <w:right w:val="none" w:sz="0" w:space="0" w:color="auto"/>
      </w:divBdr>
    </w:div>
    <w:div w:id="1599488431">
      <w:bodyDiv w:val="1"/>
      <w:marLeft w:val="0"/>
      <w:marRight w:val="0"/>
      <w:marTop w:val="0"/>
      <w:marBottom w:val="0"/>
      <w:divBdr>
        <w:top w:val="none" w:sz="0" w:space="0" w:color="auto"/>
        <w:left w:val="none" w:sz="0" w:space="0" w:color="auto"/>
        <w:bottom w:val="none" w:sz="0" w:space="0" w:color="auto"/>
        <w:right w:val="none" w:sz="0" w:space="0" w:color="auto"/>
      </w:divBdr>
    </w:div>
    <w:div w:id="1600335744">
      <w:bodyDiv w:val="1"/>
      <w:marLeft w:val="0"/>
      <w:marRight w:val="0"/>
      <w:marTop w:val="0"/>
      <w:marBottom w:val="0"/>
      <w:divBdr>
        <w:top w:val="none" w:sz="0" w:space="0" w:color="auto"/>
        <w:left w:val="none" w:sz="0" w:space="0" w:color="auto"/>
        <w:bottom w:val="none" w:sz="0" w:space="0" w:color="auto"/>
        <w:right w:val="none" w:sz="0" w:space="0" w:color="auto"/>
      </w:divBdr>
    </w:div>
    <w:div w:id="1600603267">
      <w:bodyDiv w:val="1"/>
      <w:marLeft w:val="0"/>
      <w:marRight w:val="0"/>
      <w:marTop w:val="0"/>
      <w:marBottom w:val="0"/>
      <w:divBdr>
        <w:top w:val="none" w:sz="0" w:space="0" w:color="auto"/>
        <w:left w:val="none" w:sz="0" w:space="0" w:color="auto"/>
        <w:bottom w:val="none" w:sz="0" w:space="0" w:color="auto"/>
        <w:right w:val="none" w:sz="0" w:space="0" w:color="auto"/>
      </w:divBdr>
    </w:div>
    <w:div w:id="1603608533">
      <w:bodyDiv w:val="1"/>
      <w:marLeft w:val="0"/>
      <w:marRight w:val="0"/>
      <w:marTop w:val="0"/>
      <w:marBottom w:val="0"/>
      <w:divBdr>
        <w:top w:val="none" w:sz="0" w:space="0" w:color="auto"/>
        <w:left w:val="none" w:sz="0" w:space="0" w:color="auto"/>
        <w:bottom w:val="none" w:sz="0" w:space="0" w:color="auto"/>
        <w:right w:val="none" w:sz="0" w:space="0" w:color="auto"/>
      </w:divBdr>
    </w:div>
    <w:div w:id="1604872392">
      <w:bodyDiv w:val="1"/>
      <w:marLeft w:val="0"/>
      <w:marRight w:val="0"/>
      <w:marTop w:val="0"/>
      <w:marBottom w:val="0"/>
      <w:divBdr>
        <w:top w:val="none" w:sz="0" w:space="0" w:color="auto"/>
        <w:left w:val="none" w:sz="0" w:space="0" w:color="auto"/>
        <w:bottom w:val="none" w:sz="0" w:space="0" w:color="auto"/>
        <w:right w:val="none" w:sz="0" w:space="0" w:color="auto"/>
      </w:divBdr>
    </w:div>
    <w:div w:id="1605461664">
      <w:bodyDiv w:val="1"/>
      <w:marLeft w:val="0"/>
      <w:marRight w:val="0"/>
      <w:marTop w:val="0"/>
      <w:marBottom w:val="0"/>
      <w:divBdr>
        <w:top w:val="none" w:sz="0" w:space="0" w:color="auto"/>
        <w:left w:val="none" w:sz="0" w:space="0" w:color="auto"/>
        <w:bottom w:val="none" w:sz="0" w:space="0" w:color="auto"/>
        <w:right w:val="none" w:sz="0" w:space="0" w:color="auto"/>
      </w:divBdr>
    </w:div>
    <w:div w:id="1614823792">
      <w:bodyDiv w:val="1"/>
      <w:marLeft w:val="0"/>
      <w:marRight w:val="0"/>
      <w:marTop w:val="0"/>
      <w:marBottom w:val="0"/>
      <w:divBdr>
        <w:top w:val="none" w:sz="0" w:space="0" w:color="auto"/>
        <w:left w:val="none" w:sz="0" w:space="0" w:color="auto"/>
        <w:bottom w:val="none" w:sz="0" w:space="0" w:color="auto"/>
        <w:right w:val="none" w:sz="0" w:space="0" w:color="auto"/>
      </w:divBdr>
    </w:div>
    <w:div w:id="1620380179">
      <w:bodyDiv w:val="1"/>
      <w:marLeft w:val="0"/>
      <w:marRight w:val="0"/>
      <w:marTop w:val="0"/>
      <w:marBottom w:val="0"/>
      <w:divBdr>
        <w:top w:val="none" w:sz="0" w:space="0" w:color="auto"/>
        <w:left w:val="none" w:sz="0" w:space="0" w:color="auto"/>
        <w:bottom w:val="none" w:sz="0" w:space="0" w:color="auto"/>
        <w:right w:val="none" w:sz="0" w:space="0" w:color="auto"/>
      </w:divBdr>
    </w:div>
    <w:div w:id="1620602082">
      <w:bodyDiv w:val="1"/>
      <w:marLeft w:val="0"/>
      <w:marRight w:val="0"/>
      <w:marTop w:val="0"/>
      <w:marBottom w:val="0"/>
      <w:divBdr>
        <w:top w:val="none" w:sz="0" w:space="0" w:color="auto"/>
        <w:left w:val="none" w:sz="0" w:space="0" w:color="auto"/>
        <w:bottom w:val="none" w:sz="0" w:space="0" w:color="auto"/>
        <w:right w:val="none" w:sz="0" w:space="0" w:color="auto"/>
      </w:divBdr>
    </w:div>
    <w:div w:id="1622762408">
      <w:bodyDiv w:val="1"/>
      <w:marLeft w:val="0"/>
      <w:marRight w:val="0"/>
      <w:marTop w:val="0"/>
      <w:marBottom w:val="0"/>
      <w:divBdr>
        <w:top w:val="none" w:sz="0" w:space="0" w:color="auto"/>
        <w:left w:val="none" w:sz="0" w:space="0" w:color="auto"/>
        <w:bottom w:val="none" w:sz="0" w:space="0" w:color="auto"/>
        <w:right w:val="none" w:sz="0" w:space="0" w:color="auto"/>
      </w:divBdr>
    </w:div>
    <w:div w:id="1624195983">
      <w:bodyDiv w:val="1"/>
      <w:marLeft w:val="0"/>
      <w:marRight w:val="0"/>
      <w:marTop w:val="0"/>
      <w:marBottom w:val="0"/>
      <w:divBdr>
        <w:top w:val="none" w:sz="0" w:space="0" w:color="auto"/>
        <w:left w:val="none" w:sz="0" w:space="0" w:color="auto"/>
        <w:bottom w:val="none" w:sz="0" w:space="0" w:color="auto"/>
        <w:right w:val="none" w:sz="0" w:space="0" w:color="auto"/>
      </w:divBdr>
    </w:div>
    <w:div w:id="1624581907">
      <w:bodyDiv w:val="1"/>
      <w:marLeft w:val="0"/>
      <w:marRight w:val="0"/>
      <w:marTop w:val="0"/>
      <w:marBottom w:val="0"/>
      <w:divBdr>
        <w:top w:val="none" w:sz="0" w:space="0" w:color="auto"/>
        <w:left w:val="none" w:sz="0" w:space="0" w:color="auto"/>
        <w:bottom w:val="none" w:sz="0" w:space="0" w:color="auto"/>
        <w:right w:val="none" w:sz="0" w:space="0" w:color="auto"/>
      </w:divBdr>
    </w:div>
    <w:div w:id="1632128440">
      <w:bodyDiv w:val="1"/>
      <w:marLeft w:val="0"/>
      <w:marRight w:val="0"/>
      <w:marTop w:val="0"/>
      <w:marBottom w:val="0"/>
      <w:divBdr>
        <w:top w:val="none" w:sz="0" w:space="0" w:color="auto"/>
        <w:left w:val="none" w:sz="0" w:space="0" w:color="auto"/>
        <w:bottom w:val="none" w:sz="0" w:space="0" w:color="auto"/>
        <w:right w:val="none" w:sz="0" w:space="0" w:color="auto"/>
      </w:divBdr>
    </w:div>
    <w:div w:id="1633558889">
      <w:bodyDiv w:val="1"/>
      <w:marLeft w:val="0"/>
      <w:marRight w:val="0"/>
      <w:marTop w:val="0"/>
      <w:marBottom w:val="0"/>
      <w:divBdr>
        <w:top w:val="none" w:sz="0" w:space="0" w:color="auto"/>
        <w:left w:val="none" w:sz="0" w:space="0" w:color="auto"/>
        <w:bottom w:val="none" w:sz="0" w:space="0" w:color="auto"/>
        <w:right w:val="none" w:sz="0" w:space="0" w:color="auto"/>
      </w:divBdr>
    </w:div>
    <w:div w:id="1635136682">
      <w:bodyDiv w:val="1"/>
      <w:marLeft w:val="0"/>
      <w:marRight w:val="0"/>
      <w:marTop w:val="0"/>
      <w:marBottom w:val="0"/>
      <w:divBdr>
        <w:top w:val="none" w:sz="0" w:space="0" w:color="auto"/>
        <w:left w:val="none" w:sz="0" w:space="0" w:color="auto"/>
        <w:bottom w:val="none" w:sz="0" w:space="0" w:color="auto"/>
        <w:right w:val="none" w:sz="0" w:space="0" w:color="auto"/>
      </w:divBdr>
    </w:div>
    <w:div w:id="1637953070">
      <w:bodyDiv w:val="1"/>
      <w:marLeft w:val="0"/>
      <w:marRight w:val="0"/>
      <w:marTop w:val="0"/>
      <w:marBottom w:val="0"/>
      <w:divBdr>
        <w:top w:val="none" w:sz="0" w:space="0" w:color="auto"/>
        <w:left w:val="none" w:sz="0" w:space="0" w:color="auto"/>
        <w:bottom w:val="none" w:sz="0" w:space="0" w:color="auto"/>
        <w:right w:val="none" w:sz="0" w:space="0" w:color="auto"/>
      </w:divBdr>
    </w:div>
    <w:div w:id="1641497901">
      <w:bodyDiv w:val="1"/>
      <w:marLeft w:val="0"/>
      <w:marRight w:val="0"/>
      <w:marTop w:val="0"/>
      <w:marBottom w:val="0"/>
      <w:divBdr>
        <w:top w:val="none" w:sz="0" w:space="0" w:color="auto"/>
        <w:left w:val="none" w:sz="0" w:space="0" w:color="auto"/>
        <w:bottom w:val="none" w:sz="0" w:space="0" w:color="auto"/>
        <w:right w:val="none" w:sz="0" w:space="0" w:color="auto"/>
      </w:divBdr>
    </w:div>
    <w:div w:id="1642689555">
      <w:bodyDiv w:val="1"/>
      <w:marLeft w:val="0"/>
      <w:marRight w:val="0"/>
      <w:marTop w:val="0"/>
      <w:marBottom w:val="0"/>
      <w:divBdr>
        <w:top w:val="none" w:sz="0" w:space="0" w:color="auto"/>
        <w:left w:val="none" w:sz="0" w:space="0" w:color="auto"/>
        <w:bottom w:val="none" w:sz="0" w:space="0" w:color="auto"/>
        <w:right w:val="none" w:sz="0" w:space="0" w:color="auto"/>
      </w:divBdr>
    </w:div>
    <w:div w:id="1644197305">
      <w:bodyDiv w:val="1"/>
      <w:marLeft w:val="0"/>
      <w:marRight w:val="0"/>
      <w:marTop w:val="0"/>
      <w:marBottom w:val="0"/>
      <w:divBdr>
        <w:top w:val="none" w:sz="0" w:space="0" w:color="auto"/>
        <w:left w:val="none" w:sz="0" w:space="0" w:color="auto"/>
        <w:bottom w:val="none" w:sz="0" w:space="0" w:color="auto"/>
        <w:right w:val="none" w:sz="0" w:space="0" w:color="auto"/>
      </w:divBdr>
    </w:div>
    <w:div w:id="1647781926">
      <w:bodyDiv w:val="1"/>
      <w:marLeft w:val="0"/>
      <w:marRight w:val="0"/>
      <w:marTop w:val="0"/>
      <w:marBottom w:val="0"/>
      <w:divBdr>
        <w:top w:val="none" w:sz="0" w:space="0" w:color="auto"/>
        <w:left w:val="none" w:sz="0" w:space="0" w:color="auto"/>
        <w:bottom w:val="none" w:sz="0" w:space="0" w:color="auto"/>
        <w:right w:val="none" w:sz="0" w:space="0" w:color="auto"/>
      </w:divBdr>
    </w:div>
    <w:div w:id="1648510577">
      <w:bodyDiv w:val="1"/>
      <w:marLeft w:val="0"/>
      <w:marRight w:val="0"/>
      <w:marTop w:val="0"/>
      <w:marBottom w:val="0"/>
      <w:divBdr>
        <w:top w:val="none" w:sz="0" w:space="0" w:color="auto"/>
        <w:left w:val="none" w:sz="0" w:space="0" w:color="auto"/>
        <w:bottom w:val="none" w:sz="0" w:space="0" w:color="auto"/>
        <w:right w:val="none" w:sz="0" w:space="0" w:color="auto"/>
      </w:divBdr>
    </w:div>
    <w:div w:id="1648627466">
      <w:bodyDiv w:val="1"/>
      <w:marLeft w:val="0"/>
      <w:marRight w:val="0"/>
      <w:marTop w:val="0"/>
      <w:marBottom w:val="0"/>
      <w:divBdr>
        <w:top w:val="none" w:sz="0" w:space="0" w:color="auto"/>
        <w:left w:val="none" w:sz="0" w:space="0" w:color="auto"/>
        <w:bottom w:val="none" w:sz="0" w:space="0" w:color="auto"/>
        <w:right w:val="none" w:sz="0" w:space="0" w:color="auto"/>
      </w:divBdr>
    </w:div>
    <w:div w:id="1652981498">
      <w:bodyDiv w:val="1"/>
      <w:marLeft w:val="0"/>
      <w:marRight w:val="0"/>
      <w:marTop w:val="0"/>
      <w:marBottom w:val="0"/>
      <w:divBdr>
        <w:top w:val="none" w:sz="0" w:space="0" w:color="auto"/>
        <w:left w:val="none" w:sz="0" w:space="0" w:color="auto"/>
        <w:bottom w:val="none" w:sz="0" w:space="0" w:color="auto"/>
        <w:right w:val="none" w:sz="0" w:space="0" w:color="auto"/>
      </w:divBdr>
    </w:div>
    <w:div w:id="1661956612">
      <w:bodyDiv w:val="1"/>
      <w:marLeft w:val="0"/>
      <w:marRight w:val="0"/>
      <w:marTop w:val="0"/>
      <w:marBottom w:val="0"/>
      <w:divBdr>
        <w:top w:val="none" w:sz="0" w:space="0" w:color="auto"/>
        <w:left w:val="none" w:sz="0" w:space="0" w:color="auto"/>
        <w:bottom w:val="none" w:sz="0" w:space="0" w:color="auto"/>
        <w:right w:val="none" w:sz="0" w:space="0" w:color="auto"/>
      </w:divBdr>
    </w:div>
    <w:div w:id="1663657197">
      <w:bodyDiv w:val="1"/>
      <w:marLeft w:val="0"/>
      <w:marRight w:val="0"/>
      <w:marTop w:val="0"/>
      <w:marBottom w:val="0"/>
      <w:divBdr>
        <w:top w:val="none" w:sz="0" w:space="0" w:color="auto"/>
        <w:left w:val="none" w:sz="0" w:space="0" w:color="auto"/>
        <w:bottom w:val="none" w:sz="0" w:space="0" w:color="auto"/>
        <w:right w:val="none" w:sz="0" w:space="0" w:color="auto"/>
      </w:divBdr>
    </w:div>
    <w:div w:id="1666517894">
      <w:bodyDiv w:val="1"/>
      <w:marLeft w:val="0"/>
      <w:marRight w:val="0"/>
      <w:marTop w:val="0"/>
      <w:marBottom w:val="0"/>
      <w:divBdr>
        <w:top w:val="none" w:sz="0" w:space="0" w:color="auto"/>
        <w:left w:val="none" w:sz="0" w:space="0" w:color="auto"/>
        <w:bottom w:val="none" w:sz="0" w:space="0" w:color="auto"/>
        <w:right w:val="none" w:sz="0" w:space="0" w:color="auto"/>
      </w:divBdr>
    </w:div>
    <w:div w:id="1668752864">
      <w:bodyDiv w:val="1"/>
      <w:marLeft w:val="0"/>
      <w:marRight w:val="0"/>
      <w:marTop w:val="0"/>
      <w:marBottom w:val="0"/>
      <w:divBdr>
        <w:top w:val="none" w:sz="0" w:space="0" w:color="auto"/>
        <w:left w:val="none" w:sz="0" w:space="0" w:color="auto"/>
        <w:bottom w:val="none" w:sz="0" w:space="0" w:color="auto"/>
        <w:right w:val="none" w:sz="0" w:space="0" w:color="auto"/>
      </w:divBdr>
    </w:div>
    <w:div w:id="1672878455">
      <w:bodyDiv w:val="1"/>
      <w:marLeft w:val="0"/>
      <w:marRight w:val="0"/>
      <w:marTop w:val="0"/>
      <w:marBottom w:val="0"/>
      <w:divBdr>
        <w:top w:val="none" w:sz="0" w:space="0" w:color="auto"/>
        <w:left w:val="none" w:sz="0" w:space="0" w:color="auto"/>
        <w:bottom w:val="none" w:sz="0" w:space="0" w:color="auto"/>
        <w:right w:val="none" w:sz="0" w:space="0" w:color="auto"/>
      </w:divBdr>
    </w:div>
    <w:div w:id="1674649976">
      <w:bodyDiv w:val="1"/>
      <w:marLeft w:val="0"/>
      <w:marRight w:val="0"/>
      <w:marTop w:val="0"/>
      <w:marBottom w:val="0"/>
      <w:divBdr>
        <w:top w:val="none" w:sz="0" w:space="0" w:color="auto"/>
        <w:left w:val="none" w:sz="0" w:space="0" w:color="auto"/>
        <w:bottom w:val="none" w:sz="0" w:space="0" w:color="auto"/>
        <w:right w:val="none" w:sz="0" w:space="0" w:color="auto"/>
      </w:divBdr>
    </w:div>
    <w:div w:id="1674989284">
      <w:bodyDiv w:val="1"/>
      <w:marLeft w:val="0"/>
      <w:marRight w:val="0"/>
      <w:marTop w:val="0"/>
      <w:marBottom w:val="0"/>
      <w:divBdr>
        <w:top w:val="none" w:sz="0" w:space="0" w:color="auto"/>
        <w:left w:val="none" w:sz="0" w:space="0" w:color="auto"/>
        <w:bottom w:val="none" w:sz="0" w:space="0" w:color="auto"/>
        <w:right w:val="none" w:sz="0" w:space="0" w:color="auto"/>
      </w:divBdr>
    </w:div>
    <w:div w:id="1675305445">
      <w:bodyDiv w:val="1"/>
      <w:marLeft w:val="0"/>
      <w:marRight w:val="0"/>
      <w:marTop w:val="0"/>
      <w:marBottom w:val="0"/>
      <w:divBdr>
        <w:top w:val="none" w:sz="0" w:space="0" w:color="auto"/>
        <w:left w:val="none" w:sz="0" w:space="0" w:color="auto"/>
        <w:bottom w:val="none" w:sz="0" w:space="0" w:color="auto"/>
        <w:right w:val="none" w:sz="0" w:space="0" w:color="auto"/>
      </w:divBdr>
    </w:div>
    <w:div w:id="1683046488">
      <w:bodyDiv w:val="1"/>
      <w:marLeft w:val="0"/>
      <w:marRight w:val="0"/>
      <w:marTop w:val="0"/>
      <w:marBottom w:val="0"/>
      <w:divBdr>
        <w:top w:val="none" w:sz="0" w:space="0" w:color="auto"/>
        <w:left w:val="none" w:sz="0" w:space="0" w:color="auto"/>
        <w:bottom w:val="none" w:sz="0" w:space="0" w:color="auto"/>
        <w:right w:val="none" w:sz="0" w:space="0" w:color="auto"/>
      </w:divBdr>
    </w:div>
    <w:div w:id="1683971674">
      <w:bodyDiv w:val="1"/>
      <w:marLeft w:val="0"/>
      <w:marRight w:val="0"/>
      <w:marTop w:val="0"/>
      <w:marBottom w:val="0"/>
      <w:divBdr>
        <w:top w:val="none" w:sz="0" w:space="0" w:color="auto"/>
        <w:left w:val="none" w:sz="0" w:space="0" w:color="auto"/>
        <w:bottom w:val="none" w:sz="0" w:space="0" w:color="auto"/>
        <w:right w:val="none" w:sz="0" w:space="0" w:color="auto"/>
      </w:divBdr>
    </w:div>
    <w:div w:id="1689988642">
      <w:bodyDiv w:val="1"/>
      <w:marLeft w:val="0"/>
      <w:marRight w:val="0"/>
      <w:marTop w:val="0"/>
      <w:marBottom w:val="0"/>
      <w:divBdr>
        <w:top w:val="none" w:sz="0" w:space="0" w:color="auto"/>
        <w:left w:val="none" w:sz="0" w:space="0" w:color="auto"/>
        <w:bottom w:val="none" w:sz="0" w:space="0" w:color="auto"/>
        <w:right w:val="none" w:sz="0" w:space="0" w:color="auto"/>
      </w:divBdr>
    </w:div>
    <w:div w:id="1690377346">
      <w:bodyDiv w:val="1"/>
      <w:marLeft w:val="0"/>
      <w:marRight w:val="0"/>
      <w:marTop w:val="0"/>
      <w:marBottom w:val="0"/>
      <w:divBdr>
        <w:top w:val="none" w:sz="0" w:space="0" w:color="auto"/>
        <w:left w:val="none" w:sz="0" w:space="0" w:color="auto"/>
        <w:bottom w:val="none" w:sz="0" w:space="0" w:color="auto"/>
        <w:right w:val="none" w:sz="0" w:space="0" w:color="auto"/>
      </w:divBdr>
    </w:div>
    <w:div w:id="1694722019">
      <w:bodyDiv w:val="1"/>
      <w:marLeft w:val="0"/>
      <w:marRight w:val="0"/>
      <w:marTop w:val="0"/>
      <w:marBottom w:val="0"/>
      <w:divBdr>
        <w:top w:val="none" w:sz="0" w:space="0" w:color="auto"/>
        <w:left w:val="none" w:sz="0" w:space="0" w:color="auto"/>
        <w:bottom w:val="none" w:sz="0" w:space="0" w:color="auto"/>
        <w:right w:val="none" w:sz="0" w:space="0" w:color="auto"/>
      </w:divBdr>
    </w:div>
    <w:div w:id="1701935824">
      <w:bodyDiv w:val="1"/>
      <w:marLeft w:val="0"/>
      <w:marRight w:val="0"/>
      <w:marTop w:val="0"/>
      <w:marBottom w:val="0"/>
      <w:divBdr>
        <w:top w:val="none" w:sz="0" w:space="0" w:color="auto"/>
        <w:left w:val="none" w:sz="0" w:space="0" w:color="auto"/>
        <w:bottom w:val="none" w:sz="0" w:space="0" w:color="auto"/>
        <w:right w:val="none" w:sz="0" w:space="0" w:color="auto"/>
      </w:divBdr>
    </w:div>
    <w:div w:id="1709603033">
      <w:bodyDiv w:val="1"/>
      <w:marLeft w:val="0"/>
      <w:marRight w:val="0"/>
      <w:marTop w:val="0"/>
      <w:marBottom w:val="0"/>
      <w:divBdr>
        <w:top w:val="none" w:sz="0" w:space="0" w:color="auto"/>
        <w:left w:val="none" w:sz="0" w:space="0" w:color="auto"/>
        <w:bottom w:val="none" w:sz="0" w:space="0" w:color="auto"/>
        <w:right w:val="none" w:sz="0" w:space="0" w:color="auto"/>
      </w:divBdr>
    </w:div>
    <w:div w:id="1710371925">
      <w:bodyDiv w:val="1"/>
      <w:marLeft w:val="0"/>
      <w:marRight w:val="0"/>
      <w:marTop w:val="0"/>
      <w:marBottom w:val="0"/>
      <w:divBdr>
        <w:top w:val="none" w:sz="0" w:space="0" w:color="auto"/>
        <w:left w:val="none" w:sz="0" w:space="0" w:color="auto"/>
        <w:bottom w:val="none" w:sz="0" w:space="0" w:color="auto"/>
        <w:right w:val="none" w:sz="0" w:space="0" w:color="auto"/>
      </w:divBdr>
    </w:div>
    <w:div w:id="1712337208">
      <w:bodyDiv w:val="1"/>
      <w:marLeft w:val="0"/>
      <w:marRight w:val="0"/>
      <w:marTop w:val="0"/>
      <w:marBottom w:val="0"/>
      <w:divBdr>
        <w:top w:val="none" w:sz="0" w:space="0" w:color="auto"/>
        <w:left w:val="none" w:sz="0" w:space="0" w:color="auto"/>
        <w:bottom w:val="none" w:sz="0" w:space="0" w:color="auto"/>
        <w:right w:val="none" w:sz="0" w:space="0" w:color="auto"/>
      </w:divBdr>
    </w:div>
    <w:div w:id="1724131306">
      <w:bodyDiv w:val="1"/>
      <w:marLeft w:val="0"/>
      <w:marRight w:val="0"/>
      <w:marTop w:val="0"/>
      <w:marBottom w:val="0"/>
      <w:divBdr>
        <w:top w:val="none" w:sz="0" w:space="0" w:color="auto"/>
        <w:left w:val="none" w:sz="0" w:space="0" w:color="auto"/>
        <w:bottom w:val="none" w:sz="0" w:space="0" w:color="auto"/>
        <w:right w:val="none" w:sz="0" w:space="0" w:color="auto"/>
      </w:divBdr>
    </w:div>
    <w:div w:id="1727338694">
      <w:bodyDiv w:val="1"/>
      <w:marLeft w:val="0"/>
      <w:marRight w:val="0"/>
      <w:marTop w:val="0"/>
      <w:marBottom w:val="0"/>
      <w:divBdr>
        <w:top w:val="none" w:sz="0" w:space="0" w:color="auto"/>
        <w:left w:val="none" w:sz="0" w:space="0" w:color="auto"/>
        <w:bottom w:val="none" w:sz="0" w:space="0" w:color="auto"/>
        <w:right w:val="none" w:sz="0" w:space="0" w:color="auto"/>
      </w:divBdr>
    </w:div>
    <w:div w:id="1730419090">
      <w:bodyDiv w:val="1"/>
      <w:marLeft w:val="0"/>
      <w:marRight w:val="0"/>
      <w:marTop w:val="0"/>
      <w:marBottom w:val="0"/>
      <w:divBdr>
        <w:top w:val="none" w:sz="0" w:space="0" w:color="auto"/>
        <w:left w:val="none" w:sz="0" w:space="0" w:color="auto"/>
        <w:bottom w:val="none" w:sz="0" w:space="0" w:color="auto"/>
        <w:right w:val="none" w:sz="0" w:space="0" w:color="auto"/>
      </w:divBdr>
    </w:div>
    <w:div w:id="1733847228">
      <w:bodyDiv w:val="1"/>
      <w:marLeft w:val="0"/>
      <w:marRight w:val="0"/>
      <w:marTop w:val="0"/>
      <w:marBottom w:val="0"/>
      <w:divBdr>
        <w:top w:val="none" w:sz="0" w:space="0" w:color="auto"/>
        <w:left w:val="none" w:sz="0" w:space="0" w:color="auto"/>
        <w:bottom w:val="none" w:sz="0" w:space="0" w:color="auto"/>
        <w:right w:val="none" w:sz="0" w:space="0" w:color="auto"/>
      </w:divBdr>
    </w:div>
    <w:div w:id="1738235787">
      <w:bodyDiv w:val="1"/>
      <w:marLeft w:val="0"/>
      <w:marRight w:val="0"/>
      <w:marTop w:val="0"/>
      <w:marBottom w:val="0"/>
      <w:divBdr>
        <w:top w:val="none" w:sz="0" w:space="0" w:color="auto"/>
        <w:left w:val="none" w:sz="0" w:space="0" w:color="auto"/>
        <w:bottom w:val="none" w:sz="0" w:space="0" w:color="auto"/>
        <w:right w:val="none" w:sz="0" w:space="0" w:color="auto"/>
      </w:divBdr>
    </w:div>
    <w:div w:id="1739941017">
      <w:bodyDiv w:val="1"/>
      <w:marLeft w:val="0"/>
      <w:marRight w:val="0"/>
      <w:marTop w:val="0"/>
      <w:marBottom w:val="0"/>
      <w:divBdr>
        <w:top w:val="none" w:sz="0" w:space="0" w:color="auto"/>
        <w:left w:val="none" w:sz="0" w:space="0" w:color="auto"/>
        <w:bottom w:val="none" w:sz="0" w:space="0" w:color="auto"/>
        <w:right w:val="none" w:sz="0" w:space="0" w:color="auto"/>
      </w:divBdr>
    </w:div>
    <w:div w:id="1743289218">
      <w:bodyDiv w:val="1"/>
      <w:marLeft w:val="0"/>
      <w:marRight w:val="0"/>
      <w:marTop w:val="0"/>
      <w:marBottom w:val="0"/>
      <w:divBdr>
        <w:top w:val="none" w:sz="0" w:space="0" w:color="auto"/>
        <w:left w:val="none" w:sz="0" w:space="0" w:color="auto"/>
        <w:bottom w:val="none" w:sz="0" w:space="0" w:color="auto"/>
        <w:right w:val="none" w:sz="0" w:space="0" w:color="auto"/>
      </w:divBdr>
    </w:div>
    <w:div w:id="1743526885">
      <w:bodyDiv w:val="1"/>
      <w:marLeft w:val="0"/>
      <w:marRight w:val="0"/>
      <w:marTop w:val="0"/>
      <w:marBottom w:val="0"/>
      <w:divBdr>
        <w:top w:val="none" w:sz="0" w:space="0" w:color="auto"/>
        <w:left w:val="none" w:sz="0" w:space="0" w:color="auto"/>
        <w:bottom w:val="none" w:sz="0" w:space="0" w:color="auto"/>
        <w:right w:val="none" w:sz="0" w:space="0" w:color="auto"/>
      </w:divBdr>
    </w:div>
    <w:div w:id="1746024024">
      <w:bodyDiv w:val="1"/>
      <w:marLeft w:val="0"/>
      <w:marRight w:val="0"/>
      <w:marTop w:val="0"/>
      <w:marBottom w:val="0"/>
      <w:divBdr>
        <w:top w:val="none" w:sz="0" w:space="0" w:color="auto"/>
        <w:left w:val="none" w:sz="0" w:space="0" w:color="auto"/>
        <w:bottom w:val="none" w:sz="0" w:space="0" w:color="auto"/>
        <w:right w:val="none" w:sz="0" w:space="0" w:color="auto"/>
      </w:divBdr>
    </w:div>
    <w:div w:id="1746486483">
      <w:bodyDiv w:val="1"/>
      <w:marLeft w:val="0"/>
      <w:marRight w:val="0"/>
      <w:marTop w:val="0"/>
      <w:marBottom w:val="0"/>
      <w:divBdr>
        <w:top w:val="none" w:sz="0" w:space="0" w:color="auto"/>
        <w:left w:val="none" w:sz="0" w:space="0" w:color="auto"/>
        <w:bottom w:val="none" w:sz="0" w:space="0" w:color="auto"/>
        <w:right w:val="none" w:sz="0" w:space="0" w:color="auto"/>
      </w:divBdr>
    </w:div>
    <w:div w:id="1749840800">
      <w:bodyDiv w:val="1"/>
      <w:marLeft w:val="0"/>
      <w:marRight w:val="0"/>
      <w:marTop w:val="0"/>
      <w:marBottom w:val="0"/>
      <w:divBdr>
        <w:top w:val="none" w:sz="0" w:space="0" w:color="auto"/>
        <w:left w:val="none" w:sz="0" w:space="0" w:color="auto"/>
        <w:bottom w:val="none" w:sz="0" w:space="0" w:color="auto"/>
        <w:right w:val="none" w:sz="0" w:space="0" w:color="auto"/>
      </w:divBdr>
    </w:div>
    <w:div w:id="1753315848">
      <w:bodyDiv w:val="1"/>
      <w:marLeft w:val="0"/>
      <w:marRight w:val="0"/>
      <w:marTop w:val="0"/>
      <w:marBottom w:val="0"/>
      <w:divBdr>
        <w:top w:val="none" w:sz="0" w:space="0" w:color="auto"/>
        <w:left w:val="none" w:sz="0" w:space="0" w:color="auto"/>
        <w:bottom w:val="none" w:sz="0" w:space="0" w:color="auto"/>
        <w:right w:val="none" w:sz="0" w:space="0" w:color="auto"/>
      </w:divBdr>
    </w:div>
    <w:div w:id="1754280345">
      <w:bodyDiv w:val="1"/>
      <w:marLeft w:val="0"/>
      <w:marRight w:val="0"/>
      <w:marTop w:val="0"/>
      <w:marBottom w:val="0"/>
      <w:divBdr>
        <w:top w:val="none" w:sz="0" w:space="0" w:color="auto"/>
        <w:left w:val="none" w:sz="0" w:space="0" w:color="auto"/>
        <w:bottom w:val="none" w:sz="0" w:space="0" w:color="auto"/>
        <w:right w:val="none" w:sz="0" w:space="0" w:color="auto"/>
      </w:divBdr>
    </w:div>
    <w:div w:id="1754933716">
      <w:bodyDiv w:val="1"/>
      <w:marLeft w:val="0"/>
      <w:marRight w:val="0"/>
      <w:marTop w:val="0"/>
      <w:marBottom w:val="0"/>
      <w:divBdr>
        <w:top w:val="none" w:sz="0" w:space="0" w:color="auto"/>
        <w:left w:val="none" w:sz="0" w:space="0" w:color="auto"/>
        <w:bottom w:val="none" w:sz="0" w:space="0" w:color="auto"/>
        <w:right w:val="none" w:sz="0" w:space="0" w:color="auto"/>
      </w:divBdr>
    </w:div>
    <w:div w:id="1758938704">
      <w:bodyDiv w:val="1"/>
      <w:marLeft w:val="0"/>
      <w:marRight w:val="0"/>
      <w:marTop w:val="0"/>
      <w:marBottom w:val="0"/>
      <w:divBdr>
        <w:top w:val="none" w:sz="0" w:space="0" w:color="auto"/>
        <w:left w:val="none" w:sz="0" w:space="0" w:color="auto"/>
        <w:bottom w:val="none" w:sz="0" w:space="0" w:color="auto"/>
        <w:right w:val="none" w:sz="0" w:space="0" w:color="auto"/>
      </w:divBdr>
    </w:div>
    <w:div w:id="1761875240">
      <w:bodyDiv w:val="1"/>
      <w:marLeft w:val="0"/>
      <w:marRight w:val="0"/>
      <w:marTop w:val="0"/>
      <w:marBottom w:val="0"/>
      <w:divBdr>
        <w:top w:val="none" w:sz="0" w:space="0" w:color="auto"/>
        <w:left w:val="none" w:sz="0" w:space="0" w:color="auto"/>
        <w:bottom w:val="none" w:sz="0" w:space="0" w:color="auto"/>
        <w:right w:val="none" w:sz="0" w:space="0" w:color="auto"/>
      </w:divBdr>
    </w:div>
    <w:div w:id="1762530968">
      <w:bodyDiv w:val="1"/>
      <w:marLeft w:val="0"/>
      <w:marRight w:val="0"/>
      <w:marTop w:val="0"/>
      <w:marBottom w:val="0"/>
      <w:divBdr>
        <w:top w:val="none" w:sz="0" w:space="0" w:color="auto"/>
        <w:left w:val="none" w:sz="0" w:space="0" w:color="auto"/>
        <w:bottom w:val="none" w:sz="0" w:space="0" w:color="auto"/>
        <w:right w:val="none" w:sz="0" w:space="0" w:color="auto"/>
      </w:divBdr>
    </w:div>
    <w:div w:id="1764717908">
      <w:bodyDiv w:val="1"/>
      <w:marLeft w:val="0"/>
      <w:marRight w:val="0"/>
      <w:marTop w:val="0"/>
      <w:marBottom w:val="0"/>
      <w:divBdr>
        <w:top w:val="none" w:sz="0" w:space="0" w:color="auto"/>
        <w:left w:val="none" w:sz="0" w:space="0" w:color="auto"/>
        <w:bottom w:val="none" w:sz="0" w:space="0" w:color="auto"/>
        <w:right w:val="none" w:sz="0" w:space="0" w:color="auto"/>
      </w:divBdr>
    </w:div>
    <w:div w:id="1769539907">
      <w:bodyDiv w:val="1"/>
      <w:marLeft w:val="0"/>
      <w:marRight w:val="0"/>
      <w:marTop w:val="0"/>
      <w:marBottom w:val="0"/>
      <w:divBdr>
        <w:top w:val="none" w:sz="0" w:space="0" w:color="auto"/>
        <w:left w:val="none" w:sz="0" w:space="0" w:color="auto"/>
        <w:bottom w:val="none" w:sz="0" w:space="0" w:color="auto"/>
        <w:right w:val="none" w:sz="0" w:space="0" w:color="auto"/>
      </w:divBdr>
    </w:div>
    <w:div w:id="1770004052">
      <w:bodyDiv w:val="1"/>
      <w:marLeft w:val="0"/>
      <w:marRight w:val="0"/>
      <w:marTop w:val="0"/>
      <w:marBottom w:val="0"/>
      <w:divBdr>
        <w:top w:val="none" w:sz="0" w:space="0" w:color="auto"/>
        <w:left w:val="none" w:sz="0" w:space="0" w:color="auto"/>
        <w:bottom w:val="none" w:sz="0" w:space="0" w:color="auto"/>
        <w:right w:val="none" w:sz="0" w:space="0" w:color="auto"/>
      </w:divBdr>
    </w:div>
    <w:div w:id="1770928726">
      <w:bodyDiv w:val="1"/>
      <w:marLeft w:val="0"/>
      <w:marRight w:val="0"/>
      <w:marTop w:val="0"/>
      <w:marBottom w:val="0"/>
      <w:divBdr>
        <w:top w:val="none" w:sz="0" w:space="0" w:color="auto"/>
        <w:left w:val="none" w:sz="0" w:space="0" w:color="auto"/>
        <w:bottom w:val="none" w:sz="0" w:space="0" w:color="auto"/>
        <w:right w:val="none" w:sz="0" w:space="0" w:color="auto"/>
      </w:divBdr>
    </w:div>
    <w:div w:id="1776099310">
      <w:bodyDiv w:val="1"/>
      <w:marLeft w:val="0"/>
      <w:marRight w:val="0"/>
      <w:marTop w:val="0"/>
      <w:marBottom w:val="0"/>
      <w:divBdr>
        <w:top w:val="none" w:sz="0" w:space="0" w:color="auto"/>
        <w:left w:val="none" w:sz="0" w:space="0" w:color="auto"/>
        <w:bottom w:val="none" w:sz="0" w:space="0" w:color="auto"/>
        <w:right w:val="none" w:sz="0" w:space="0" w:color="auto"/>
      </w:divBdr>
    </w:div>
    <w:div w:id="1780251009">
      <w:bodyDiv w:val="1"/>
      <w:marLeft w:val="0"/>
      <w:marRight w:val="0"/>
      <w:marTop w:val="0"/>
      <w:marBottom w:val="0"/>
      <w:divBdr>
        <w:top w:val="none" w:sz="0" w:space="0" w:color="auto"/>
        <w:left w:val="none" w:sz="0" w:space="0" w:color="auto"/>
        <w:bottom w:val="none" w:sz="0" w:space="0" w:color="auto"/>
        <w:right w:val="none" w:sz="0" w:space="0" w:color="auto"/>
      </w:divBdr>
    </w:div>
    <w:div w:id="1782531744">
      <w:bodyDiv w:val="1"/>
      <w:marLeft w:val="0"/>
      <w:marRight w:val="0"/>
      <w:marTop w:val="0"/>
      <w:marBottom w:val="0"/>
      <w:divBdr>
        <w:top w:val="none" w:sz="0" w:space="0" w:color="auto"/>
        <w:left w:val="none" w:sz="0" w:space="0" w:color="auto"/>
        <w:bottom w:val="none" w:sz="0" w:space="0" w:color="auto"/>
        <w:right w:val="none" w:sz="0" w:space="0" w:color="auto"/>
      </w:divBdr>
    </w:div>
    <w:div w:id="1785807408">
      <w:bodyDiv w:val="1"/>
      <w:marLeft w:val="0"/>
      <w:marRight w:val="0"/>
      <w:marTop w:val="0"/>
      <w:marBottom w:val="0"/>
      <w:divBdr>
        <w:top w:val="none" w:sz="0" w:space="0" w:color="auto"/>
        <w:left w:val="none" w:sz="0" w:space="0" w:color="auto"/>
        <w:bottom w:val="none" w:sz="0" w:space="0" w:color="auto"/>
        <w:right w:val="none" w:sz="0" w:space="0" w:color="auto"/>
      </w:divBdr>
    </w:div>
    <w:div w:id="1791896136">
      <w:bodyDiv w:val="1"/>
      <w:marLeft w:val="0"/>
      <w:marRight w:val="0"/>
      <w:marTop w:val="0"/>
      <w:marBottom w:val="0"/>
      <w:divBdr>
        <w:top w:val="none" w:sz="0" w:space="0" w:color="auto"/>
        <w:left w:val="none" w:sz="0" w:space="0" w:color="auto"/>
        <w:bottom w:val="none" w:sz="0" w:space="0" w:color="auto"/>
        <w:right w:val="none" w:sz="0" w:space="0" w:color="auto"/>
      </w:divBdr>
    </w:div>
    <w:div w:id="1792092777">
      <w:bodyDiv w:val="1"/>
      <w:marLeft w:val="0"/>
      <w:marRight w:val="0"/>
      <w:marTop w:val="0"/>
      <w:marBottom w:val="0"/>
      <w:divBdr>
        <w:top w:val="none" w:sz="0" w:space="0" w:color="auto"/>
        <w:left w:val="none" w:sz="0" w:space="0" w:color="auto"/>
        <w:bottom w:val="none" w:sz="0" w:space="0" w:color="auto"/>
        <w:right w:val="none" w:sz="0" w:space="0" w:color="auto"/>
      </w:divBdr>
    </w:div>
    <w:div w:id="1796286485">
      <w:bodyDiv w:val="1"/>
      <w:marLeft w:val="0"/>
      <w:marRight w:val="0"/>
      <w:marTop w:val="0"/>
      <w:marBottom w:val="0"/>
      <w:divBdr>
        <w:top w:val="none" w:sz="0" w:space="0" w:color="auto"/>
        <w:left w:val="none" w:sz="0" w:space="0" w:color="auto"/>
        <w:bottom w:val="none" w:sz="0" w:space="0" w:color="auto"/>
        <w:right w:val="none" w:sz="0" w:space="0" w:color="auto"/>
      </w:divBdr>
    </w:div>
    <w:div w:id="1796632753">
      <w:bodyDiv w:val="1"/>
      <w:marLeft w:val="0"/>
      <w:marRight w:val="0"/>
      <w:marTop w:val="0"/>
      <w:marBottom w:val="0"/>
      <w:divBdr>
        <w:top w:val="none" w:sz="0" w:space="0" w:color="auto"/>
        <w:left w:val="none" w:sz="0" w:space="0" w:color="auto"/>
        <w:bottom w:val="none" w:sz="0" w:space="0" w:color="auto"/>
        <w:right w:val="none" w:sz="0" w:space="0" w:color="auto"/>
      </w:divBdr>
    </w:div>
    <w:div w:id="1796681620">
      <w:bodyDiv w:val="1"/>
      <w:marLeft w:val="0"/>
      <w:marRight w:val="0"/>
      <w:marTop w:val="0"/>
      <w:marBottom w:val="0"/>
      <w:divBdr>
        <w:top w:val="none" w:sz="0" w:space="0" w:color="auto"/>
        <w:left w:val="none" w:sz="0" w:space="0" w:color="auto"/>
        <w:bottom w:val="none" w:sz="0" w:space="0" w:color="auto"/>
        <w:right w:val="none" w:sz="0" w:space="0" w:color="auto"/>
      </w:divBdr>
    </w:div>
    <w:div w:id="1804426196">
      <w:bodyDiv w:val="1"/>
      <w:marLeft w:val="0"/>
      <w:marRight w:val="0"/>
      <w:marTop w:val="0"/>
      <w:marBottom w:val="0"/>
      <w:divBdr>
        <w:top w:val="none" w:sz="0" w:space="0" w:color="auto"/>
        <w:left w:val="none" w:sz="0" w:space="0" w:color="auto"/>
        <w:bottom w:val="none" w:sz="0" w:space="0" w:color="auto"/>
        <w:right w:val="none" w:sz="0" w:space="0" w:color="auto"/>
      </w:divBdr>
    </w:div>
    <w:div w:id="1807775054">
      <w:bodyDiv w:val="1"/>
      <w:marLeft w:val="0"/>
      <w:marRight w:val="0"/>
      <w:marTop w:val="0"/>
      <w:marBottom w:val="0"/>
      <w:divBdr>
        <w:top w:val="none" w:sz="0" w:space="0" w:color="auto"/>
        <w:left w:val="none" w:sz="0" w:space="0" w:color="auto"/>
        <w:bottom w:val="none" w:sz="0" w:space="0" w:color="auto"/>
        <w:right w:val="none" w:sz="0" w:space="0" w:color="auto"/>
      </w:divBdr>
    </w:div>
    <w:div w:id="1811286639">
      <w:bodyDiv w:val="1"/>
      <w:marLeft w:val="0"/>
      <w:marRight w:val="0"/>
      <w:marTop w:val="0"/>
      <w:marBottom w:val="0"/>
      <w:divBdr>
        <w:top w:val="none" w:sz="0" w:space="0" w:color="auto"/>
        <w:left w:val="none" w:sz="0" w:space="0" w:color="auto"/>
        <w:bottom w:val="none" w:sz="0" w:space="0" w:color="auto"/>
        <w:right w:val="none" w:sz="0" w:space="0" w:color="auto"/>
      </w:divBdr>
    </w:div>
    <w:div w:id="1812555337">
      <w:bodyDiv w:val="1"/>
      <w:marLeft w:val="0"/>
      <w:marRight w:val="0"/>
      <w:marTop w:val="0"/>
      <w:marBottom w:val="0"/>
      <w:divBdr>
        <w:top w:val="none" w:sz="0" w:space="0" w:color="auto"/>
        <w:left w:val="none" w:sz="0" w:space="0" w:color="auto"/>
        <w:bottom w:val="none" w:sz="0" w:space="0" w:color="auto"/>
        <w:right w:val="none" w:sz="0" w:space="0" w:color="auto"/>
      </w:divBdr>
    </w:div>
    <w:div w:id="1812602112">
      <w:bodyDiv w:val="1"/>
      <w:marLeft w:val="0"/>
      <w:marRight w:val="0"/>
      <w:marTop w:val="0"/>
      <w:marBottom w:val="0"/>
      <w:divBdr>
        <w:top w:val="none" w:sz="0" w:space="0" w:color="auto"/>
        <w:left w:val="none" w:sz="0" w:space="0" w:color="auto"/>
        <w:bottom w:val="none" w:sz="0" w:space="0" w:color="auto"/>
        <w:right w:val="none" w:sz="0" w:space="0" w:color="auto"/>
      </w:divBdr>
    </w:div>
    <w:div w:id="1814449068">
      <w:bodyDiv w:val="1"/>
      <w:marLeft w:val="0"/>
      <w:marRight w:val="0"/>
      <w:marTop w:val="0"/>
      <w:marBottom w:val="0"/>
      <w:divBdr>
        <w:top w:val="none" w:sz="0" w:space="0" w:color="auto"/>
        <w:left w:val="none" w:sz="0" w:space="0" w:color="auto"/>
        <w:bottom w:val="none" w:sz="0" w:space="0" w:color="auto"/>
        <w:right w:val="none" w:sz="0" w:space="0" w:color="auto"/>
      </w:divBdr>
    </w:div>
    <w:div w:id="1816724402">
      <w:bodyDiv w:val="1"/>
      <w:marLeft w:val="0"/>
      <w:marRight w:val="0"/>
      <w:marTop w:val="0"/>
      <w:marBottom w:val="0"/>
      <w:divBdr>
        <w:top w:val="none" w:sz="0" w:space="0" w:color="auto"/>
        <w:left w:val="none" w:sz="0" w:space="0" w:color="auto"/>
        <w:bottom w:val="none" w:sz="0" w:space="0" w:color="auto"/>
        <w:right w:val="none" w:sz="0" w:space="0" w:color="auto"/>
      </w:divBdr>
    </w:div>
    <w:div w:id="1821144809">
      <w:bodyDiv w:val="1"/>
      <w:marLeft w:val="0"/>
      <w:marRight w:val="0"/>
      <w:marTop w:val="0"/>
      <w:marBottom w:val="0"/>
      <w:divBdr>
        <w:top w:val="none" w:sz="0" w:space="0" w:color="auto"/>
        <w:left w:val="none" w:sz="0" w:space="0" w:color="auto"/>
        <w:bottom w:val="none" w:sz="0" w:space="0" w:color="auto"/>
        <w:right w:val="none" w:sz="0" w:space="0" w:color="auto"/>
      </w:divBdr>
    </w:div>
    <w:div w:id="1824001109">
      <w:bodyDiv w:val="1"/>
      <w:marLeft w:val="0"/>
      <w:marRight w:val="0"/>
      <w:marTop w:val="0"/>
      <w:marBottom w:val="0"/>
      <w:divBdr>
        <w:top w:val="none" w:sz="0" w:space="0" w:color="auto"/>
        <w:left w:val="none" w:sz="0" w:space="0" w:color="auto"/>
        <w:bottom w:val="none" w:sz="0" w:space="0" w:color="auto"/>
        <w:right w:val="none" w:sz="0" w:space="0" w:color="auto"/>
      </w:divBdr>
    </w:div>
    <w:div w:id="1824196066">
      <w:bodyDiv w:val="1"/>
      <w:marLeft w:val="0"/>
      <w:marRight w:val="0"/>
      <w:marTop w:val="0"/>
      <w:marBottom w:val="0"/>
      <w:divBdr>
        <w:top w:val="none" w:sz="0" w:space="0" w:color="auto"/>
        <w:left w:val="none" w:sz="0" w:space="0" w:color="auto"/>
        <w:bottom w:val="none" w:sz="0" w:space="0" w:color="auto"/>
        <w:right w:val="none" w:sz="0" w:space="0" w:color="auto"/>
      </w:divBdr>
    </w:div>
    <w:div w:id="1835797210">
      <w:bodyDiv w:val="1"/>
      <w:marLeft w:val="0"/>
      <w:marRight w:val="0"/>
      <w:marTop w:val="0"/>
      <w:marBottom w:val="0"/>
      <w:divBdr>
        <w:top w:val="none" w:sz="0" w:space="0" w:color="auto"/>
        <w:left w:val="none" w:sz="0" w:space="0" w:color="auto"/>
        <w:bottom w:val="none" w:sz="0" w:space="0" w:color="auto"/>
        <w:right w:val="none" w:sz="0" w:space="0" w:color="auto"/>
      </w:divBdr>
    </w:div>
    <w:div w:id="1836218408">
      <w:bodyDiv w:val="1"/>
      <w:marLeft w:val="0"/>
      <w:marRight w:val="0"/>
      <w:marTop w:val="0"/>
      <w:marBottom w:val="0"/>
      <w:divBdr>
        <w:top w:val="none" w:sz="0" w:space="0" w:color="auto"/>
        <w:left w:val="none" w:sz="0" w:space="0" w:color="auto"/>
        <w:bottom w:val="none" w:sz="0" w:space="0" w:color="auto"/>
        <w:right w:val="none" w:sz="0" w:space="0" w:color="auto"/>
      </w:divBdr>
    </w:div>
    <w:div w:id="1840191726">
      <w:bodyDiv w:val="1"/>
      <w:marLeft w:val="0"/>
      <w:marRight w:val="0"/>
      <w:marTop w:val="0"/>
      <w:marBottom w:val="0"/>
      <w:divBdr>
        <w:top w:val="none" w:sz="0" w:space="0" w:color="auto"/>
        <w:left w:val="none" w:sz="0" w:space="0" w:color="auto"/>
        <w:bottom w:val="none" w:sz="0" w:space="0" w:color="auto"/>
        <w:right w:val="none" w:sz="0" w:space="0" w:color="auto"/>
      </w:divBdr>
    </w:div>
    <w:div w:id="1841118278">
      <w:bodyDiv w:val="1"/>
      <w:marLeft w:val="0"/>
      <w:marRight w:val="0"/>
      <w:marTop w:val="0"/>
      <w:marBottom w:val="0"/>
      <w:divBdr>
        <w:top w:val="none" w:sz="0" w:space="0" w:color="auto"/>
        <w:left w:val="none" w:sz="0" w:space="0" w:color="auto"/>
        <w:bottom w:val="none" w:sz="0" w:space="0" w:color="auto"/>
        <w:right w:val="none" w:sz="0" w:space="0" w:color="auto"/>
      </w:divBdr>
    </w:div>
    <w:div w:id="1841389322">
      <w:bodyDiv w:val="1"/>
      <w:marLeft w:val="0"/>
      <w:marRight w:val="0"/>
      <w:marTop w:val="0"/>
      <w:marBottom w:val="0"/>
      <w:divBdr>
        <w:top w:val="none" w:sz="0" w:space="0" w:color="auto"/>
        <w:left w:val="none" w:sz="0" w:space="0" w:color="auto"/>
        <w:bottom w:val="none" w:sz="0" w:space="0" w:color="auto"/>
        <w:right w:val="none" w:sz="0" w:space="0" w:color="auto"/>
      </w:divBdr>
    </w:div>
    <w:div w:id="1855024990">
      <w:bodyDiv w:val="1"/>
      <w:marLeft w:val="0"/>
      <w:marRight w:val="0"/>
      <w:marTop w:val="0"/>
      <w:marBottom w:val="0"/>
      <w:divBdr>
        <w:top w:val="none" w:sz="0" w:space="0" w:color="auto"/>
        <w:left w:val="none" w:sz="0" w:space="0" w:color="auto"/>
        <w:bottom w:val="none" w:sz="0" w:space="0" w:color="auto"/>
        <w:right w:val="none" w:sz="0" w:space="0" w:color="auto"/>
      </w:divBdr>
    </w:div>
    <w:div w:id="1855416557">
      <w:bodyDiv w:val="1"/>
      <w:marLeft w:val="0"/>
      <w:marRight w:val="0"/>
      <w:marTop w:val="0"/>
      <w:marBottom w:val="0"/>
      <w:divBdr>
        <w:top w:val="none" w:sz="0" w:space="0" w:color="auto"/>
        <w:left w:val="none" w:sz="0" w:space="0" w:color="auto"/>
        <w:bottom w:val="none" w:sz="0" w:space="0" w:color="auto"/>
        <w:right w:val="none" w:sz="0" w:space="0" w:color="auto"/>
      </w:divBdr>
    </w:div>
    <w:div w:id="1859126087">
      <w:bodyDiv w:val="1"/>
      <w:marLeft w:val="0"/>
      <w:marRight w:val="0"/>
      <w:marTop w:val="0"/>
      <w:marBottom w:val="0"/>
      <w:divBdr>
        <w:top w:val="none" w:sz="0" w:space="0" w:color="auto"/>
        <w:left w:val="none" w:sz="0" w:space="0" w:color="auto"/>
        <w:bottom w:val="none" w:sz="0" w:space="0" w:color="auto"/>
        <w:right w:val="none" w:sz="0" w:space="0" w:color="auto"/>
      </w:divBdr>
    </w:div>
    <w:div w:id="1861967795">
      <w:bodyDiv w:val="1"/>
      <w:marLeft w:val="0"/>
      <w:marRight w:val="0"/>
      <w:marTop w:val="0"/>
      <w:marBottom w:val="0"/>
      <w:divBdr>
        <w:top w:val="none" w:sz="0" w:space="0" w:color="auto"/>
        <w:left w:val="none" w:sz="0" w:space="0" w:color="auto"/>
        <w:bottom w:val="none" w:sz="0" w:space="0" w:color="auto"/>
        <w:right w:val="none" w:sz="0" w:space="0" w:color="auto"/>
      </w:divBdr>
    </w:div>
    <w:div w:id="1864248038">
      <w:bodyDiv w:val="1"/>
      <w:marLeft w:val="0"/>
      <w:marRight w:val="0"/>
      <w:marTop w:val="0"/>
      <w:marBottom w:val="0"/>
      <w:divBdr>
        <w:top w:val="none" w:sz="0" w:space="0" w:color="auto"/>
        <w:left w:val="none" w:sz="0" w:space="0" w:color="auto"/>
        <w:bottom w:val="none" w:sz="0" w:space="0" w:color="auto"/>
        <w:right w:val="none" w:sz="0" w:space="0" w:color="auto"/>
      </w:divBdr>
    </w:div>
    <w:div w:id="1875459272">
      <w:bodyDiv w:val="1"/>
      <w:marLeft w:val="0"/>
      <w:marRight w:val="0"/>
      <w:marTop w:val="0"/>
      <w:marBottom w:val="0"/>
      <w:divBdr>
        <w:top w:val="none" w:sz="0" w:space="0" w:color="auto"/>
        <w:left w:val="none" w:sz="0" w:space="0" w:color="auto"/>
        <w:bottom w:val="none" w:sz="0" w:space="0" w:color="auto"/>
        <w:right w:val="none" w:sz="0" w:space="0" w:color="auto"/>
      </w:divBdr>
    </w:div>
    <w:div w:id="1875538080">
      <w:bodyDiv w:val="1"/>
      <w:marLeft w:val="0"/>
      <w:marRight w:val="0"/>
      <w:marTop w:val="0"/>
      <w:marBottom w:val="0"/>
      <w:divBdr>
        <w:top w:val="none" w:sz="0" w:space="0" w:color="auto"/>
        <w:left w:val="none" w:sz="0" w:space="0" w:color="auto"/>
        <w:bottom w:val="none" w:sz="0" w:space="0" w:color="auto"/>
        <w:right w:val="none" w:sz="0" w:space="0" w:color="auto"/>
      </w:divBdr>
    </w:div>
    <w:div w:id="1881555114">
      <w:bodyDiv w:val="1"/>
      <w:marLeft w:val="0"/>
      <w:marRight w:val="0"/>
      <w:marTop w:val="0"/>
      <w:marBottom w:val="0"/>
      <w:divBdr>
        <w:top w:val="none" w:sz="0" w:space="0" w:color="auto"/>
        <w:left w:val="none" w:sz="0" w:space="0" w:color="auto"/>
        <w:bottom w:val="none" w:sz="0" w:space="0" w:color="auto"/>
        <w:right w:val="none" w:sz="0" w:space="0" w:color="auto"/>
      </w:divBdr>
    </w:div>
    <w:div w:id="1883667896">
      <w:bodyDiv w:val="1"/>
      <w:marLeft w:val="0"/>
      <w:marRight w:val="0"/>
      <w:marTop w:val="0"/>
      <w:marBottom w:val="0"/>
      <w:divBdr>
        <w:top w:val="none" w:sz="0" w:space="0" w:color="auto"/>
        <w:left w:val="none" w:sz="0" w:space="0" w:color="auto"/>
        <w:bottom w:val="none" w:sz="0" w:space="0" w:color="auto"/>
        <w:right w:val="none" w:sz="0" w:space="0" w:color="auto"/>
      </w:divBdr>
    </w:div>
    <w:div w:id="1889951975">
      <w:bodyDiv w:val="1"/>
      <w:marLeft w:val="0"/>
      <w:marRight w:val="0"/>
      <w:marTop w:val="0"/>
      <w:marBottom w:val="0"/>
      <w:divBdr>
        <w:top w:val="none" w:sz="0" w:space="0" w:color="auto"/>
        <w:left w:val="none" w:sz="0" w:space="0" w:color="auto"/>
        <w:bottom w:val="none" w:sz="0" w:space="0" w:color="auto"/>
        <w:right w:val="none" w:sz="0" w:space="0" w:color="auto"/>
      </w:divBdr>
    </w:div>
    <w:div w:id="1896044373">
      <w:bodyDiv w:val="1"/>
      <w:marLeft w:val="0"/>
      <w:marRight w:val="0"/>
      <w:marTop w:val="0"/>
      <w:marBottom w:val="0"/>
      <w:divBdr>
        <w:top w:val="none" w:sz="0" w:space="0" w:color="auto"/>
        <w:left w:val="none" w:sz="0" w:space="0" w:color="auto"/>
        <w:bottom w:val="none" w:sz="0" w:space="0" w:color="auto"/>
        <w:right w:val="none" w:sz="0" w:space="0" w:color="auto"/>
      </w:divBdr>
    </w:div>
    <w:div w:id="1896550157">
      <w:bodyDiv w:val="1"/>
      <w:marLeft w:val="0"/>
      <w:marRight w:val="0"/>
      <w:marTop w:val="0"/>
      <w:marBottom w:val="0"/>
      <w:divBdr>
        <w:top w:val="none" w:sz="0" w:space="0" w:color="auto"/>
        <w:left w:val="none" w:sz="0" w:space="0" w:color="auto"/>
        <w:bottom w:val="none" w:sz="0" w:space="0" w:color="auto"/>
        <w:right w:val="none" w:sz="0" w:space="0" w:color="auto"/>
      </w:divBdr>
    </w:div>
    <w:div w:id="1899901421">
      <w:bodyDiv w:val="1"/>
      <w:marLeft w:val="0"/>
      <w:marRight w:val="0"/>
      <w:marTop w:val="0"/>
      <w:marBottom w:val="0"/>
      <w:divBdr>
        <w:top w:val="none" w:sz="0" w:space="0" w:color="auto"/>
        <w:left w:val="none" w:sz="0" w:space="0" w:color="auto"/>
        <w:bottom w:val="none" w:sz="0" w:space="0" w:color="auto"/>
        <w:right w:val="none" w:sz="0" w:space="0" w:color="auto"/>
      </w:divBdr>
    </w:div>
    <w:div w:id="1901595303">
      <w:bodyDiv w:val="1"/>
      <w:marLeft w:val="0"/>
      <w:marRight w:val="0"/>
      <w:marTop w:val="0"/>
      <w:marBottom w:val="0"/>
      <w:divBdr>
        <w:top w:val="none" w:sz="0" w:space="0" w:color="auto"/>
        <w:left w:val="none" w:sz="0" w:space="0" w:color="auto"/>
        <w:bottom w:val="none" w:sz="0" w:space="0" w:color="auto"/>
        <w:right w:val="none" w:sz="0" w:space="0" w:color="auto"/>
      </w:divBdr>
    </w:div>
    <w:div w:id="1901599330">
      <w:bodyDiv w:val="1"/>
      <w:marLeft w:val="0"/>
      <w:marRight w:val="0"/>
      <w:marTop w:val="0"/>
      <w:marBottom w:val="0"/>
      <w:divBdr>
        <w:top w:val="none" w:sz="0" w:space="0" w:color="auto"/>
        <w:left w:val="none" w:sz="0" w:space="0" w:color="auto"/>
        <w:bottom w:val="none" w:sz="0" w:space="0" w:color="auto"/>
        <w:right w:val="none" w:sz="0" w:space="0" w:color="auto"/>
      </w:divBdr>
    </w:div>
    <w:div w:id="1904214661">
      <w:bodyDiv w:val="1"/>
      <w:marLeft w:val="0"/>
      <w:marRight w:val="0"/>
      <w:marTop w:val="0"/>
      <w:marBottom w:val="0"/>
      <w:divBdr>
        <w:top w:val="none" w:sz="0" w:space="0" w:color="auto"/>
        <w:left w:val="none" w:sz="0" w:space="0" w:color="auto"/>
        <w:bottom w:val="none" w:sz="0" w:space="0" w:color="auto"/>
        <w:right w:val="none" w:sz="0" w:space="0" w:color="auto"/>
      </w:divBdr>
    </w:div>
    <w:div w:id="1909724687">
      <w:bodyDiv w:val="1"/>
      <w:marLeft w:val="0"/>
      <w:marRight w:val="0"/>
      <w:marTop w:val="0"/>
      <w:marBottom w:val="0"/>
      <w:divBdr>
        <w:top w:val="none" w:sz="0" w:space="0" w:color="auto"/>
        <w:left w:val="none" w:sz="0" w:space="0" w:color="auto"/>
        <w:bottom w:val="none" w:sz="0" w:space="0" w:color="auto"/>
        <w:right w:val="none" w:sz="0" w:space="0" w:color="auto"/>
      </w:divBdr>
    </w:div>
    <w:div w:id="1911888251">
      <w:bodyDiv w:val="1"/>
      <w:marLeft w:val="0"/>
      <w:marRight w:val="0"/>
      <w:marTop w:val="0"/>
      <w:marBottom w:val="0"/>
      <w:divBdr>
        <w:top w:val="none" w:sz="0" w:space="0" w:color="auto"/>
        <w:left w:val="none" w:sz="0" w:space="0" w:color="auto"/>
        <w:bottom w:val="none" w:sz="0" w:space="0" w:color="auto"/>
        <w:right w:val="none" w:sz="0" w:space="0" w:color="auto"/>
      </w:divBdr>
    </w:div>
    <w:div w:id="1913155233">
      <w:bodyDiv w:val="1"/>
      <w:marLeft w:val="0"/>
      <w:marRight w:val="0"/>
      <w:marTop w:val="0"/>
      <w:marBottom w:val="0"/>
      <w:divBdr>
        <w:top w:val="none" w:sz="0" w:space="0" w:color="auto"/>
        <w:left w:val="none" w:sz="0" w:space="0" w:color="auto"/>
        <w:bottom w:val="none" w:sz="0" w:space="0" w:color="auto"/>
        <w:right w:val="none" w:sz="0" w:space="0" w:color="auto"/>
      </w:divBdr>
    </w:div>
    <w:div w:id="1926452835">
      <w:bodyDiv w:val="1"/>
      <w:marLeft w:val="0"/>
      <w:marRight w:val="0"/>
      <w:marTop w:val="0"/>
      <w:marBottom w:val="0"/>
      <w:divBdr>
        <w:top w:val="none" w:sz="0" w:space="0" w:color="auto"/>
        <w:left w:val="none" w:sz="0" w:space="0" w:color="auto"/>
        <w:bottom w:val="none" w:sz="0" w:space="0" w:color="auto"/>
        <w:right w:val="none" w:sz="0" w:space="0" w:color="auto"/>
      </w:divBdr>
    </w:div>
    <w:div w:id="1929078279">
      <w:bodyDiv w:val="1"/>
      <w:marLeft w:val="0"/>
      <w:marRight w:val="0"/>
      <w:marTop w:val="0"/>
      <w:marBottom w:val="0"/>
      <w:divBdr>
        <w:top w:val="none" w:sz="0" w:space="0" w:color="auto"/>
        <w:left w:val="none" w:sz="0" w:space="0" w:color="auto"/>
        <w:bottom w:val="none" w:sz="0" w:space="0" w:color="auto"/>
        <w:right w:val="none" w:sz="0" w:space="0" w:color="auto"/>
      </w:divBdr>
    </w:div>
    <w:div w:id="1930698085">
      <w:bodyDiv w:val="1"/>
      <w:marLeft w:val="0"/>
      <w:marRight w:val="0"/>
      <w:marTop w:val="0"/>
      <w:marBottom w:val="0"/>
      <w:divBdr>
        <w:top w:val="none" w:sz="0" w:space="0" w:color="auto"/>
        <w:left w:val="none" w:sz="0" w:space="0" w:color="auto"/>
        <w:bottom w:val="none" w:sz="0" w:space="0" w:color="auto"/>
        <w:right w:val="none" w:sz="0" w:space="0" w:color="auto"/>
      </w:divBdr>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
    <w:div w:id="1934783113">
      <w:bodyDiv w:val="1"/>
      <w:marLeft w:val="0"/>
      <w:marRight w:val="0"/>
      <w:marTop w:val="0"/>
      <w:marBottom w:val="0"/>
      <w:divBdr>
        <w:top w:val="none" w:sz="0" w:space="0" w:color="auto"/>
        <w:left w:val="none" w:sz="0" w:space="0" w:color="auto"/>
        <w:bottom w:val="none" w:sz="0" w:space="0" w:color="auto"/>
        <w:right w:val="none" w:sz="0" w:space="0" w:color="auto"/>
      </w:divBdr>
    </w:div>
    <w:div w:id="1935941921">
      <w:bodyDiv w:val="1"/>
      <w:marLeft w:val="0"/>
      <w:marRight w:val="0"/>
      <w:marTop w:val="0"/>
      <w:marBottom w:val="0"/>
      <w:divBdr>
        <w:top w:val="none" w:sz="0" w:space="0" w:color="auto"/>
        <w:left w:val="none" w:sz="0" w:space="0" w:color="auto"/>
        <w:bottom w:val="none" w:sz="0" w:space="0" w:color="auto"/>
        <w:right w:val="none" w:sz="0" w:space="0" w:color="auto"/>
      </w:divBdr>
    </w:div>
    <w:div w:id="1939020002">
      <w:bodyDiv w:val="1"/>
      <w:marLeft w:val="0"/>
      <w:marRight w:val="0"/>
      <w:marTop w:val="0"/>
      <w:marBottom w:val="0"/>
      <w:divBdr>
        <w:top w:val="none" w:sz="0" w:space="0" w:color="auto"/>
        <w:left w:val="none" w:sz="0" w:space="0" w:color="auto"/>
        <w:bottom w:val="none" w:sz="0" w:space="0" w:color="auto"/>
        <w:right w:val="none" w:sz="0" w:space="0" w:color="auto"/>
      </w:divBdr>
    </w:div>
    <w:div w:id="1946881559">
      <w:bodyDiv w:val="1"/>
      <w:marLeft w:val="0"/>
      <w:marRight w:val="0"/>
      <w:marTop w:val="0"/>
      <w:marBottom w:val="0"/>
      <w:divBdr>
        <w:top w:val="none" w:sz="0" w:space="0" w:color="auto"/>
        <w:left w:val="none" w:sz="0" w:space="0" w:color="auto"/>
        <w:bottom w:val="none" w:sz="0" w:space="0" w:color="auto"/>
        <w:right w:val="none" w:sz="0" w:space="0" w:color="auto"/>
      </w:divBdr>
    </w:div>
    <w:div w:id="1947036890">
      <w:bodyDiv w:val="1"/>
      <w:marLeft w:val="0"/>
      <w:marRight w:val="0"/>
      <w:marTop w:val="0"/>
      <w:marBottom w:val="0"/>
      <w:divBdr>
        <w:top w:val="none" w:sz="0" w:space="0" w:color="auto"/>
        <w:left w:val="none" w:sz="0" w:space="0" w:color="auto"/>
        <w:bottom w:val="none" w:sz="0" w:space="0" w:color="auto"/>
        <w:right w:val="none" w:sz="0" w:space="0" w:color="auto"/>
      </w:divBdr>
    </w:div>
    <w:div w:id="1947880549">
      <w:bodyDiv w:val="1"/>
      <w:marLeft w:val="0"/>
      <w:marRight w:val="0"/>
      <w:marTop w:val="0"/>
      <w:marBottom w:val="0"/>
      <w:divBdr>
        <w:top w:val="none" w:sz="0" w:space="0" w:color="auto"/>
        <w:left w:val="none" w:sz="0" w:space="0" w:color="auto"/>
        <w:bottom w:val="none" w:sz="0" w:space="0" w:color="auto"/>
        <w:right w:val="none" w:sz="0" w:space="0" w:color="auto"/>
      </w:divBdr>
    </w:div>
    <w:div w:id="1950698892">
      <w:bodyDiv w:val="1"/>
      <w:marLeft w:val="0"/>
      <w:marRight w:val="0"/>
      <w:marTop w:val="0"/>
      <w:marBottom w:val="0"/>
      <w:divBdr>
        <w:top w:val="none" w:sz="0" w:space="0" w:color="auto"/>
        <w:left w:val="none" w:sz="0" w:space="0" w:color="auto"/>
        <w:bottom w:val="none" w:sz="0" w:space="0" w:color="auto"/>
        <w:right w:val="none" w:sz="0" w:space="0" w:color="auto"/>
      </w:divBdr>
    </w:div>
    <w:div w:id="1956986442">
      <w:bodyDiv w:val="1"/>
      <w:marLeft w:val="0"/>
      <w:marRight w:val="0"/>
      <w:marTop w:val="0"/>
      <w:marBottom w:val="0"/>
      <w:divBdr>
        <w:top w:val="none" w:sz="0" w:space="0" w:color="auto"/>
        <w:left w:val="none" w:sz="0" w:space="0" w:color="auto"/>
        <w:bottom w:val="none" w:sz="0" w:space="0" w:color="auto"/>
        <w:right w:val="none" w:sz="0" w:space="0" w:color="auto"/>
      </w:divBdr>
    </w:div>
    <w:div w:id="1957827910">
      <w:bodyDiv w:val="1"/>
      <w:marLeft w:val="0"/>
      <w:marRight w:val="0"/>
      <w:marTop w:val="0"/>
      <w:marBottom w:val="0"/>
      <w:divBdr>
        <w:top w:val="none" w:sz="0" w:space="0" w:color="auto"/>
        <w:left w:val="none" w:sz="0" w:space="0" w:color="auto"/>
        <w:bottom w:val="none" w:sz="0" w:space="0" w:color="auto"/>
        <w:right w:val="none" w:sz="0" w:space="0" w:color="auto"/>
      </w:divBdr>
      <w:divsChild>
        <w:div w:id="220676450">
          <w:marLeft w:val="1080"/>
          <w:marRight w:val="0"/>
          <w:marTop w:val="100"/>
          <w:marBottom w:val="0"/>
          <w:divBdr>
            <w:top w:val="none" w:sz="0" w:space="0" w:color="auto"/>
            <w:left w:val="none" w:sz="0" w:space="0" w:color="auto"/>
            <w:bottom w:val="none" w:sz="0" w:space="0" w:color="auto"/>
            <w:right w:val="none" w:sz="0" w:space="0" w:color="auto"/>
          </w:divBdr>
        </w:div>
        <w:div w:id="383256658">
          <w:marLeft w:val="1080"/>
          <w:marRight w:val="0"/>
          <w:marTop w:val="100"/>
          <w:marBottom w:val="0"/>
          <w:divBdr>
            <w:top w:val="none" w:sz="0" w:space="0" w:color="auto"/>
            <w:left w:val="none" w:sz="0" w:space="0" w:color="auto"/>
            <w:bottom w:val="none" w:sz="0" w:space="0" w:color="auto"/>
            <w:right w:val="none" w:sz="0" w:space="0" w:color="auto"/>
          </w:divBdr>
        </w:div>
        <w:div w:id="1349019532">
          <w:marLeft w:val="1080"/>
          <w:marRight w:val="0"/>
          <w:marTop w:val="100"/>
          <w:marBottom w:val="0"/>
          <w:divBdr>
            <w:top w:val="none" w:sz="0" w:space="0" w:color="auto"/>
            <w:left w:val="none" w:sz="0" w:space="0" w:color="auto"/>
            <w:bottom w:val="none" w:sz="0" w:space="0" w:color="auto"/>
            <w:right w:val="none" w:sz="0" w:space="0" w:color="auto"/>
          </w:divBdr>
        </w:div>
      </w:divsChild>
    </w:div>
    <w:div w:id="1959527977">
      <w:bodyDiv w:val="1"/>
      <w:marLeft w:val="0"/>
      <w:marRight w:val="0"/>
      <w:marTop w:val="0"/>
      <w:marBottom w:val="0"/>
      <w:divBdr>
        <w:top w:val="none" w:sz="0" w:space="0" w:color="auto"/>
        <w:left w:val="none" w:sz="0" w:space="0" w:color="auto"/>
        <w:bottom w:val="none" w:sz="0" w:space="0" w:color="auto"/>
        <w:right w:val="none" w:sz="0" w:space="0" w:color="auto"/>
      </w:divBdr>
    </w:div>
    <w:div w:id="1964841095">
      <w:bodyDiv w:val="1"/>
      <w:marLeft w:val="0"/>
      <w:marRight w:val="0"/>
      <w:marTop w:val="0"/>
      <w:marBottom w:val="0"/>
      <w:divBdr>
        <w:top w:val="none" w:sz="0" w:space="0" w:color="auto"/>
        <w:left w:val="none" w:sz="0" w:space="0" w:color="auto"/>
        <w:bottom w:val="none" w:sz="0" w:space="0" w:color="auto"/>
        <w:right w:val="none" w:sz="0" w:space="0" w:color="auto"/>
      </w:divBdr>
    </w:div>
    <w:div w:id="1966234048">
      <w:bodyDiv w:val="1"/>
      <w:marLeft w:val="0"/>
      <w:marRight w:val="0"/>
      <w:marTop w:val="0"/>
      <w:marBottom w:val="0"/>
      <w:divBdr>
        <w:top w:val="none" w:sz="0" w:space="0" w:color="auto"/>
        <w:left w:val="none" w:sz="0" w:space="0" w:color="auto"/>
        <w:bottom w:val="none" w:sz="0" w:space="0" w:color="auto"/>
        <w:right w:val="none" w:sz="0" w:space="0" w:color="auto"/>
      </w:divBdr>
    </w:div>
    <w:div w:id="1969385438">
      <w:bodyDiv w:val="1"/>
      <w:marLeft w:val="0"/>
      <w:marRight w:val="0"/>
      <w:marTop w:val="0"/>
      <w:marBottom w:val="0"/>
      <w:divBdr>
        <w:top w:val="none" w:sz="0" w:space="0" w:color="auto"/>
        <w:left w:val="none" w:sz="0" w:space="0" w:color="auto"/>
        <w:bottom w:val="none" w:sz="0" w:space="0" w:color="auto"/>
        <w:right w:val="none" w:sz="0" w:space="0" w:color="auto"/>
      </w:divBdr>
    </w:div>
    <w:div w:id="1975484172">
      <w:bodyDiv w:val="1"/>
      <w:marLeft w:val="0"/>
      <w:marRight w:val="0"/>
      <w:marTop w:val="0"/>
      <w:marBottom w:val="0"/>
      <w:divBdr>
        <w:top w:val="none" w:sz="0" w:space="0" w:color="auto"/>
        <w:left w:val="none" w:sz="0" w:space="0" w:color="auto"/>
        <w:bottom w:val="none" w:sz="0" w:space="0" w:color="auto"/>
        <w:right w:val="none" w:sz="0" w:space="0" w:color="auto"/>
      </w:divBdr>
    </w:div>
    <w:div w:id="1975790739">
      <w:bodyDiv w:val="1"/>
      <w:marLeft w:val="0"/>
      <w:marRight w:val="0"/>
      <w:marTop w:val="0"/>
      <w:marBottom w:val="0"/>
      <w:divBdr>
        <w:top w:val="none" w:sz="0" w:space="0" w:color="auto"/>
        <w:left w:val="none" w:sz="0" w:space="0" w:color="auto"/>
        <w:bottom w:val="none" w:sz="0" w:space="0" w:color="auto"/>
        <w:right w:val="none" w:sz="0" w:space="0" w:color="auto"/>
      </w:divBdr>
    </w:div>
    <w:div w:id="1976638867">
      <w:bodyDiv w:val="1"/>
      <w:marLeft w:val="0"/>
      <w:marRight w:val="0"/>
      <w:marTop w:val="0"/>
      <w:marBottom w:val="0"/>
      <w:divBdr>
        <w:top w:val="none" w:sz="0" w:space="0" w:color="auto"/>
        <w:left w:val="none" w:sz="0" w:space="0" w:color="auto"/>
        <w:bottom w:val="none" w:sz="0" w:space="0" w:color="auto"/>
        <w:right w:val="none" w:sz="0" w:space="0" w:color="auto"/>
      </w:divBdr>
    </w:div>
    <w:div w:id="1981880226">
      <w:bodyDiv w:val="1"/>
      <w:marLeft w:val="0"/>
      <w:marRight w:val="0"/>
      <w:marTop w:val="0"/>
      <w:marBottom w:val="0"/>
      <w:divBdr>
        <w:top w:val="none" w:sz="0" w:space="0" w:color="auto"/>
        <w:left w:val="none" w:sz="0" w:space="0" w:color="auto"/>
        <w:bottom w:val="none" w:sz="0" w:space="0" w:color="auto"/>
        <w:right w:val="none" w:sz="0" w:space="0" w:color="auto"/>
      </w:divBdr>
    </w:div>
    <w:div w:id="1981960653">
      <w:bodyDiv w:val="1"/>
      <w:marLeft w:val="0"/>
      <w:marRight w:val="0"/>
      <w:marTop w:val="0"/>
      <w:marBottom w:val="0"/>
      <w:divBdr>
        <w:top w:val="none" w:sz="0" w:space="0" w:color="auto"/>
        <w:left w:val="none" w:sz="0" w:space="0" w:color="auto"/>
        <w:bottom w:val="none" w:sz="0" w:space="0" w:color="auto"/>
        <w:right w:val="none" w:sz="0" w:space="0" w:color="auto"/>
      </w:divBdr>
    </w:div>
    <w:div w:id="1984458224">
      <w:bodyDiv w:val="1"/>
      <w:marLeft w:val="0"/>
      <w:marRight w:val="0"/>
      <w:marTop w:val="0"/>
      <w:marBottom w:val="0"/>
      <w:divBdr>
        <w:top w:val="none" w:sz="0" w:space="0" w:color="auto"/>
        <w:left w:val="none" w:sz="0" w:space="0" w:color="auto"/>
        <w:bottom w:val="none" w:sz="0" w:space="0" w:color="auto"/>
        <w:right w:val="none" w:sz="0" w:space="0" w:color="auto"/>
      </w:divBdr>
    </w:div>
    <w:div w:id="1987128377">
      <w:bodyDiv w:val="1"/>
      <w:marLeft w:val="0"/>
      <w:marRight w:val="0"/>
      <w:marTop w:val="0"/>
      <w:marBottom w:val="0"/>
      <w:divBdr>
        <w:top w:val="none" w:sz="0" w:space="0" w:color="auto"/>
        <w:left w:val="none" w:sz="0" w:space="0" w:color="auto"/>
        <w:bottom w:val="none" w:sz="0" w:space="0" w:color="auto"/>
        <w:right w:val="none" w:sz="0" w:space="0" w:color="auto"/>
      </w:divBdr>
    </w:div>
    <w:div w:id="1992951085">
      <w:bodyDiv w:val="1"/>
      <w:marLeft w:val="0"/>
      <w:marRight w:val="0"/>
      <w:marTop w:val="0"/>
      <w:marBottom w:val="0"/>
      <w:divBdr>
        <w:top w:val="none" w:sz="0" w:space="0" w:color="auto"/>
        <w:left w:val="none" w:sz="0" w:space="0" w:color="auto"/>
        <w:bottom w:val="none" w:sz="0" w:space="0" w:color="auto"/>
        <w:right w:val="none" w:sz="0" w:space="0" w:color="auto"/>
      </w:divBdr>
    </w:div>
    <w:div w:id="1993754927">
      <w:bodyDiv w:val="1"/>
      <w:marLeft w:val="0"/>
      <w:marRight w:val="0"/>
      <w:marTop w:val="0"/>
      <w:marBottom w:val="0"/>
      <w:divBdr>
        <w:top w:val="none" w:sz="0" w:space="0" w:color="auto"/>
        <w:left w:val="none" w:sz="0" w:space="0" w:color="auto"/>
        <w:bottom w:val="none" w:sz="0" w:space="0" w:color="auto"/>
        <w:right w:val="none" w:sz="0" w:space="0" w:color="auto"/>
      </w:divBdr>
    </w:div>
    <w:div w:id="1994796651">
      <w:bodyDiv w:val="1"/>
      <w:marLeft w:val="0"/>
      <w:marRight w:val="0"/>
      <w:marTop w:val="0"/>
      <w:marBottom w:val="0"/>
      <w:divBdr>
        <w:top w:val="none" w:sz="0" w:space="0" w:color="auto"/>
        <w:left w:val="none" w:sz="0" w:space="0" w:color="auto"/>
        <w:bottom w:val="none" w:sz="0" w:space="0" w:color="auto"/>
        <w:right w:val="none" w:sz="0" w:space="0" w:color="auto"/>
      </w:divBdr>
    </w:div>
    <w:div w:id="1995255480">
      <w:bodyDiv w:val="1"/>
      <w:marLeft w:val="0"/>
      <w:marRight w:val="0"/>
      <w:marTop w:val="0"/>
      <w:marBottom w:val="0"/>
      <w:divBdr>
        <w:top w:val="none" w:sz="0" w:space="0" w:color="auto"/>
        <w:left w:val="none" w:sz="0" w:space="0" w:color="auto"/>
        <w:bottom w:val="none" w:sz="0" w:space="0" w:color="auto"/>
        <w:right w:val="none" w:sz="0" w:space="0" w:color="auto"/>
      </w:divBdr>
    </w:div>
    <w:div w:id="1996908468">
      <w:bodyDiv w:val="1"/>
      <w:marLeft w:val="0"/>
      <w:marRight w:val="0"/>
      <w:marTop w:val="0"/>
      <w:marBottom w:val="0"/>
      <w:divBdr>
        <w:top w:val="none" w:sz="0" w:space="0" w:color="auto"/>
        <w:left w:val="none" w:sz="0" w:space="0" w:color="auto"/>
        <w:bottom w:val="none" w:sz="0" w:space="0" w:color="auto"/>
        <w:right w:val="none" w:sz="0" w:space="0" w:color="auto"/>
      </w:divBdr>
    </w:div>
    <w:div w:id="2017919735">
      <w:bodyDiv w:val="1"/>
      <w:marLeft w:val="0"/>
      <w:marRight w:val="0"/>
      <w:marTop w:val="0"/>
      <w:marBottom w:val="0"/>
      <w:divBdr>
        <w:top w:val="none" w:sz="0" w:space="0" w:color="auto"/>
        <w:left w:val="none" w:sz="0" w:space="0" w:color="auto"/>
        <w:bottom w:val="none" w:sz="0" w:space="0" w:color="auto"/>
        <w:right w:val="none" w:sz="0" w:space="0" w:color="auto"/>
      </w:divBdr>
    </w:div>
    <w:div w:id="2019311250">
      <w:bodyDiv w:val="1"/>
      <w:marLeft w:val="0"/>
      <w:marRight w:val="0"/>
      <w:marTop w:val="0"/>
      <w:marBottom w:val="0"/>
      <w:divBdr>
        <w:top w:val="none" w:sz="0" w:space="0" w:color="auto"/>
        <w:left w:val="none" w:sz="0" w:space="0" w:color="auto"/>
        <w:bottom w:val="none" w:sz="0" w:space="0" w:color="auto"/>
        <w:right w:val="none" w:sz="0" w:space="0" w:color="auto"/>
      </w:divBdr>
    </w:div>
    <w:div w:id="2023311325">
      <w:bodyDiv w:val="1"/>
      <w:marLeft w:val="0"/>
      <w:marRight w:val="0"/>
      <w:marTop w:val="0"/>
      <w:marBottom w:val="0"/>
      <w:divBdr>
        <w:top w:val="none" w:sz="0" w:space="0" w:color="auto"/>
        <w:left w:val="none" w:sz="0" w:space="0" w:color="auto"/>
        <w:bottom w:val="none" w:sz="0" w:space="0" w:color="auto"/>
        <w:right w:val="none" w:sz="0" w:space="0" w:color="auto"/>
      </w:divBdr>
    </w:div>
    <w:div w:id="2027709016">
      <w:bodyDiv w:val="1"/>
      <w:marLeft w:val="0"/>
      <w:marRight w:val="0"/>
      <w:marTop w:val="0"/>
      <w:marBottom w:val="0"/>
      <w:divBdr>
        <w:top w:val="none" w:sz="0" w:space="0" w:color="auto"/>
        <w:left w:val="none" w:sz="0" w:space="0" w:color="auto"/>
        <w:bottom w:val="none" w:sz="0" w:space="0" w:color="auto"/>
        <w:right w:val="none" w:sz="0" w:space="0" w:color="auto"/>
      </w:divBdr>
    </w:div>
    <w:div w:id="2039503710">
      <w:bodyDiv w:val="1"/>
      <w:marLeft w:val="0"/>
      <w:marRight w:val="0"/>
      <w:marTop w:val="0"/>
      <w:marBottom w:val="0"/>
      <w:divBdr>
        <w:top w:val="none" w:sz="0" w:space="0" w:color="auto"/>
        <w:left w:val="none" w:sz="0" w:space="0" w:color="auto"/>
        <w:bottom w:val="none" w:sz="0" w:space="0" w:color="auto"/>
        <w:right w:val="none" w:sz="0" w:space="0" w:color="auto"/>
      </w:divBdr>
    </w:div>
    <w:div w:id="2040348985">
      <w:bodyDiv w:val="1"/>
      <w:marLeft w:val="0"/>
      <w:marRight w:val="0"/>
      <w:marTop w:val="0"/>
      <w:marBottom w:val="0"/>
      <w:divBdr>
        <w:top w:val="none" w:sz="0" w:space="0" w:color="auto"/>
        <w:left w:val="none" w:sz="0" w:space="0" w:color="auto"/>
        <w:bottom w:val="none" w:sz="0" w:space="0" w:color="auto"/>
        <w:right w:val="none" w:sz="0" w:space="0" w:color="auto"/>
      </w:divBdr>
    </w:div>
    <w:div w:id="2045516523">
      <w:bodyDiv w:val="1"/>
      <w:marLeft w:val="0"/>
      <w:marRight w:val="0"/>
      <w:marTop w:val="0"/>
      <w:marBottom w:val="0"/>
      <w:divBdr>
        <w:top w:val="none" w:sz="0" w:space="0" w:color="auto"/>
        <w:left w:val="none" w:sz="0" w:space="0" w:color="auto"/>
        <w:bottom w:val="none" w:sz="0" w:space="0" w:color="auto"/>
        <w:right w:val="none" w:sz="0" w:space="0" w:color="auto"/>
      </w:divBdr>
    </w:div>
    <w:div w:id="2048294791">
      <w:bodyDiv w:val="1"/>
      <w:marLeft w:val="0"/>
      <w:marRight w:val="0"/>
      <w:marTop w:val="0"/>
      <w:marBottom w:val="0"/>
      <w:divBdr>
        <w:top w:val="none" w:sz="0" w:space="0" w:color="auto"/>
        <w:left w:val="none" w:sz="0" w:space="0" w:color="auto"/>
        <w:bottom w:val="none" w:sz="0" w:space="0" w:color="auto"/>
        <w:right w:val="none" w:sz="0" w:space="0" w:color="auto"/>
      </w:divBdr>
    </w:div>
    <w:div w:id="2055152941">
      <w:bodyDiv w:val="1"/>
      <w:marLeft w:val="0"/>
      <w:marRight w:val="0"/>
      <w:marTop w:val="0"/>
      <w:marBottom w:val="0"/>
      <w:divBdr>
        <w:top w:val="none" w:sz="0" w:space="0" w:color="auto"/>
        <w:left w:val="none" w:sz="0" w:space="0" w:color="auto"/>
        <w:bottom w:val="none" w:sz="0" w:space="0" w:color="auto"/>
        <w:right w:val="none" w:sz="0" w:space="0" w:color="auto"/>
      </w:divBdr>
    </w:div>
    <w:div w:id="2061394477">
      <w:bodyDiv w:val="1"/>
      <w:marLeft w:val="0"/>
      <w:marRight w:val="0"/>
      <w:marTop w:val="0"/>
      <w:marBottom w:val="0"/>
      <w:divBdr>
        <w:top w:val="none" w:sz="0" w:space="0" w:color="auto"/>
        <w:left w:val="none" w:sz="0" w:space="0" w:color="auto"/>
        <w:bottom w:val="none" w:sz="0" w:space="0" w:color="auto"/>
        <w:right w:val="none" w:sz="0" w:space="0" w:color="auto"/>
      </w:divBdr>
    </w:div>
    <w:div w:id="2063432958">
      <w:bodyDiv w:val="1"/>
      <w:marLeft w:val="0"/>
      <w:marRight w:val="0"/>
      <w:marTop w:val="0"/>
      <w:marBottom w:val="0"/>
      <w:divBdr>
        <w:top w:val="none" w:sz="0" w:space="0" w:color="auto"/>
        <w:left w:val="none" w:sz="0" w:space="0" w:color="auto"/>
        <w:bottom w:val="none" w:sz="0" w:space="0" w:color="auto"/>
        <w:right w:val="none" w:sz="0" w:space="0" w:color="auto"/>
      </w:divBdr>
    </w:div>
    <w:div w:id="2064056369">
      <w:bodyDiv w:val="1"/>
      <w:marLeft w:val="0"/>
      <w:marRight w:val="0"/>
      <w:marTop w:val="0"/>
      <w:marBottom w:val="0"/>
      <w:divBdr>
        <w:top w:val="none" w:sz="0" w:space="0" w:color="auto"/>
        <w:left w:val="none" w:sz="0" w:space="0" w:color="auto"/>
        <w:bottom w:val="none" w:sz="0" w:space="0" w:color="auto"/>
        <w:right w:val="none" w:sz="0" w:space="0" w:color="auto"/>
      </w:divBdr>
    </w:div>
    <w:div w:id="2071540415">
      <w:bodyDiv w:val="1"/>
      <w:marLeft w:val="0"/>
      <w:marRight w:val="0"/>
      <w:marTop w:val="0"/>
      <w:marBottom w:val="0"/>
      <w:divBdr>
        <w:top w:val="none" w:sz="0" w:space="0" w:color="auto"/>
        <w:left w:val="none" w:sz="0" w:space="0" w:color="auto"/>
        <w:bottom w:val="none" w:sz="0" w:space="0" w:color="auto"/>
        <w:right w:val="none" w:sz="0" w:space="0" w:color="auto"/>
      </w:divBdr>
    </w:div>
    <w:div w:id="2072537574">
      <w:bodyDiv w:val="1"/>
      <w:marLeft w:val="0"/>
      <w:marRight w:val="0"/>
      <w:marTop w:val="0"/>
      <w:marBottom w:val="0"/>
      <w:divBdr>
        <w:top w:val="none" w:sz="0" w:space="0" w:color="auto"/>
        <w:left w:val="none" w:sz="0" w:space="0" w:color="auto"/>
        <w:bottom w:val="none" w:sz="0" w:space="0" w:color="auto"/>
        <w:right w:val="none" w:sz="0" w:space="0" w:color="auto"/>
      </w:divBdr>
    </w:div>
    <w:div w:id="2076273476">
      <w:bodyDiv w:val="1"/>
      <w:marLeft w:val="0"/>
      <w:marRight w:val="0"/>
      <w:marTop w:val="0"/>
      <w:marBottom w:val="0"/>
      <w:divBdr>
        <w:top w:val="none" w:sz="0" w:space="0" w:color="auto"/>
        <w:left w:val="none" w:sz="0" w:space="0" w:color="auto"/>
        <w:bottom w:val="none" w:sz="0" w:space="0" w:color="auto"/>
        <w:right w:val="none" w:sz="0" w:space="0" w:color="auto"/>
      </w:divBdr>
    </w:div>
    <w:div w:id="2078478375">
      <w:bodyDiv w:val="1"/>
      <w:marLeft w:val="0"/>
      <w:marRight w:val="0"/>
      <w:marTop w:val="0"/>
      <w:marBottom w:val="0"/>
      <w:divBdr>
        <w:top w:val="none" w:sz="0" w:space="0" w:color="auto"/>
        <w:left w:val="none" w:sz="0" w:space="0" w:color="auto"/>
        <w:bottom w:val="none" w:sz="0" w:space="0" w:color="auto"/>
        <w:right w:val="none" w:sz="0" w:space="0" w:color="auto"/>
      </w:divBdr>
    </w:div>
    <w:div w:id="2084374948">
      <w:bodyDiv w:val="1"/>
      <w:marLeft w:val="0"/>
      <w:marRight w:val="0"/>
      <w:marTop w:val="0"/>
      <w:marBottom w:val="0"/>
      <w:divBdr>
        <w:top w:val="none" w:sz="0" w:space="0" w:color="auto"/>
        <w:left w:val="none" w:sz="0" w:space="0" w:color="auto"/>
        <w:bottom w:val="none" w:sz="0" w:space="0" w:color="auto"/>
        <w:right w:val="none" w:sz="0" w:space="0" w:color="auto"/>
      </w:divBdr>
    </w:div>
    <w:div w:id="2086493979">
      <w:bodyDiv w:val="1"/>
      <w:marLeft w:val="0"/>
      <w:marRight w:val="0"/>
      <w:marTop w:val="0"/>
      <w:marBottom w:val="0"/>
      <w:divBdr>
        <w:top w:val="none" w:sz="0" w:space="0" w:color="auto"/>
        <w:left w:val="none" w:sz="0" w:space="0" w:color="auto"/>
        <w:bottom w:val="none" w:sz="0" w:space="0" w:color="auto"/>
        <w:right w:val="none" w:sz="0" w:space="0" w:color="auto"/>
      </w:divBdr>
    </w:div>
    <w:div w:id="2089301354">
      <w:bodyDiv w:val="1"/>
      <w:marLeft w:val="0"/>
      <w:marRight w:val="0"/>
      <w:marTop w:val="0"/>
      <w:marBottom w:val="0"/>
      <w:divBdr>
        <w:top w:val="none" w:sz="0" w:space="0" w:color="auto"/>
        <w:left w:val="none" w:sz="0" w:space="0" w:color="auto"/>
        <w:bottom w:val="none" w:sz="0" w:space="0" w:color="auto"/>
        <w:right w:val="none" w:sz="0" w:space="0" w:color="auto"/>
      </w:divBdr>
    </w:div>
    <w:div w:id="2089761657">
      <w:bodyDiv w:val="1"/>
      <w:marLeft w:val="0"/>
      <w:marRight w:val="0"/>
      <w:marTop w:val="0"/>
      <w:marBottom w:val="0"/>
      <w:divBdr>
        <w:top w:val="none" w:sz="0" w:space="0" w:color="auto"/>
        <w:left w:val="none" w:sz="0" w:space="0" w:color="auto"/>
        <w:bottom w:val="none" w:sz="0" w:space="0" w:color="auto"/>
        <w:right w:val="none" w:sz="0" w:space="0" w:color="auto"/>
      </w:divBdr>
    </w:div>
    <w:div w:id="2091459653">
      <w:bodyDiv w:val="1"/>
      <w:marLeft w:val="0"/>
      <w:marRight w:val="0"/>
      <w:marTop w:val="0"/>
      <w:marBottom w:val="0"/>
      <w:divBdr>
        <w:top w:val="none" w:sz="0" w:space="0" w:color="auto"/>
        <w:left w:val="none" w:sz="0" w:space="0" w:color="auto"/>
        <w:bottom w:val="none" w:sz="0" w:space="0" w:color="auto"/>
        <w:right w:val="none" w:sz="0" w:space="0" w:color="auto"/>
      </w:divBdr>
    </w:div>
    <w:div w:id="2098405052">
      <w:bodyDiv w:val="1"/>
      <w:marLeft w:val="0"/>
      <w:marRight w:val="0"/>
      <w:marTop w:val="0"/>
      <w:marBottom w:val="0"/>
      <w:divBdr>
        <w:top w:val="none" w:sz="0" w:space="0" w:color="auto"/>
        <w:left w:val="none" w:sz="0" w:space="0" w:color="auto"/>
        <w:bottom w:val="none" w:sz="0" w:space="0" w:color="auto"/>
        <w:right w:val="none" w:sz="0" w:space="0" w:color="auto"/>
      </w:divBdr>
    </w:div>
    <w:div w:id="2099328721">
      <w:bodyDiv w:val="1"/>
      <w:marLeft w:val="0"/>
      <w:marRight w:val="0"/>
      <w:marTop w:val="0"/>
      <w:marBottom w:val="0"/>
      <w:divBdr>
        <w:top w:val="none" w:sz="0" w:space="0" w:color="auto"/>
        <w:left w:val="none" w:sz="0" w:space="0" w:color="auto"/>
        <w:bottom w:val="none" w:sz="0" w:space="0" w:color="auto"/>
        <w:right w:val="none" w:sz="0" w:space="0" w:color="auto"/>
      </w:divBdr>
    </w:div>
    <w:div w:id="2109350067">
      <w:bodyDiv w:val="1"/>
      <w:marLeft w:val="0"/>
      <w:marRight w:val="0"/>
      <w:marTop w:val="0"/>
      <w:marBottom w:val="0"/>
      <w:divBdr>
        <w:top w:val="none" w:sz="0" w:space="0" w:color="auto"/>
        <w:left w:val="none" w:sz="0" w:space="0" w:color="auto"/>
        <w:bottom w:val="none" w:sz="0" w:space="0" w:color="auto"/>
        <w:right w:val="none" w:sz="0" w:space="0" w:color="auto"/>
      </w:divBdr>
    </w:div>
    <w:div w:id="2113239266">
      <w:bodyDiv w:val="1"/>
      <w:marLeft w:val="0"/>
      <w:marRight w:val="0"/>
      <w:marTop w:val="0"/>
      <w:marBottom w:val="0"/>
      <w:divBdr>
        <w:top w:val="none" w:sz="0" w:space="0" w:color="auto"/>
        <w:left w:val="none" w:sz="0" w:space="0" w:color="auto"/>
        <w:bottom w:val="none" w:sz="0" w:space="0" w:color="auto"/>
        <w:right w:val="none" w:sz="0" w:space="0" w:color="auto"/>
      </w:divBdr>
    </w:div>
    <w:div w:id="2119981203">
      <w:bodyDiv w:val="1"/>
      <w:marLeft w:val="0"/>
      <w:marRight w:val="0"/>
      <w:marTop w:val="0"/>
      <w:marBottom w:val="0"/>
      <w:divBdr>
        <w:top w:val="none" w:sz="0" w:space="0" w:color="auto"/>
        <w:left w:val="none" w:sz="0" w:space="0" w:color="auto"/>
        <w:bottom w:val="none" w:sz="0" w:space="0" w:color="auto"/>
        <w:right w:val="none" w:sz="0" w:space="0" w:color="auto"/>
      </w:divBdr>
    </w:div>
    <w:div w:id="2126580949">
      <w:bodyDiv w:val="1"/>
      <w:marLeft w:val="0"/>
      <w:marRight w:val="0"/>
      <w:marTop w:val="0"/>
      <w:marBottom w:val="0"/>
      <w:divBdr>
        <w:top w:val="none" w:sz="0" w:space="0" w:color="auto"/>
        <w:left w:val="none" w:sz="0" w:space="0" w:color="auto"/>
        <w:bottom w:val="none" w:sz="0" w:space="0" w:color="auto"/>
        <w:right w:val="none" w:sz="0" w:space="0" w:color="auto"/>
      </w:divBdr>
    </w:div>
    <w:div w:id="2130010430">
      <w:bodyDiv w:val="1"/>
      <w:marLeft w:val="0"/>
      <w:marRight w:val="0"/>
      <w:marTop w:val="0"/>
      <w:marBottom w:val="0"/>
      <w:divBdr>
        <w:top w:val="none" w:sz="0" w:space="0" w:color="auto"/>
        <w:left w:val="none" w:sz="0" w:space="0" w:color="auto"/>
        <w:bottom w:val="none" w:sz="0" w:space="0" w:color="auto"/>
        <w:right w:val="none" w:sz="0" w:space="0" w:color="auto"/>
      </w:divBdr>
    </w:div>
    <w:div w:id="2130316890">
      <w:bodyDiv w:val="1"/>
      <w:marLeft w:val="0"/>
      <w:marRight w:val="0"/>
      <w:marTop w:val="0"/>
      <w:marBottom w:val="0"/>
      <w:divBdr>
        <w:top w:val="none" w:sz="0" w:space="0" w:color="auto"/>
        <w:left w:val="none" w:sz="0" w:space="0" w:color="auto"/>
        <w:bottom w:val="none" w:sz="0" w:space="0" w:color="auto"/>
        <w:right w:val="none" w:sz="0" w:space="0" w:color="auto"/>
      </w:divBdr>
    </w:div>
    <w:div w:id="2136868799">
      <w:bodyDiv w:val="1"/>
      <w:marLeft w:val="0"/>
      <w:marRight w:val="0"/>
      <w:marTop w:val="0"/>
      <w:marBottom w:val="0"/>
      <w:divBdr>
        <w:top w:val="none" w:sz="0" w:space="0" w:color="auto"/>
        <w:left w:val="none" w:sz="0" w:space="0" w:color="auto"/>
        <w:bottom w:val="none" w:sz="0" w:space="0" w:color="auto"/>
        <w:right w:val="none" w:sz="0" w:space="0" w:color="auto"/>
      </w:divBdr>
    </w:div>
    <w:div w:id="2138332501">
      <w:bodyDiv w:val="1"/>
      <w:marLeft w:val="0"/>
      <w:marRight w:val="0"/>
      <w:marTop w:val="0"/>
      <w:marBottom w:val="0"/>
      <w:divBdr>
        <w:top w:val="none" w:sz="0" w:space="0" w:color="auto"/>
        <w:left w:val="none" w:sz="0" w:space="0" w:color="auto"/>
        <w:bottom w:val="none" w:sz="0" w:space="0" w:color="auto"/>
        <w:right w:val="none" w:sz="0" w:space="0" w:color="auto"/>
      </w:divBdr>
    </w:div>
    <w:div w:id="2142112642">
      <w:bodyDiv w:val="1"/>
      <w:marLeft w:val="0"/>
      <w:marRight w:val="0"/>
      <w:marTop w:val="0"/>
      <w:marBottom w:val="0"/>
      <w:divBdr>
        <w:top w:val="none" w:sz="0" w:space="0" w:color="auto"/>
        <w:left w:val="none" w:sz="0" w:space="0" w:color="auto"/>
        <w:bottom w:val="none" w:sz="0" w:space="0" w:color="auto"/>
        <w:right w:val="none" w:sz="0" w:space="0" w:color="auto"/>
      </w:divBdr>
    </w:div>
    <w:div w:id="2146703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hneier.com/academic/archives/1998/12/the_twofish_encrypti.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ctcloud-my.sharepoint.com/personal/yngdav005_myuct_ac_za/Documents/EEE3097S_2022_PAPER_DESIGN_GROUP_20_YNGDAV005_SPRCAI002.docx" TargetMode="External"/><Relationship Id="rId17" Type="http://schemas.openxmlformats.org/officeDocument/2006/relationships/hyperlink" Target="https://invensense.tdk.com/wp-content/uploads/2016/06/DS-000189-ICM-20948-v1.3.pdf"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ctcloud-my.sharepoint.com/personal/yngdav005_myuct_ac_za/Documents/EEE3097S_2022_PAPER_DESIGN_GROUP_20_YNGDAV005_SPRCAI002.docx"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Dha19</b:Tag>
    <b:SourceType>InternetSite</b:SourceType>
    <b:Guid>{DB60EAD7-DF56-BD4D-8F42-1DBA5EE43257}</b:Guid>
    <b:Author>
      <b:Author>
        <b:NameList>
          <b:Person>
            <b:Last>Budhrani</b:Last>
            <b:First>Dhanesh</b:First>
          </b:Person>
        </b:NameList>
      </b:Author>
    </b:Author>
    <b:Title>How data compression works: exploring LZ77</b:Title>
    <b:URL>https://towardsdatascience.com/how-data-compression-works-exploring-lz77-3a2c2e06c097</b:URL>
    <b:ProductionCompany>Towards Data Science</b:ProductionCompany>
    <b:Year>2019</b:Year>
    <b:Month>September</b:Month>
    <b:Day>12</b:Day>
    <b:YearAccessed>2022</b:YearAccessed>
    <b:MonthAccessed>August</b:MonthAccessed>
    <b:DayAccessed>17</b:DayAccessed>
    <b:RefOrder>8</b:RefOrder>
  </b:Source>
  <b:Source>
    <b:Tag>Gee20</b:Tag>
    <b:SourceType>InternetSite</b:SourceType>
    <b:Guid>{E8DA1300-A64F-E845-9343-5870AD3FC267}</b:Guid>
    <b:Author>
      <b:Author>
        <b:Corporate>Geeks For Geeks</b:Corporate>
      </b:Author>
    </b:Author>
    <b:Title>Difference between Lossy Compression and Lossless Compression</b:Title>
    <b:InternetSiteTitle>Geeks For Geeks</b:InternetSiteTitle>
    <b:URL>https://www.geeksforgeeks.org/difference-between-lossy-compression-and-lossless-compression/</b:URL>
    <b:Year>2020</b:Year>
    <b:Month>June</b:Month>
    <b:Day>8</b:Day>
    <b:ProductionCompany>Geeks For Geeks</b:ProductionCompany>
    <b:YearAccessed>2022</b:YearAccessed>
    <b:MonthAccessed>August</b:MonthAccessed>
    <b:DayAccessed>17</b:DayAccessed>
    <b:RefOrder>6</b:RefOrder>
  </b:Source>
  <b:Source>
    <b:Tag>IBM21</b:Tag>
    <b:SourceType>DocumentFromInternetSite</b:SourceType>
    <b:Guid>{48A73E4C-3C85-3745-A729-7EB48DA53D9B}</b:Guid>
    <b:Title>Transaction Processing Facility Enterprise Edition</b:Title>
    <b:Year>2021</b:Year>
    <b:Author>
      <b:Author>
        <b:Corporate>IBM</b:Corporate>
      </b:Author>
    </b:Author>
    <b:URL>https://www.ibm.com/docs/en/ztpf/1.1.0.14?topic=concepts-symmetric-cryptography</b:URL>
    <b:Month>March</b:Month>
    <b:Day>05</b:Day>
    <b:YearAccessed>2022</b:YearAccessed>
    <b:MonthAccessed>August</b:MonthAccessed>
    <b:DayAccessed>17</b:DayAccessed>
    <b:RefOrder>1</b:RefOrder>
  </b:Source>
  <b:Source>
    <b:Tag>Euc19</b:Tag>
    <b:SourceType>InternetSite</b:SourceType>
    <b:Guid>{A78A5A00-81FD-1243-B35D-987E6164FF9D}</b:Guid>
    <b:Author>
      <b:Author>
        <b:NameList>
          <b:Person>
            <b:Last>Chen</b:Last>
            <b:First>Euccas</b:First>
          </b:Person>
        </b:NameList>
      </b:Author>
    </b:Author>
    <b:Title>Understanding zlib</b:Title>
    <b:URL>https://www.euccas.me/zlib/#deflate_lz77</b:URL>
    <b:Year>2019</b:Year>
    <b:Month>January</b:Month>
    <b:YearAccessed>2022</b:YearAccessed>
    <b:MonthAccessed>August</b:MonthAccessed>
    <b:DayAccessed>17</b:DayAccessed>
    <b:RefOrder>9</b:RefOrder>
  </b:Source>
  <b:Source>
    <b:Tag>Bue20</b:Tag>
    <b:SourceType>InternetSite</b:SourceType>
    <b:Guid>{DA53F2CB-0D4F-C14A-8DEF-5B48E3FB8F2D}</b:Guid>
    <b:Author>
      <b:Author>
        <b:NameList>
          <b:Person>
            <b:Last>Buenavida</b:Last>
            <b:Middle>Fainchtein</b:Middle>
            <b:First>Leah</b:First>
          </b:Person>
        </b:NameList>
      </b:Author>
    </b:Author>
    <b:Title>Crunch Time: 10 Best Compression Algorithms</b:Title>
    <b:URL>https://dzone.com/articles/crunch-time-10-best-compression-algorithms</b:URL>
    <b:ProductionCompany>DZone</b:ProductionCompany>
    <b:Year>2020</b:Year>
    <b:Month>May</b:Month>
    <b:Day>28</b:Day>
    <b:YearAccessed>2022</b:YearAccessed>
    <b:MonthAccessed>August</b:MonthAccessed>
    <b:DayAccessed>17</b:DayAccessed>
    <b:RefOrder>7</b:RefOrder>
  </b:Source>
  <b:Source>
    <b:Tag>Rod81</b:Tag>
    <b:SourceType>JournalArticle</b:SourceType>
    <b:Guid>{A8402E61-0166-DB44-9A3B-066459121C52}</b:Guid>
    <b:Title>Linear Algorithm for Data Compression via String Matching</b:Title>
    <b:Year>1981</b:Year>
    <b:JournalName>Association for Computing Machinery</b:JournalName>
    <b:Volume>28</b:Volume>
    <b:Issue>1</b:Issue>
    <b:Pages>16-24</b:Pages>
    <b:Author>
      <b:Author>
        <b:NameList>
          <b:Person>
            <b:Last>Rodeh</b:Last>
            <b:First>Michael</b:First>
          </b:Person>
          <b:Person>
            <b:Last>Pratt</b:Last>
            <b:Middle>Ronald</b:Middle>
            <b:First>Vaughan</b:First>
          </b:Person>
          <b:Person>
            <b:Last>Evan</b:Last>
            <b:First>Shimon</b:First>
          </b:Person>
        </b:NameList>
      </b:Author>
    </b:Author>
    <b:RefOrder>10</b:RefOrder>
  </b:Source>
  <b:Source>
    <b:Tag>Sto82</b:Tag>
    <b:SourceType>JournalArticle</b:SourceType>
    <b:Guid>{8BE38A74-65C9-DB4D-81EF-02E22F308426}</b:Guid>
    <b:Title>Data compression via textual substitution</b:Title>
    <b:JournalName>Association for Computing Machinery</b:JournalName>
    <b:Year>1982</b:Year>
    <b:Volume>29</b:Volume>
    <b:Issue>4</b:Issue>
    <b:Pages>928-951</b:Pages>
    <b:Author>
      <b:Author>
        <b:NameList>
          <b:Person>
            <b:Last>Storer</b:Last>
            <b:Middle>Andrew</b:Middle>
            <b:First>James</b:First>
          </b:Person>
          <b:Person>
            <b:Last>Szymanski</b:Last>
            <b:Middle>Gregory</b:Middle>
            <b:First>Thomas</b:First>
          </b:Person>
        </b:NameList>
      </b:Author>
    </b:Author>
    <b:RefOrder>11</b:RefOrder>
  </b:Source>
  <b:Source>
    <b:Tag>Deu96</b:Tag>
    <b:SourceType>DocumentFromInternetSite</b:SourceType>
    <b:Guid>{DB181CC7-C537-4942-AE79-8658F15482E6}</b:Guid>
    <b:Title>DEFLATE Compressed Data Format Specification version 1.3</b:Title>
    <b:Year>1996</b:Year>
    <b:URL>https://datatracker.ietf.org/doc/html/rfc1951#section-4</b:URL>
    <b:Month>May</b:Month>
    <b:YearAccessed>2022</b:YearAccessed>
    <b:MonthAccessed>August</b:MonthAccessed>
    <b:DayAccessed>17</b:DayAccessed>
    <b:Author>
      <b:Author>
        <b:NameList>
          <b:Person>
            <b:Last>Deutsch</b:Last>
            <b:Middle>Peter</b:Middle>
            <b:First>Laurence</b:First>
          </b:Person>
        </b:NameList>
      </b:Author>
    </b:Author>
    <b:RefOrder>12</b:RefOrder>
  </b:Source>
  <b:Source>
    <b:Tag>Goo13</b:Tag>
    <b:SourceType>InternetSite</b:SourceType>
    <b:Guid>{E0AFAC87-D513-6A49-9351-7674581E88B7}</b:Guid>
    <b:Title>GitHub Brotli</b:Title>
    <b:Year>2013</b:Year>
    <b:Author>
      <b:Author>
        <b:Corporate>Google</b:Corporate>
      </b:Author>
    </b:Author>
    <b:URL>https://github.com/google/brotli</b:URL>
    <b:ProductionCompany>GItHub</b:ProductionCompany>
    <b:Month>October</b:Month>
    <b:Day>11</b:Day>
    <b:YearAccessed>2022</b:YearAccessed>
    <b:MonthAccessed>August</b:MonthAccessed>
    <b:DayAccessed>18</b:DayAccessed>
    <b:RefOrder>13</b:RefOrder>
  </b:Source>
  <b:Source>
    <b:Tag>Nat01</b:Tag>
    <b:SourceType>DocumentFromInternetSite</b:SourceType>
    <b:Guid>{5BA99316-AC0C-284A-8F2C-907369ED16B9}</b:Guid>
    <b:Author>
      <b:Author>
        <b:Corporate>National Institute of Standards and Technology (NIST)</b:Corporate>
      </b:Author>
    </b:Author>
    <b:Title>NIST Technical Series Publications</b:Title>
    <b:URL>https://nvlpubs.nist.gov/nistpubs/fips/nist.fips.197.pdf</b:URL>
    <b:Year>2001</b:Year>
    <b:Month>November</b:Month>
    <b:Day>26</b:Day>
    <b:YearAccessed>2022</b:YearAccessed>
    <b:MonthAccessed>August</b:MonthAccessed>
    <b:DayAccessed>18</b:DayAccessed>
    <b:RefOrder>2</b:RefOrder>
  </b:Source>
  <b:Source>
    <b:Tag>Kat22</b:Tag>
    <b:SourceType>InternetSite</b:SourceType>
    <b:Guid>{1B2FA793-425A-EB49-86B6-BDC318DF5B6D}</b:Guid>
    <b:Title>Geeks for Geeks</b:Title>
    <b:URL>https://www.geeksforgeeks.org/block-cipher-modes-of-operation/?ref=lbp</b:URL>
    <b:Year>2022</b:Year>
    <b:Month>February</b:Month>
    <b:Day>24</b:Day>
    <b:YearAccessed>2022</b:YearAccessed>
    <b:MonthAccessed>August</b:MonthAccessed>
    <b:DayAccessed>18</b:DayAccessed>
    <b:Author>
      <b:Author>
        <b:NameList>
          <b:Person>
            <b:Last>Meghna</b:Last>
            <b:First>Kattamuri</b:First>
          </b:Person>
        </b:NameList>
      </b:Author>
    </b:Author>
    <b:ProductionCompany>Geeks for Geeks</b:ProductionCompany>
    <b:RefOrder>3</b:RefOrder>
  </b:Source>
  <b:Source>
    <b:Tag>Bru22</b:Tag>
    <b:SourceType>InternetSite</b:SourceType>
    <b:Guid>{C4FC8E56-0E9D-A449-9047-D1A9571E4D7C}</b:Guid>
    <b:Title>Schneier on Security</b:Title>
    <b:Author>
      <b:Author>
        <b:NameList>
          <b:Person>
            <b:Last>Schneier</b:Last>
            <b:First>Bruce</b:First>
          </b:Person>
        </b:NameList>
      </b:Author>
    </b:Author>
    <b:URL>https://www.schneier.com/academic/blowfish/</b:URL>
    <b:YearAccessed>2022</b:YearAccessed>
    <b:MonthAccessed>August</b:MonthAccessed>
    <b:DayAccessed>18</b:DayAccessed>
    <b:RefOrder>4</b:RefOrder>
  </b:Source>
  <b:Source>
    <b:Tag>Bru98</b:Tag>
    <b:SourceType>InternetSite</b:SourceType>
    <b:Guid>{E40ECA0C-431D-4145-B275-4EED569350C1}</b:Guid>
    <b:Author>
      <b:Author>
        <b:NameList>
          <b:Person>
            <b:Last>Schneier</b:Last>
            <b:First>Bruce</b:First>
          </b:Person>
        </b:NameList>
      </b:Author>
    </b:Author>
    <b:Title>Schneier on Security</b:Title>
    <b:URL>https://www.schneier.com/academic/archives/1998/12/the_twofish_encrypti.html</b:URL>
    <b:Year>1998</b:Year>
    <b:Month>December</b:Month>
    <b:YearAccessed>2022</b:YearAccessed>
    <b:MonthAccessed>August</b:MonthAccessed>
    <b:DayAccessed>18</b:DayAccessed>
    <b:RefOrder>5</b:RefOrder>
  </b:Source>
</b:Sources>
</file>

<file path=customXml/itemProps1.xml><?xml version="1.0" encoding="utf-8"?>
<ds:datastoreItem xmlns:ds="http://schemas.openxmlformats.org/officeDocument/2006/customXml" ds:itemID="{CA9E5A4E-B748-E74D-BE14-F6F2C931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6515</Words>
  <Characters>34468</Characters>
  <Application>Microsoft Office Word</Application>
  <DocSecurity>0</DocSecurity>
  <Lines>883</Lines>
  <Paragraphs>493</Paragraphs>
  <ScaleCrop>false</ScaleCrop>
  <HeadingPairs>
    <vt:vector size="2" baseType="variant">
      <vt:variant>
        <vt:lpstr>Title</vt:lpstr>
      </vt:variant>
      <vt:variant>
        <vt:i4>1</vt:i4>
      </vt:variant>
    </vt:vector>
  </HeadingPairs>
  <TitlesOfParts>
    <vt:vector size="1" baseType="lpstr">
      <vt:lpstr>3093S Paper Design</vt:lpstr>
    </vt:vector>
  </TitlesOfParts>
  <Manager/>
  <Company>University of Cape Town</Company>
  <LinksUpToDate>false</LinksUpToDate>
  <CharactersWithSpaces>40490</CharactersWithSpaces>
  <SharedDoc>false</SharedDoc>
  <HyperlinkBase/>
  <HLinks>
    <vt:vector size="318" baseType="variant">
      <vt:variant>
        <vt:i4>2818090</vt:i4>
      </vt:variant>
      <vt:variant>
        <vt:i4>432</vt:i4>
      </vt:variant>
      <vt:variant>
        <vt:i4>0</vt:i4>
      </vt:variant>
      <vt:variant>
        <vt:i4>5</vt:i4>
      </vt:variant>
      <vt:variant>
        <vt:lpwstr>https://invensense.tdk.com/wp-content/uploads/2016/06/DS-000189-ICM-20948-v1.3.pdf</vt:lpwstr>
      </vt:variant>
      <vt:variant>
        <vt:lpwstr/>
      </vt:variant>
      <vt:variant>
        <vt:i4>1966134</vt:i4>
      </vt:variant>
      <vt:variant>
        <vt:i4>308</vt:i4>
      </vt:variant>
      <vt:variant>
        <vt:i4>0</vt:i4>
      </vt:variant>
      <vt:variant>
        <vt:i4>5</vt:i4>
      </vt:variant>
      <vt:variant>
        <vt:lpwstr/>
      </vt:variant>
      <vt:variant>
        <vt:lpwstr>_Toc111825459</vt:lpwstr>
      </vt:variant>
      <vt:variant>
        <vt:i4>1966134</vt:i4>
      </vt:variant>
      <vt:variant>
        <vt:i4>302</vt:i4>
      </vt:variant>
      <vt:variant>
        <vt:i4>0</vt:i4>
      </vt:variant>
      <vt:variant>
        <vt:i4>5</vt:i4>
      </vt:variant>
      <vt:variant>
        <vt:lpwstr/>
      </vt:variant>
      <vt:variant>
        <vt:lpwstr>_Toc111825458</vt:lpwstr>
      </vt:variant>
      <vt:variant>
        <vt:i4>1966134</vt:i4>
      </vt:variant>
      <vt:variant>
        <vt:i4>296</vt:i4>
      </vt:variant>
      <vt:variant>
        <vt:i4>0</vt:i4>
      </vt:variant>
      <vt:variant>
        <vt:i4>5</vt:i4>
      </vt:variant>
      <vt:variant>
        <vt:lpwstr/>
      </vt:variant>
      <vt:variant>
        <vt:lpwstr>_Toc111825457</vt:lpwstr>
      </vt:variant>
      <vt:variant>
        <vt:i4>1966134</vt:i4>
      </vt:variant>
      <vt:variant>
        <vt:i4>290</vt:i4>
      </vt:variant>
      <vt:variant>
        <vt:i4>0</vt:i4>
      </vt:variant>
      <vt:variant>
        <vt:i4>5</vt:i4>
      </vt:variant>
      <vt:variant>
        <vt:lpwstr/>
      </vt:variant>
      <vt:variant>
        <vt:lpwstr>_Toc111825456</vt:lpwstr>
      </vt:variant>
      <vt:variant>
        <vt:i4>1966134</vt:i4>
      </vt:variant>
      <vt:variant>
        <vt:i4>284</vt:i4>
      </vt:variant>
      <vt:variant>
        <vt:i4>0</vt:i4>
      </vt:variant>
      <vt:variant>
        <vt:i4>5</vt:i4>
      </vt:variant>
      <vt:variant>
        <vt:lpwstr/>
      </vt:variant>
      <vt:variant>
        <vt:lpwstr>_Toc111825455</vt:lpwstr>
      </vt:variant>
      <vt:variant>
        <vt:i4>1966134</vt:i4>
      </vt:variant>
      <vt:variant>
        <vt:i4>278</vt:i4>
      </vt:variant>
      <vt:variant>
        <vt:i4>0</vt:i4>
      </vt:variant>
      <vt:variant>
        <vt:i4>5</vt:i4>
      </vt:variant>
      <vt:variant>
        <vt:lpwstr/>
      </vt:variant>
      <vt:variant>
        <vt:lpwstr>_Toc111825454</vt:lpwstr>
      </vt:variant>
      <vt:variant>
        <vt:i4>1966134</vt:i4>
      </vt:variant>
      <vt:variant>
        <vt:i4>272</vt:i4>
      </vt:variant>
      <vt:variant>
        <vt:i4>0</vt:i4>
      </vt:variant>
      <vt:variant>
        <vt:i4>5</vt:i4>
      </vt:variant>
      <vt:variant>
        <vt:lpwstr/>
      </vt:variant>
      <vt:variant>
        <vt:lpwstr>_Toc111825453</vt:lpwstr>
      </vt:variant>
      <vt:variant>
        <vt:i4>1966134</vt:i4>
      </vt:variant>
      <vt:variant>
        <vt:i4>266</vt:i4>
      </vt:variant>
      <vt:variant>
        <vt:i4>0</vt:i4>
      </vt:variant>
      <vt:variant>
        <vt:i4>5</vt:i4>
      </vt:variant>
      <vt:variant>
        <vt:lpwstr/>
      </vt:variant>
      <vt:variant>
        <vt:lpwstr>_Toc111825452</vt:lpwstr>
      </vt:variant>
      <vt:variant>
        <vt:i4>1966134</vt:i4>
      </vt:variant>
      <vt:variant>
        <vt:i4>260</vt:i4>
      </vt:variant>
      <vt:variant>
        <vt:i4>0</vt:i4>
      </vt:variant>
      <vt:variant>
        <vt:i4>5</vt:i4>
      </vt:variant>
      <vt:variant>
        <vt:lpwstr/>
      </vt:variant>
      <vt:variant>
        <vt:lpwstr>_Toc111825451</vt:lpwstr>
      </vt:variant>
      <vt:variant>
        <vt:i4>1966134</vt:i4>
      </vt:variant>
      <vt:variant>
        <vt:i4>254</vt:i4>
      </vt:variant>
      <vt:variant>
        <vt:i4>0</vt:i4>
      </vt:variant>
      <vt:variant>
        <vt:i4>5</vt:i4>
      </vt:variant>
      <vt:variant>
        <vt:lpwstr/>
      </vt:variant>
      <vt:variant>
        <vt:lpwstr>_Toc111825450</vt:lpwstr>
      </vt:variant>
      <vt:variant>
        <vt:i4>2031670</vt:i4>
      </vt:variant>
      <vt:variant>
        <vt:i4>248</vt:i4>
      </vt:variant>
      <vt:variant>
        <vt:i4>0</vt:i4>
      </vt:variant>
      <vt:variant>
        <vt:i4>5</vt:i4>
      </vt:variant>
      <vt:variant>
        <vt:lpwstr/>
      </vt:variant>
      <vt:variant>
        <vt:lpwstr>_Toc111825449</vt:lpwstr>
      </vt:variant>
      <vt:variant>
        <vt:i4>2031670</vt:i4>
      </vt:variant>
      <vt:variant>
        <vt:i4>242</vt:i4>
      </vt:variant>
      <vt:variant>
        <vt:i4>0</vt:i4>
      </vt:variant>
      <vt:variant>
        <vt:i4>5</vt:i4>
      </vt:variant>
      <vt:variant>
        <vt:lpwstr/>
      </vt:variant>
      <vt:variant>
        <vt:lpwstr>_Toc111825448</vt:lpwstr>
      </vt:variant>
      <vt:variant>
        <vt:i4>2031670</vt:i4>
      </vt:variant>
      <vt:variant>
        <vt:i4>236</vt:i4>
      </vt:variant>
      <vt:variant>
        <vt:i4>0</vt:i4>
      </vt:variant>
      <vt:variant>
        <vt:i4>5</vt:i4>
      </vt:variant>
      <vt:variant>
        <vt:lpwstr/>
      </vt:variant>
      <vt:variant>
        <vt:lpwstr>_Toc111825447</vt:lpwstr>
      </vt:variant>
      <vt:variant>
        <vt:i4>2031670</vt:i4>
      </vt:variant>
      <vt:variant>
        <vt:i4>230</vt:i4>
      </vt:variant>
      <vt:variant>
        <vt:i4>0</vt:i4>
      </vt:variant>
      <vt:variant>
        <vt:i4>5</vt:i4>
      </vt:variant>
      <vt:variant>
        <vt:lpwstr/>
      </vt:variant>
      <vt:variant>
        <vt:lpwstr>_Toc111825446</vt:lpwstr>
      </vt:variant>
      <vt:variant>
        <vt:i4>2031670</vt:i4>
      </vt:variant>
      <vt:variant>
        <vt:i4>224</vt:i4>
      </vt:variant>
      <vt:variant>
        <vt:i4>0</vt:i4>
      </vt:variant>
      <vt:variant>
        <vt:i4>5</vt:i4>
      </vt:variant>
      <vt:variant>
        <vt:lpwstr/>
      </vt:variant>
      <vt:variant>
        <vt:lpwstr>_Toc111825445</vt:lpwstr>
      </vt:variant>
      <vt:variant>
        <vt:i4>2031670</vt:i4>
      </vt:variant>
      <vt:variant>
        <vt:i4>218</vt:i4>
      </vt:variant>
      <vt:variant>
        <vt:i4>0</vt:i4>
      </vt:variant>
      <vt:variant>
        <vt:i4>5</vt:i4>
      </vt:variant>
      <vt:variant>
        <vt:lpwstr/>
      </vt:variant>
      <vt:variant>
        <vt:lpwstr>_Toc111825444</vt:lpwstr>
      </vt:variant>
      <vt:variant>
        <vt:i4>2031670</vt:i4>
      </vt:variant>
      <vt:variant>
        <vt:i4>212</vt:i4>
      </vt:variant>
      <vt:variant>
        <vt:i4>0</vt:i4>
      </vt:variant>
      <vt:variant>
        <vt:i4>5</vt:i4>
      </vt:variant>
      <vt:variant>
        <vt:lpwstr/>
      </vt:variant>
      <vt:variant>
        <vt:lpwstr>_Toc111825443</vt:lpwstr>
      </vt:variant>
      <vt:variant>
        <vt:i4>2031670</vt:i4>
      </vt:variant>
      <vt:variant>
        <vt:i4>206</vt:i4>
      </vt:variant>
      <vt:variant>
        <vt:i4>0</vt:i4>
      </vt:variant>
      <vt:variant>
        <vt:i4>5</vt:i4>
      </vt:variant>
      <vt:variant>
        <vt:lpwstr/>
      </vt:variant>
      <vt:variant>
        <vt:lpwstr>_Toc111825442</vt:lpwstr>
      </vt:variant>
      <vt:variant>
        <vt:i4>5701752</vt:i4>
      </vt:variant>
      <vt:variant>
        <vt:i4>197</vt:i4>
      </vt:variant>
      <vt:variant>
        <vt:i4>0</vt:i4>
      </vt:variant>
      <vt:variant>
        <vt:i4>5</vt:i4>
      </vt:variant>
      <vt:variant>
        <vt:lpwstr>https://uctcloud-my.sharepoint.com/personal/yngdav005_myuct_ac_za/Documents/EEE3097S_2022_PAPER_DESIGN_GROUP_20_YNGDAV005_SPRCAI002.docx</vt:lpwstr>
      </vt:variant>
      <vt:variant>
        <vt:lpwstr>_Toc111825441</vt:lpwstr>
      </vt:variant>
      <vt:variant>
        <vt:i4>5701752</vt:i4>
      </vt:variant>
      <vt:variant>
        <vt:i4>191</vt:i4>
      </vt:variant>
      <vt:variant>
        <vt:i4>0</vt:i4>
      </vt:variant>
      <vt:variant>
        <vt:i4>5</vt:i4>
      </vt:variant>
      <vt:variant>
        <vt:lpwstr>https://uctcloud-my.sharepoint.com/personal/yngdav005_myuct_ac_za/Documents/EEE3097S_2022_PAPER_DESIGN_GROUP_20_YNGDAV005_SPRCAI002.docx</vt:lpwstr>
      </vt:variant>
      <vt:variant>
        <vt:lpwstr>_Toc111825440</vt:lpwstr>
      </vt:variant>
      <vt:variant>
        <vt:i4>1572918</vt:i4>
      </vt:variant>
      <vt:variant>
        <vt:i4>182</vt:i4>
      </vt:variant>
      <vt:variant>
        <vt:i4>0</vt:i4>
      </vt:variant>
      <vt:variant>
        <vt:i4>5</vt:i4>
      </vt:variant>
      <vt:variant>
        <vt:lpwstr/>
      </vt:variant>
      <vt:variant>
        <vt:lpwstr>_Toc111825439</vt:lpwstr>
      </vt:variant>
      <vt:variant>
        <vt:i4>1572918</vt:i4>
      </vt:variant>
      <vt:variant>
        <vt:i4>176</vt:i4>
      </vt:variant>
      <vt:variant>
        <vt:i4>0</vt:i4>
      </vt:variant>
      <vt:variant>
        <vt:i4>5</vt:i4>
      </vt:variant>
      <vt:variant>
        <vt:lpwstr/>
      </vt:variant>
      <vt:variant>
        <vt:lpwstr>_Toc111825438</vt:lpwstr>
      </vt:variant>
      <vt:variant>
        <vt:i4>1572918</vt:i4>
      </vt:variant>
      <vt:variant>
        <vt:i4>170</vt:i4>
      </vt:variant>
      <vt:variant>
        <vt:i4>0</vt:i4>
      </vt:variant>
      <vt:variant>
        <vt:i4>5</vt:i4>
      </vt:variant>
      <vt:variant>
        <vt:lpwstr/>
      </vt:variant>
      <vt:variant>
        <vt:lpwstr>_Toc111825437</vt:lpwstr>
      </vt:variant>
      <vt:variant>
        <vt:i4>1572918</vt:i4>
      </vt:variant>
      <vt:variant>
        <vt:i4>164</vt:i4>
      </vt:variant>
      <vt:variant>
        <vt:i4>0</vt:i4>
      </vt:variant>
      <vt:variant>
        <vt:i4>5</vt:i4>
      </vt:variant>
      <vt:variant>
        <vt:lpwstr/>
      </vt:variant>
      <vt:variant>
        <vt:lpwstr>_Toc111825436</vt:lpwstr>
      </vt:variant>
      <vt:variant>
        <vt:i4>1572918</vt:i4>
      </vt:variant>
      <vt:variant>
        <vt:i4>158</vt:i4>
      </vt:variant>
      <vt:variant>
        <vt:i4>0</vt:i4>
      </vt:variant>
      <vt:variant>
        <vt:i4>5</vt:i4>
      </vt:variant>
      <vt:variant>
        <vt:lpwstr/>
      </vt:variant>
      <vt:variant>
        <vt:lpwstr>_Toc111825435</vt:lpwstr>
      </vt:variant>
      <vt:variant>
        <vt:i4>1572918</vt:i4>
      </vt:variant>
      <vt:variant>
        <vt:i4>152</vt:i4>
      </vt:variant>
      <vt:variant>
        <vt:i4>0</vt:i4>
      </vt:variant>
      <vt:variant>
        <vt:i4>5</vt:i4>
      </vt:variant>
      <vt:variant>
        <vt:lpwstr/>
      </vt:variant>
      <vt:variant>
        <vt:lpwstr>_Toc111825434</vt:lpwstr>
      </vt:variant>
      <vt:variant>
        <vt:i4>1572918</vt:i4>
      </vt:variant>
      <vt:variant>
        <vt:i4>146</vt:i4>
      </vt:variant>
      <vt:variant>
        <vt:i4>0</vt:i4>
      </vt:variant>
      <vt:variant>
        <vt:i4>5</vt:i4>
      </vt:variant>
      <vt:variant>
        <vt:lpwstr/>
      </vt:variant>
      <vt:variant>
        <vt:lpwstr>_Toc111825433</vt:lpwstr>
      </vt:variant>
      <vt:variant>
        <vt:i4>1572918</vt:i4>
      </vt:variant>
      <vt:variant>
        <vt:i4>140</vt:i4>
      </vt:variant>
      <vt:variant>
        <vt:i4>0</vt:i4>
      </vt:variant>
      <vt:variant>
        <vt:i4>5</vt:i4>
      </vt:variant>
      <vt:variant>
        <vt:lpwstr/>
      </vt:variant>
      <vt:variant>
        <vt:lpwstr>_Toc111825432</vt:lpwstr>
      </vt:variant>
      <vt:variant>
        <vt:i4>1572918</vt:i4>
      </vt:variant>
      <vt:variant>
        <vt:i4>134</vt:i4>
      </vt:variant>
      <vt:variant>
        <vt:i4>0</vt:i4>
      </vt:variant>
      <vt:variant>
        <vt:i4>5</vt:i4>
      </vt:variant>
      <vt:variant>
        <vt:lpwstr/>
      </vt:variant>
      <vt:variant>
        <vt:lpwstr>_Toc111825431</vt:lpwstr>
      </vt:variant>
      <vt:variant>
        <vt:i4>1572918</vt:i4>
      </vt:variant>
      <vt:variant>
        <vt:i4>128</vt:i4>
      </vt:variant>
      <vt:variant>
        <vt:i4>0</vt:i4>
      </vt:variant>
      <vt:variant>
        <vt:i4>5</vt:i4>
      </vt:variant>
      <vt:variant>
        <vt:lpwstr/>
      </vt:variant>
      <vt:variant>
        <vt:lpwstr>_Toc111825430</vt:lpwstr>
      </vt:variant>
      <vt:variant>
        <vt:i4>1638454</vt:i4>
      </vt:variant>
      <vt:variant>
        <vt:i4>122</vt:i4>
      </vt:variant>
      <vt:variant>
        <vt:i4>0</vt:i4>
      </vt:variant>
      <vt:variant>
        <vt:i4>5</vt:i4>
      </vt:variant>
      <vt:variant>
        <vt:lpwstr/>
      </vt:variant>
      <vt:variant>
        <vt:lpwstr>_Toc111825429</vt:lpwstr>
      </vt:variant>
      <vt:variant>
        <vt:i4>1638454</vt:i4>
      </vt:variant>
      <vt:variant>
        <vt:i4>116</vt:i4>
      </vt:variant>
      <vt:variant>
        <vt:i4>0</vt:i4>
      </vt:variant>
      <vt:variant>
        <vt:i4>5</vt:i4>
      </vt:variant>
      <vt:variant>
        <vt:lpwstr/>
      </vt:variant>
      <vt:variant>
        <vt:lpwstr>_Toc111825428</vt:lpwstr>
      </vt:variant>
      <vt:variant>
        <vt:i4>1638454</vt:i4>
      </vt:variant>
      <vt:variant>
        <vt:i4>110</vt:i4>
      </vt:variant>
      <vt:variant>
        <vt:i4>0</vt:i4>
      </vt:variant>
      <vt:variant>
        <vt:i4>5</vt:i4>
      </vt:variant>
      <vt:variant>
        <vt:lpwstr/>
      </vt:variant>
      <vt:variant>
        <vt:lpwstr>_Toc111825427</vt:lpwstr>
      </vt:variant>
      <vt:variant>
        <vt:i4>1638454</vt:i4>
      </vt:variant>
      <vt:variant>
        <vt:i4>104</vt:i4>
      </vt:variant>
      <vt:variant>
        <vt:i4>0</vt:i4>
      </vt:variant>
      <vt:variant>
        <vt:i4>5</vt:i4>
      </vt:variant>
      <vt:variant>
        <vt:lpwstr/>
      </vt:variant>
      <vt:variant>
        <vt:lpwstr>_Toc111825426</vt:lpwstr>
      </vt:variant>
      <vt:variant>
        <vt:i4>1638454</vt:i4>
      </vt:variant>
      <vt:variant>
        <vt:i4>98</vt:i4>
      </vt:variant>
      <vt:variant>
        <vt:i4>0</vt:i4>
      </vt:variant>
      <vt:variant>
        <vt:i4>5</vt:i4>
      </vt:variant>
      <vt:variant>
        <vt:lpwstr/>
      </vt:variant>
      <vt:variant>
        <vt:lpwstr>_Toc111825425</vt:lpwstr>
      </vt:variant>
      <vt:variant>
        <vt:i4>1638454</vt:i4>
      </vt:variant>
      <vt:variant>
        <vt:i4>92</vt:i4>
      </vt:variant>
      <vt:variant>
        <vt:i4>0</vt:i4>
      </vt:variant>
      <vt:variant>
        <vt:i4>5</vt:i4>
      </vt:variant>
      <vt:variant>
        <vt:lpwstr/>
      </vt:variant>
      <vt:variant>
        <vt:lpwstr>_Toc111825424</vt:lpwstr>
      </vt:variant>
      <vt:variant>
        <vt:i4>1638454</vt:i4>
      </vt:variant>
      <vt:variant>
        <vt:i4>86</vt:i4>
      </vt:variant>
      <vt:variant>
        <vt:i4>0</vt:i4>
      </vt:variant>
      <vt:variant>
        <vt:i4>5</vt:i4>
      </vt:variant>
      <vt:variant>
        <vt:lpwstr/>
      </vt:variant>
      <vt:variant>
        <vt:lpwstr>_Toc111825423</vt:lpwstr>
      </vt:variant>
      <vt:variant>
        <vt:i4>1638454</vt:i4>
      </vt:variant>
      <vt:variant>
        <vt:i4>80</vt:i4>
      </vt:variant>
      <vt:variant>
        <vt:i4>0</vt:i4>
      </vt:variant>
      <vt:variant>
        <vt:i4>5</vt:i4>
      </vt:variant>
      <vt:variant>
        <vt:lpwstr/>
      </vt:variant>
      <vt:variant>
        <vt:lpwstr>_Toc111825422</vt:lpwstr>
      </vt:variant>
      <vt:variant>
        <vt:i4>1638454</vt:i4>
      </vt:variant>
      <vt:variant>
        <vt:i4>74</vt:i4>
      </vt:variant>
      <vt:variant>
        <vt:i4>0</vt:i4>
      </vt:variant>
      <vt:variant>
        <vt:i4>5</vt:i4>
      </vt:variant>
      <vt:variant>
        <vt:lpwstr/>
      </vt:variant>
      <vt:variant>
        <vt:lpwstr>_Toc111825421</vt:lpwstr>
      </vt:variant>
      <vt:variant>
        <vt:i4>1638454</vt:i4>
      </vt:variant>
      <vt:variant>
        <vt:i4>68</vt:i4>
      </vt:variant>
      <vt:variant>
        <vt:i4>0</vt:i4>
      </vt:variant>
      <vt:variant>
        <vt:i4>5</vt:i4>
      </vt:variant>
      <vt:variant>
        <vt:lpwstr/>
      </vt:variant>
      <vt:variant>
        <vt:lpwstr>_Toc111825420</vt:lpwstr>
      </vt:variant>
      <vt:variant>
        <vt:i4>1703990</vt:i4>
      </vt:variant>
      <vt:variant>
        <vt:i4>62</vt:i4>
      </vt:variant>
      <vt:variant>
        <vt:i4>0</vt:i4>
      </vt:variant>
      <vt:variant>
        <vt:i4>5</vt:i4>
      </vt:variant>
      <vt:variant>
        <vt:lpwstr/>
      </vt:variant>
      <vt:variant>
        <vt:lpwstr>_Toc111825419</vt:lpwstr>
      </vt:variant>
      <vt:variant>
        <vt:i4>1703990</vt:i4>
      </vt:variant>
      <vt:variant>
        <vt:i4>56</vt:i4>
      </vt:variant>
      <vt:variant>
        <vt:i4>0</vt:i4>
      </vt:variant>
      <vt:variant>
        <vt:i4>5</vt:i4>
      </vt:variant>
      <vt:variant>
        <vt:lpwstr/>
      </vt:variant>
      <vt:variant>
        <vt:lpwstr>_Toc111825418</vt:lpwstr>
      </vt:variant>
      <vt:variant>
        <vt:i4>1703990</vt:i4>
      </vt:variant>
      <vt:variant>
        <vt:i4>50</vt:i4>
      </vt:variant>
      <vt:variant>
        <vt:i4>0</vt:i4>
      </vt:variant>
      <vt:variant>
        <vt:i4>5</vt:i4>
      </vt:variant>
      <vt:variant>
        <vt:lpwstr/>
      </vt:variant>
      <vt:variant>
        <vt:lpwstr>_Toc111825417</vt:lpwstr>
      </vt:variant>
      <vt:variant>
        <vt:i4>1703990</vt:i4>
      </vt:variant>
      <vt:variant>
        <vt:i4>44</vt:i4>
      </vt:variant>
      <vt:variant>
        <vt:i4>0</vt:i4>
      </vt:variant>
      <vt:variant>
        <vt:i4>5</vt:i4>
      </vt:variant>
      <vt:variant>
        <vt:lpwstr/>
      </vt:variant>
      <vt:variant>
        <vt:lpwstr>_Toc111825416</vt:lpwstr>
      </vt:variant>
      <vt:variant>
        <vt:i4>1703990</vt:i4>
      </vt:variant>
      <vt:variant>
        <vt:i4>38</vt:i4>
      </vt:variant>
      <vt:variant>
        <vt:i4>0</vt:i4>
      </vt:variant>
      <vt:variant>
        <vt:i4>5</vt:i4>
      </vt:variant>
      <vt:variant>
        <vt:lpwstr/>
      </vt:variant>
      <vt:variant>
        <vt:lpwstr>_Toc111825415</vt:lpwstr>
      </vt:variant>
      <vt:variant>
        <vt:i4>1703990</vt:i4>
      </vt:variant>
      <vt:variant>
        <vt:i4>32</vt:i4>
      </vt:variant>
      <vt:variant>
        <vt:i4>0</vt:i4>
      </vt:variant>
      <vt:variant>
        <vt:i4>5</vt:i4>
      </vt:variant>
      <vt:variant>
        <vt:lpwstr/>
      </vt:variant>
      <vt:variant>
        <vt:lpwstr>_Toc111825414</vt:lpwstr>
      </vt:variant>
      <vt:variant>
        <vt:i4>1703990</vt:i4>
      </vt:variant>
      <vt:variant>
        <vt:i4>26</vt:i4>
      </vt:variant>
      <vt:variant>
        <vt:i4>0</vt:i4>
      </vt:variant>
      <vt:variant>
        <vt:i4>5</vt:i4>
      </vt:variant>
      <vt:variant>
        <vt:lpwstr/>
      </vt:variant>
      <vt:variant>
        <vt:lpwstr>_Toc111825413</vt:lpwstr>
      </vt:variant>
      <vt:variant>
        <vt:i4>1703990</vt:i4>
      </vt:variant>
      <vt:variant>
        <vt:i4>20</vt:i4>
      </vt:variant>
      <vt:variant>
        <vt:i4>0</vt:i4>
      </vt:variant>
      <vt:variant>
        <vt:i4>5</vt:i4>
      </vt:variant>
      <vt:variant>
        <vt:lpwstr/>
      </vt:variant>
      <vt:variant>
        <vt:lpwstr>_Toc111825412</vt:lpwstr>
      </vt:variant>
      <vt:variant>
        <vt:i4>1703990</vt:i4>
      </vt:variant>
      <vt:variant>
        <vt:i4>14</vt:i4>
      </vt:variant>
      <vt:variant>
        <vt:i4>0</vt:i4>
      </vt:variant>
      <vt:variant>
        <vt:i4>5</vt:i4>
      </vt:variant>
      <vt:variant>
        <vt:lpwstr/>
      </vt:variant>
      <vt:variant>
        <vt:lpwstr>_Toc111825411</vt:lpwstr>
      </vt:variant>
      <vt:variant>
        <vt:i4>1703990</vt:i4>
      </vt:variant>
      <vt:variant>
        <vt:i4>8</vt:i4>
      </vt:variant>
      <vt:variant>
        <vt:i4>0</vt:i4>
      </vt:variant>
      <vt:variant>
        <vt:i4>5</vt:i4>
      </vt:variant>
      <vt:variant>
        <vt:lpwstr/>
      </vt:variant>
      <vt:variant>
        <vt:lpwstr>_Toc111825410</vt:lpwstr>
      </vt:variant>
      <vt:variant>
        <vt:i4>1769526</vt:i4>
      </vt:variant>
      <vt:variant>
        <vt:i4>2</vt:i4>
      </vt:variant>
      <vt:variant>
        <vt:i4>0</vt:i4>
      </vt:variant>
      <vt:variant>
        <vt:i4>5</vt:i4>
      </vt:variant>
      <vt:variant>
        <vt:lpwstr/>
      </vt:variant>
      <vt:variant>
        <vt:lpwstr>_Toc111825409</vt:lpwstr>
      </vt:variant>
      <vt:variant>
        <vt:i4>5177352</vt:i4>
      </vt:variant>
      <vt:variant>
        <vt:i4>0</vt:i4>
      </vt:variant>
      <vt:variant>
        <vt:i4>0</vt:i4>
      </vt:variant>
      <vt:variant>
        <vt:i4>5</vt:i4>
      </vt:variant>
      <vt:variant>
        <vt:lpwstr>https://www.schneier.com/academic/archives/1998/12/the_twofish_encrypti.html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3093S Paper Design</dc:title>
  <dc:subject/>
  <dc:creator>David Young &amp; Caide Spriestersbach</dc:creator>
  <cp:keywords/>
  <dc:description/>
  <cp:lastModifiedBy>David Young</cp:lastModifiedBy>
  <cp:revision>2</cp:revision>
  <dcterms:created xsi:type="dcterms:W3CDTF">2022-08-19T16:24:00Z</dcterms:created>
  <dcterms:modified xsi:type="dcterms:W3CDTF">2022-08-19T16:24:00Z</dcterms:modified>
  <cp:category/>
</cp:coreProperties>
</file>